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BC24A" w14:textId="77777777" w:rsidR="00E36D73" w:rsidRPr="003F3D43" w:rsidRDefault="002767E2">
      <w:pPr>
        <w:rPr>
          <w:rFonts w:ascii="Times New Roman" w:hAnsi="Times New Roman" w:cs="Times New Roman"/>
          <w:b/>
        </w:rPr>
      </w:pPr>
      <w:r w:rsidRPr="003F3D43">
        <w:rPr>
          <w:rFonts w:ascii="Times New Roman" w:hAnsi="Times New Roman" w:cs="Times New Roman"/>
          <w:b/>
        </w:rPr>
        <w:t xml:space="preserve">Boosted Regression Trees for Predicting </w:t>
      </w:r>
      <w:r w:rsidRPr="003F3D43">
        <w:rPr>
          <w:rFonts w:ascii="Times New Roman" w:hAnsi="Times New Roman" w:cs="Times New Roman"/>
          <w:b/>
          <w:i/>
        </w:rPr>
        <w:t xml:space="preserve">E. coli </w:t>
      </w:r>
      <w:r w:rsidRPr="003F3D43">
        <w:rPr>
          <w:rFonts w:ascii="Times New Roman" w:hAnsi="Times New Roman" w:cs="Times New Roman"/>
          <w:b/>
        </w:rPr>
        <w:t>Levels.</w:t>
      </w:r>
      <w:r w:rsidRPr="003F3D43">
        <w:rPr>
          <w:rFonts w:ascii="Times New Roman" w:hAnsi="Times New Roman" w:cs="Times New Roman"/>
          <w:b/>
          <w:i/>
        </w:rPr>
        <w:t xml:space="preserve"> </w:t>
      </w:r>
    </w:p>
    <w:p w14:paraId="3BD96301" w14:textId="77777777" w:rsidR="002767E2" w:rsidRPr="003F3D43" w:rsidRDefault="002767E2">
      <w:pPr>
        <w:rPr>
          <w:rFonts w:ascii="Times New Roman" w:hAnsi="Times New Roman" w:cs="Times New Roman"/>
        </w:rPr>
      </w:pPr>
    </w:p>
    <w:p w14:paraId="1DB7FA34" w14:textId="77777777" w:rsidR="000E0C5E" w:rsidRDefault="000E0C5E">
      <w:pPr>
        <w:rPr>
          <w:ins w:id="0" w:author="lrhea" w:date="2013-11-06T14:01:00Z"/>
          <w:rFonts w:ascii="Times New Roman" w:hAnsi="Times New Roman" w:cs="Times New Roman"/>
        </w:rPr>
      </w:pPr>
    </w:p>
    <w:p w14:paraId="36065264" w14:textId="77777777" w:rsidR="002767E2" w:rsidRPr="003F3D43" w:rsidRDefault="002767E2">
      <w:pPr>
        <w:rPr>
          <w:rFonts w:ascii="Times New Roman" w:hAnsi="Times New Roman" w:cs="Times New Roman"/>
          <w:vertAlign w:val="superscript"/>
        </w:rPr>
      </w:pPr>
      <w:r w:rsidRPr="003F3D43">
        <w:rPr>
          <w:rFonts w:ascii="Times New Roman" w:hAnsi="Times New Roman" w:cs="Times New Roman"/>
        </w:rPr>
        <w:t>Justin R. Jent</w:t>
      </w:r>
      <w:r w:rsidR="00C611F2" w:rsidRPr="003F3D43">
        <w:rPr>
          <w:rFonts w:ascii="Times New Roman" w:hAnsi="Times New Roman" w:cs="Times New Roman"/>
          <w:vertAlign w:val="superscript"/>
        </w:rPr>
        <w:t>1</w:t>
      </w:r>
      <w:r w:rsidRPr="003F3D43">
        <w:rPr>
          <w:rFonts w:ascii="Times New Roman" w:hAnsi="Times New Roman" w:cs="Times New Roman"/>
        </w:rPr>
        <w:t>, Lee Rhea</w:t>
      </w:r>
      <w:r w:rsidR="00C611F2" w:rsidRPr="003F3D43">
        <w:rPr>
          <w:rFonts w:ascii="Times New Roman" w:hAnsi="Times New Roman" w:cs="Times New Roman"/>
          <w:vertAlign w:val="superscript"/>
        </w:rPr>
        <w:t>2</w:t>
      </w:r>
      <w:r w:rsidRPr="003F3D43">
        <w:rPr>
          <w:rFonts w:ascii="Times New Roman" w:hAnsi="Times New Roman" w:cs="Times New Roman"/>
        </w:rPr>
        <w:t xml:space="preserve">, </w:t>
      </w:r>
      <w:r w:rsidR="00B94041">
        <w:rPr>
          <w:rFonts w:ascii="Times New Roman" w:hAnsi="Times New Roman" w:cs="Times New Roman"/>
        </w:rPr>
        <w:t>William Shuster</w:t>
      </w:r>
      <w:r w:rsidR="00B94041">
        <w:rPr>
          <w:rFonts w:ascii="Times New Roman" w:hAnsi="Times New Roman" w:cs="Times New Roman"/>
          <w:vertAlign w:val="superscript"/>
        </w:rPr>
        <w:t>2</w:t>
      </w:r>
      <w:r w:rsidR="00B94041">
        <w:rPr>
          <w:rFonts w:ascii="Times New Roman" w:hAnsi="Times New Roman" w:cs="Times New Roman"/>
        </w:rPr>
        <w:t xml:space="preserve">, </w:t>
      </w:r>
      <w:r w:rsidR="00D711AB">
        <w:rPr>
          <w:rFonts w:ascii="Times New Roman" w:hAnsi="Times New Roman" w:cs="Times New Roman"/>
        </w:rPr>
        <w:t>M.B. Rao</w:t>
      </w:r>
      <w:r w:rsidR="00D711AB">
        <w:rPr>
          <w:rFonts w:ascii="Times New Roman" w:hAnsi="Times New Roman" w:cs="Times New Roman"/>
          <w:vertAlign w:val="superscript"/>
        </w:rPr>
        <w:t>3</w:t>
      </w:r>
      <w:r w:rsidR="00D711AB">
        <w:rPr>
          <w:rFonts w:ascii="Times New Roman" w:hAnsi="Times New Roman" w:cs="Times New Roman"/>
        </w:rPr>
        <w:t xml:space="preserve">, and </w:t>
      </w:r>
      <w:r w:rsidRPr="003F3D43">
        <w:rPr>
          <w:rFonts w:ascii="Times New Roman" w:hAnsi="Times New Roman" w:cs="Times New Roman"/>
        </w:rPr>
        <w:t>Lilit Yeghiazarian</w:t>
      </w:r>
      <w:r w:rsidR="00C611F2" w:rsidRPr="003F3D43">
        <w:rPr>
          <w:rFonts w:ascii="Times New Roman" w:hAnsi="Times New Roman" w:cs="Times New Roman"/>
          <w:vertAlign w:val="superscript"/>
        </w:rPr>
        <w:t>1</w:t>
      </w:r>
      <w:r w:rsidR="00104B5E">
        <w:rPr>
          <w:rFonts w:ascii="Times New Roman" w:hAnsi="Times New Roman" w:cs="Times New Roman"/>
          <w:vertAlign w:val="superscript"/>
        </w:rPr>
        <w:t>*</w:t>
      </w:r>
    </w:p>
    <w:p w14:paraId="2B939454" w14:textId="77777777" w:rsidR="00324684" w:rsidRPr="003F3D43" w:rsidRDefault="00324684" w:rsidP="00324684">
      <w:pPr>
        <w:spacing w:line="480" w:lineRule="auto"/>
        <w:rPr>
          <w:rFonts w:ascii="Times New Roman" w:eastAsia="Times New Roman" w:hAnsi="Times New Roman" w:cs="Times New Roman"/>
          <w:vertAlign w:val="superscript"/>
        </w:rPr>
      </w:pPr>
    </w:p>
    <w:p w14:paraId="57AE37BA" w14:textId="77777777" w:rsidR="00324684" w:rsidRPr="003F3D43" w:rsidRDefault="00324684" w:rsidP="00324684">
      <w:pPr>
        <w:spacing w:line="480" w:lineRule="auto"/>
        <w:rPr>
          <w:rFonts w:ascii="Times New Roman" w:hAnsi="Times New Roman" w:cs="Times New Roman"/>
        </w:rPr>
      </w:pPr>
      <w:r w:rsidRPr="003F3D43">
        <w:rPr>
          <w:rFonts w:ascii="Times New Roman" w:eastAsia="Times New Roman" w:hAnsi="Times New Roman" w:cs="Times New Roman"/>
          <w:vertAlign w:val="superscript"/>
        </w:rPr>
        <w:t>1</w:t>
      </w:r>
      <w:r w:rsidRPr="003F3D43">
        <w:rPr>
          <w:rFonts w:ascii="Times New Roman" w:eastAsia="Times New Roman" w:hAnsi="Times New Roman" w:cs="Times New Roman"/>
        </w:rPr>
        <w:t>School of Energy, Environmental, Biological &amp; Medical Engineering, University of Cincinnati, Cincinnati, OH, 45221, USA</w:t>
      </w:r>
    </w:p>
    <w:p w14:paraId="519CB2E9" w14:textId="77777777" w:rsidR="00324684" w:rsidRDefault="00324684" w:rsidP="00324684">
      <w:pPr>
        <w:spacing w:line="480" w:lineRule="auto"/>
        <w:rPr>
          <w:rFonts w:ascii="Times New Roman" w:eastAsia="Times New Roman" w:hAnsi="Times New Roman" w:cs="Times New Roman"/>
        </w:rPr>
      </w:pPr>
      <w:r w:rsidRPr="003F3D43">
        <w:rPr>
          <w:rFonts w:ascii="Times New Roman" w:eastAsia="Times New Roman" w:hAnsi="Times New Roman" w:cs="Times New Roman"/>
          <w:vertAlign w:val="superscript"/>
        </w:rPr>
        <w:t>2</w:t>
      </w:r>
      <w:r w:rsidRPr="003F3D43">
        <w:rPr>
          <w:rFonts w:ascii="Times New Roman" w:eastAsia="Times New Roman" w:hAnsi="Times New Roman" w:cs="Times New Roman"/>
        </w:rPr>
        <w:t>Office of Research and Development, U.S. Environmental Protection Agency, Cincinnati, OH, 45248, USA</w:t>
      </w:r>
    </w:p>
    <w:p w14:paraId="03887468" w14:textId="77777777" w:rsidR="00D711AB" w:rsidRDefault="00D711AB" w:rsidP="00324684">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3</w:t>
      </w:r>
      <w:r w:rsidRPr="00D711AB">
        <w:rPr>
          <w:rFonts w:ascii="Times New Roman" w:eastAsia="Times New Roman" w:hAnsi="Times New Roman" w:cs="Times New Roman"/>
        </w:rPr>
        <w:t>Department of Environmental Health, College of Medicine, University of Cincinnati, Cincinnati, OH 45221, USA</w:t>
      </w:r>
    </w:p>
    <w:p w14:paraId="24E67281" w14:textId="77777777" w:rsidR="00D711AB" w:rsidRPr="00D711AB" w:rsidRDefault="00D711AB" w:rsidP="00324684">
      <w:pPr>
        <w:spacing w:line="480" w:lineRule="auto"/>
        <w:rPr>
          <w:rFonts w:ascii="Times New Roman" w:eastAsia="Times New Roman" w:hAnsi="Times New Roman" w:cs="Times New Roman"/>
        </w:rPr>
      </w:pPr>
    </w:p>
    <w:p w14:paraId="37C38599" w14:textId="77777777" w:rsidR="00C611F2" w:rsidRDefault="00324684" w:rsidP="001C5164">
      <w:pPr>
        <w:spacing w:line="480" w:lineRule="auto"/>
        <w:rPr>
          <w:rFonts w:ascii="Times New Roman" w:eastAsia="Times New Roman" w:hAnsi="Times New Roman" w:cs="Times New Roman"/>
        </w:rPr>
      </w:pPr>
      <w:proofErr w:type="gramStart"/>
      <w:r w:rsidRPr="003F3D43">
        <w:rPr>
          <w:rFonts w:ascii="Times New Roman" w:eastAsia="Times New Roman" w:hAnsi="Times New Roman" w:cs="Times New Roman"/>
        </w:rPr>
        <w:t>keywords</w:t>
      </w:r>
      <w:proofErr w:type="gramEnd"/>
      <w:r w:rsidRPr="003F3D43">
        <w:rPr>
          <w:rFonts w:ascii="Times New Roman" w:eastAsia="Times New Roman" w:hAnsi="Times New Roman" w:cs="Times New Roman"/>
        </w:rPr>
        <w:t>: boosted regression trees, water quality</w:t>
      </w:r>
      <w:r w:rsidR="005928B9">
        <w:rPr>
          <w:rFonts w:ascii="Times New Roman" w:eastAsia="Times New Roman" w:hAnsi="Times New Roman" w:cs="Times New Roman"/>
        </w:rPr>
        <w:t>, fecal bacteria</w:t>
      </w:r>
    </w:p>
    <w:p w14:paraId="62E9040A" w14:textId="77777777" w:rsidR="00104B5E" w:rsidRDefault="00104B5E" w:rsidP="001C5164">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Corresponding author: </w:t>
      </w:r>
      <w:hyperlink r:id="rId5" w:history="1">
        <w:r w:rsidR="00D711AB" w:rsidRPr="00C74D56">
          <w:rPr>
            <w:rStyle w:val="Hyperlink"/>
            <w:rFonts w:ascii="Times New Roman" w:hAnsi="Times New Roman" w:cs="Times New Roman"/>
          </w:rPr>
          <w:t>yegiahlt@ucmail.uc.edu</w:t>
        </w:r>
      </w:hyperlink>
    </w:p>
    <w:p w14:paraId="204CDC16" w14:textId="77777777" w:rsidR="00D711AB" w:rsidRDefault="00D711AB" w:rsidP="001C5164">
      <w:pPr>
        <w:spacing w:line="480" w:lineRule="auto"/>
        <w:rPr>
          <w:rFonts w:ascii="Times New Roman" w:eastAsia="Times New Roman" w:hAnsi="Times New Roman" w:cs="Times New Roman"/>
        </w:rPr>
        <w:sectPr w:rsidR="00D711AB" w:rsidSect="007149F7">
          <w:pgSz w:w="12240" w:h="15840"/>
          <w:pgMar w:top="1440" w:right="1800" w:bottom="1440" w:left="1800" w:header="720" w:footer="720" w:gutter="0"/>
          <w:cols w:space="720"/>
          <w:docGrid w:linePitch="360"/>
        </w:sectPr>
      </w:pPr>
    </w:p>
    <w:p w14:paraId="3FA3F369" w14:textId="77777777" w:rsidR="002767E2" w:rsidRPr="009146E5" w:rsidRDefault="003F3D43" w:rsidP="009146E5">
      <w:pPr>
        <w:pStyle w:val="Heading3"/>
        <w:rPr>
          <w:rStyle w:val="Strong"/>
          <w:b/>
        </w:rPr>
      </w:pPr>
      <w:r w:rsidRPr="009146E5">
        <w:rPr>
          <w:rStyle w:val="Strong"/>
          <w:b/>
        </w:rPr>
        <w:lastRenderedPageBreak/>
        <w:t>Abstract</w:t>
      </w:r>
    </w:p>
    <w:p w14:paraId="0FBDDE8F" w14:textId="77777777" w:rsidR="003F3D43" w:rsidRPr="00703B49" w:rsidRDefault="00FA72F8" w:rsidP="007F529F">
      <w:pPr>
        <w:spacing w:line="480" w:lineRule="auto"/>
        <w:rPr>
          <w:rStyle w:val="Strong"/>
          <w:rFonts w:ascii="Times New Roman" w:hAnsi="Times New Roman" w:cs="Times New Roman"/>
          <w:b w:val="0"/>
        </w:rPr>
      </w:pPr>
      <w:commentRangeStart w:id="1"/>
      <w:r>
        <w:rPr>
          <w:rStyle w:val="Strong"/>
          <w:rFonts w:ascii="Times New Roman" w:hAnsi="Times New Roman" w:cs="Times New Roman"/>
          <w:b w:val="0"/>
        </w:rPr>
        <w:t xml:space="preserve">In the literature there are often several different approaches used to model water quality, specifically fecal contamination. Mostly, traditional multivariate linear regression models are used. </w:t>
      </w:r>
      <w:r w:rsidR="00703B49">
        <w:rPr>
          <w:rStyle w:val="Strong"/>
          <w:rFonts w:ascii="Times New Roman" w:hAnsi="Times New Roman" w:cs="Times New Roman"/>
          <w:b w:val="0"/>
        </w:rPr>
        <w:t xml:space="preserve">We used boosted regression trees to predict </w:t>
      </w:r>
      <w:r w:rsidR="00703B49">
        <w:rPr>
          <w:rStyle w:val="Strong"/>
          <w:rFonts w:ascii="Times New Roman" w:hAnsi="Times New Roman" w:cs="Times New Roman"/>
          <w:b w:val="0"/>
          <w:i/>
        </w:rPr>
        <w:t xml:space="preserve">E. coli </w:t>
      </w:r>
      <w:r w:rsidR="00703B49">
        <w:rPr>
          <w:rStyle w:val="Strong"/>
          <w:rFonts w:ascii="Times New Roman" w:hAnsi="Times New Roman" w:cs="Times New Roman"/>
          <w:b w:val="0"/>
        </w:rPr>
        <w:t xml:space="preserve">levels in the Shepherd Creek watershed in Hamilton County, Ohio. </w:t>
      </w:r>
      <w:commentRangeEnd w:id="1"/>
      <w:r w:rsidR="000E0C5E">
        <w:rPr>
          <w:rStyle w:val="CommentReference"/>
          <w:rFonts w:ascii="Times New Roman" w:eastAsia="SimSun" w:hAnsi="Times New Roman" w:cs="Lucida Sans"/>
          <w:color w:val="00000A"/>
          <w:lang w:eastAsia="zh-CN" w:bidi="hi-IN"/>
        </w:rPr>
        <w:commentReference w:id="1"/>
      </w:r>
    </w:p>
    <w:p w14:paraId="020FDE82" w14:textId="77777777" w:rsidR="00EC308E" w:rsidRPr="009146E5" w:rsidRDefault="009146E5" w:rsidP="009146E5">
      <w:pPr>
        <w:pStyle w:val="Heading3"/>
      </w:pPr>
      <w:r w:rsidRPr="009146E5">
        <w:rPr>
          <w:rStyle w:val="Strong"/>
          <w:b/>
          <w:bCs/>
        </w:rPr>
        <w:t xml:space="preserve">1.0 </w:t>
      </w:r>
      <w:r w:rsidR="002767E2" w:rsidRPr="009146E5">
        <w:rPr>
          <w:rStyle w:val="Strong"/>
          <w:b/>
          <w:bCs/>
        </w:rPr>
        <w:t>Introduction</w:t>
      </w:r>
    </w:p>
    <w:p w14:paraId="35D7CA70" w14:textId="77777777" w:rsidR="00043482" w:rsidRDefault="00643AB5" w:rsidP="007F529F">
      <w:pPr>
        <w:spacing w:line="480" w:lineRule="auto"/>
        <w:rPr>
          <w:rFonts w:ascii="Times New Roman" w:hAnsi="Times New Roman" w:cs="Times New Roman"/>
        </w:rPr>
      </w:pPr>
      <w:r>
        <w:rPr>
          <w:rFonts w:ascii="Times New Roman" w:hAnsi="Times New Roman" w:cs="Times New Roman"/>
        </w:rPr>
        <w:t>T</w:t>
      </w:r>
      <w:r w:rsidR="003F3D43" w:rsidRPr="003F3D43">
        <w:rPr>
          <w:rFonts w:ascii="Times New Roman" w:hAnsi="Times New Roman" w:cs="Times New Roman"/>
        </w:rPr>
        <w:t xml:space="preserve">he Clean Water Act (CWA) </w:t>
      </w:r>
      <w:r>
        <w:rPr>
          <w:rFonts w:ascii="Times New Roman" w:hAnsi="Times New Roman" w:cs="Times New Roman"/>
        </w:rPr>
        <w:t xml:space="preserve">requires states </w:t>
      </w:r>
      <w:r w:rsidR="003F3D43" w:rsidRPr="003F3D43">
        <w:rPr>
          <w:rFonts w:ascii="Times New Roman" w:hAnsi="Times New Roman" w:cs="Times New Roman"/>
        </w:rPr>
        <w:t>to identify impaired bodies of water and to establish implementation plans to meet Total Maximum Daily Loads (TMDLs)</w:t>
      </w:r>
      <w:ins w:id="2" w:author="lrhea" w:date="2013-11-07T09:10:00Z">
        <w:r w:rsidR="008F5C18">
          <w:rPr>
            <w:rFonts w:ascii="Times New Roman" w:hAnsi="Times New Roman" w:cs="Times New Roman"/>
          </w:rPr>
          <w:t xml:space="preserve"> for specified pollutants</w:t>
        </w:r>
      </w:ins>
      <w:r w:rsidR="003F3D43" w:rsidRPr="003F3D43">
        <w:rPr>
          <w:rFonts w:ascii="Times New Roman" w:hAnsi="Times New Roman" w:cs="Times New Roman"/>
        </w:rPr>
        <w:t xml:space="preserve">. </w:t>
      </w:r>
      <w:ins w:id="3" w:author="lrhea" w:date="2013-11-07T09:20:00Z">
        <w:r w:rsidR="008B1833">
          <w:rPr>
            <w:rFonts w:ascii="Times New Roman" w:hAnsi="Times New Roman" w:cs="Times New Roman"/>
          </w:rPr>
          <w:t xml:space="preserve">Specifying </w:t>
        </w:r>
      </w:ins>
      <w:ins w:id="4" w:author="lrhea" w:date="2013-11-07T09:21:00Z">
        <w:r w:rsidR="008B1833">
          <w:rPr>
            <w:rFonts w:ascii="Times New Roman" w:hAnsi="Times New Roman" w:cs="Times New Roman"/>
          </w:rPr>
          <w:t>appropriate</w:t>
        </w:r>
      </w:ins>
      <w:ins w:id="5" w:author="lrhea" w:date="2013-11-07T09:20:00Z">
        <w:r w:rsidR="008B1833">
          <w:rPr>
            <w:rFonts w:ascii="Times New Roman" w:hAnsi="Times New Roman" w:cs="Times New Roman"/>
          </w:rPr>
          <w:t xml:space="preserve"> </w:t>
        </w:r>
      </w:ins>
      <w:ins w:id="6" w:author="lrhea" w:date="2013-11-07T09:13:00Z">
        <w:r w:rsidR="008F5C18">
          <w:rPr>
            <w:rFonts w:ascii="Times New Roman" w:hAnsi="Times New Roman" w:cs="Times New Roman"/>
          </w:rPr>
          <w:t xml:space="preserve">Best Management Practices (BMPs) </w:t>
        </w:r>
      </w:ins>
      <w:ins w:id="7" w:author="lrhea" w:date="2013-11-07T09:14:00Z">
        <w:r w:rsidR="008B1833">
          <w:rPr>
            <w:rFonts w:ascii="Times New Roman" w:hAnsi="Times New Roman" w:cs="Times New Roman"/>
          </w:rPr>
          <w:t>in</w:t>
        </w:r>
      </w:ins>
      <w:ins w:id="8" w:author="lrhea" w:date="2013-11-07T09:13:00Z">
        <w:r w:rsidR="008B1833">
          <w:rPr>
            <w:rFonts w:ascii="Times New Roman" w:hAnsi="Times New Roman" w:cs="Times New Roman"/>
          </w:rPr>
          <w:t xml:space="preserve"> these plans</w:t>
        </w:r>
      </w:ins>
      <w:ins w:id="9" w:author="lrhea" w:date="2013-11-07T09:14:00Z">
        <w:r w:rsidR="008B1833">
          <w:rPr>
            <w:rFonts w:ascii="Times New Roman" w:hAnsi="Times New Roman" w:cs="Times New Roman"/>
          </w:rPr>
          <w:t xml:space="preserve"> require</w:t>
        </w:r>
      </w:ins>
      <w:ins w:id="10" w:author="lrhea" w:date="2013-11-07T09:23:00Z">
        <w:r w:rsidR="009B562E">
          <w:rPr>
            <w:rFonts w:ascii="Times New Roman" w:hAnsi="Times New Roman" w:cs="Times New Roman"/>
          </w:rPr>
          <w:t>s</w:t>
        </w:r>
      </w:ins>
      <w:ins w:id="11" w:author="lrhea" w:date="2013-11-07T09:14:00Z">
        <w:r w:rsidR="008B1833">
          <w:rPr>
            <w:rFonts w:ascii="Times New Roman" w:hAnsi="Times New Roman" w:cs="Times New Roman"/>
          </w:rPr>
          <w:t xml:space="preserve"> discrimination of applicable source areas, and while easily done for point sources such as </w:t>
        </w:r>
      </w:ins>
      <w:ins w:id="12" w:author="lrhea" w:date="2013-11-07T09:16:00Z">
        <w:r w:rsidR="008B1833">
          <w:rPr>
            <w:rFonts w:ascii="Times New Roman" w:hAnsi="Times New Roman" w:cs="Times New Roman"/>
          </w:rPr>
          <w:t>stormwater</w:t>
        </w:r>
      </w:ins>
      <w:ins w:id="13" w:author="lrhea" w:date="2013-11-07T09:14:00Z">
        <w:r w:rsidR="008B1833">
          <w:rPr>
            <w:rFonts w:ascii="Times New Roman" w:hAnsi="Times New Roman" w:cs="Times New Roman"/>
          </w:rPr>
          <w:t xml:space="preserve"> outfalls</w:t>
        </w:r>
      </w:ins>
      <w:ins w:id="14" w:author="lrhea" w:date="2013-11-07T09:16:00Z">
        <w:r w:rsidR="008B1833">
          <w:rPr>
            <w:rFonts w:ascii="Times New Roman" w:hAnsi="Times New Roman" w:cs="Times New Roman"/>
          </w:rPr>
          <w:t>, characterization of non-point sources remains challenging.</w:t>
        </w:r>
      </w:ins>
      <w:ins w:id="15" w:author="lrhea" w:date="2013-11-07T09:13:00Z">
        <w:r w:rsidR="008B1833">
          <w:rPr>
            <w:rFonts w:ascii="Times New Roman" w:hAnsi="Times New Roman" w:cs="Times New Roman"/>
          </w:rPr>
          <w:t xml:space="preserve"> </w:t>
        </w:r>
      </w:ins>
      <w:ins w:id="16" w:author="lrhea" w:date="2013-11-07T10:38:00Z">
        <w:r w:rsidR="00B16AF8">
          <w:rPr>
            <w:rFonts w:ascii="Times New Roman" w:hAnsi="Times New Roman" w:cs="Times New Roman"/>
          </w:rPr>
          <w:t xml:space="preserve">Also, acute spikes of in-stream contaminant concentration commonly occur </w:t>
        </w:r>
      </w:ins>
      <w:ins w:id="17" w:author="lrhea" w:date="2013-11-07T10:40:00Z">
        <w:r w:rsidR="00B16AF8">
          <w:rPr>
            <w:rFonts w:ascii="Times New Roman" w:hAnsi="Times New Roman" w:cs="Times New Roman"/>
          </w:rPr>
          <w:t>that present a challenge to cost</w:t>
        </w:r>
        <w:r w:rsidR="00646821">
          <w:rPr>
            <w:rFonts w:ascii="Times New Roman" w:hAnsi="Times New Roman" w:cs="Times New Roman"/>
          </w:rPr>
          <w:t>-effectively detect or predict.</w:t>
        </w:r>
        <w:r w:rsidR="00B16AF8">
          <w:rPr>
            <w:rFonts w:ascii="Times New Roman" w:hAnsi="Times New Roman" w:cs="Times New Roman"/>
          </w:rPr>
          <w:t xml:space="preserve"> </w:t>
        </w:r>
      </w:ins>
      <w:ins w:id="18" w:author="lrhea" w:date="2013-11-07T09:19:00Z">
        <w:r w:rsidR="008B1833">
          <w:rPr>
            <w:rFonts w:ascii="Times New Roman" w:hAnsi="Times New Roman" w:cs="Times New Roman"/>
          </w:rPr>
          <w:t>Frequently microbial source tracking (MST)</w:t>
        </w:r>
      </w:ins>
      <w:ins w:id="19" w:author="lrhea" w:date="2013-11-07T09:22:00Z">
        <w:r w:rsidR="008B1833">
          <w:rPr>
            <w:rFonts w:ascii="Times New Roman" w:hAnsi="Times New Roman" w:cs="Times New Roman"/>
          </w:rPr>
          <w:t xml:space="preserve"> </w:t>
        </w:r>
      </w:ins>
      <w:ins w:id="20" w:author="lrhea" w:date="2013-11-07T09:19:00Z">
        <w:r w:rsidR="008B1833">
          <w:rPr>
            <w:rFonts w:ascii="Times New Roman" w:hAnsi="Times New Roman" w:cs="Times New Roman"/>
          </w:rPr>
          <w:t>is used to characterize contaminant source areas</w:t>
        </w:r>
      </w:ins>
      <w:ins w:id="21" w:author="lrhea" w:date="2013-11-07T10:42:00Z">
        <w:r w:rsidR="00B16AF8">
          <w:rPr>
            <w:rFonts w:ascii="Times New Roman" w:hAnsi="Times New Roman" w:cs="Times New Roman"/>
          </w:rPr>
          <w:t xml:space="preserve"> and monitor in-stream contaminant loads</w:t>
        </w:r>
      </w:ins>
      <w:ins w:id="22" w:author="lrhea" w:date="2013-11-07T09:23:00Z">
        <w:r w:rsidR="008B1833">
          <w:rPr>
            <w:rFonts w:ascii="Times New Roman" w:hAnsi="Times New Roman" w:cs="Times New Roman"/>
          </w:rPr>
          <w:t>,</w:t>
        </w:r>
      </w:ins>
      <w:ins w:id="23" w:author="lrhea" w:date="2013-11-07T09:19:00Z">
        <w:r w:rsidR="008B1833">
          <w:rPr>
            <w:rFonts w:ascii="Times New Roman" w:hAnsi="Times New Roman" w:cs="Times New Roman"/>
          </w:rPr>
          <w:t xml:space="preserve"> </w:t>
        </w:r>
      </w:ins>
      <w:ins w:id="24" w:author="lrhea" w:date="2013-11-07T10:29:00Z">
        <w:r w:rsidR="00D1520B">
          <w:rPr>
            <w:rFonts w:ascii="Times New Roman" w:hAnsi="Times New Roman" w:cs="Times New Roman"/>
          </w:rPr>
          <w:t xml:space="preserve">largely </w:t>
        </w:r>
      </w:ins>
      <w:ins w:id="25" w:author="lrhea" w:date="2013-11-07T09:19:00Z">
        <w:r w:rsidR="008B1833">
          <w:rPr>
            <w:rFonts w:ascii="Times New Roman" w:hAnsi="Times New Roman" w:cs="Times New Roman"/>
          </w:rPr>
          <w:t>because f</w:t>
        </w:r>
      </w:ins>
      <w:r w:rsidR="003F3D43" w:rsidRPr="003F3D43">
        <w:rPr>
          <w:rFonts w:ascii="Times New Roman" w:hAnsi="Times New Roman" w:cs="Times New Roman"/>
        </w:rPr>
        <w:t xml:space="preserve">ecal contamination is </w:t>
      </w:r>
      <w:r w:rsidR="00A437C6">
        <w:rPr>
          <w:rFonts w:ascii="Times New Roman" w:hAnsi="Times New Roman" w:cs="Times New Roman"/>
        </w:rPr>
        <w:t xml:space="preserve">one of </w:t>
      </w:r>
      <w:r w:rsidR="003F3D43" w:rsidRPr="003F3D43">
        <w:rPr>
          <w:rFonts w:ascii="Times New Roman" w:hAnsi="Times New Roman" w:cs="Times New Roman"/>
        </w:rPr>
        <w:t xml:space="preserve">the leading </w:t>
      </w:r>
      <w:r w:rsidR="00A437C6">
        <w:rPr>
          <w:rFonts w:ascii="Times New Roman" w:hAnsi="Times New Roman" w:cs="Times New Roman"/>
        </w:rPr>
        <w:t xml:space="preserve">non-point sources </w:t>
      </w:r>
      <w:r w:rsidR="003F3D43" w:rsidRPr="003F3D43">
        <w:rPr>
          <w:rFonts w:ascii="Times New Roman" w:hAnsi="Times New Roman" w:cs="Times New Roman"/>
        </w:rPr>
        <w:t xml:space="preserve">for water quality impairment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42e0arba","properties":{"formattedCitation":"[1]","plainCitation":"[1]"},"citationItems":[{"id":315,"uris":["http://zotero.org/users/675595/items/XZWAU2HM"],"uri":["http://zotero.org/users/675595/items/XZWAU2HM"],"itemData":{"id":315,"type":"report","title":"Section 303(d) Causes for impairment","author":[{"family":"US EPA","given":""}],"issued":{"date-parts":[["2008"]]}}}],"schema":"https://github.com/citation-style-language/schema/raw/master/csl-citation.json"}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[1]</w:t>
      </w:r>
      <w:r w:rsidR="00E62369" w:rsidRPr="003F3D43">
        <w:rPr>
          <w:rFonts w:ascii="Times New Roman" w:hAnsi="Times New Roman" w:cs="Times New Roman"/>
        </w:rPr>
        <w:fldChar w:fldCharType="end"/>
      </w:r>
      <w:ins w:id="26" w:author="lrhea" w:date="2013-11-07T10:45:00Z">
        <w:r w:rsidR="00B16AF8">
          <w:rPr>
            <w:rFonts w:ascii="Times New Roman" w:hAnsi="Times New Roman" w:cs="Times New Roman"/>
          </w:rPr>
          <w:t>.</w:t>
        </w:r>
      </w:ins>
      <w:r w:rsidR="00521078">
        <w:rPr>
          <w:rFonts w:ascii="Times New Roman" w:hAnsi="Times New Roman" w:cs="Times New Roman"/>
        </w:rPr>
        <w:t xml:space="preserve"> </w:t>
      </w:r>
      <w:ins w:id="27" w:author="lrhea" w:date="2013-11-07T10:46:00Z">
        <w:r w:rsidR="00B16AF8" w:rsidRPr="00CD5F11">
          <w:rPr>
            <w:rFonts w:ascii="Times New Roman" w:hAnsi="Times New Roman" w:cs="Times New Roman"/>
            <w:i/>
            <w:rPrChange w:id="28" w:author="Justin Jent" w:date="2014-02-02T13:11:00Z">
              <w:rPr>
                <w:rFonts w:ascii="Times New Roman" w:hAnsi="Times New Roman" w:cs="Times New Roman"/>
              </w:rPr>
            </w:rPrChange>
          </w:rPr>
          <w:t>Escherichia</w:t>
        </w:r>
      </w:ins>
      <w:ins w:id="29" w:author="lrhea" w:date="2013-11-07T10:47:00Z">
        <w:r w:rsidR="00B16AF8" w:rsidRPr="00CD5F11">
          <w:rPr>
            <w:rFonts w:ascii="Times New Roman" w:hAnsi="Times New Roman" w:cs="Times New Roman"/>
            <w:i/>
            <w:rPrChange w:id="30" w:author="Justin Jent" w:date="2014-02-02T13:11:00Z">
              <w:rPr>
                <w:rFonts w:ascii="Times New Roman" w:hAnsi="Times New Roman" w:cs="Times New Roman"/>
              </w:rPr>
            </w:rPrChange>
          </w:rPr>
          <w:t xml:space="preserve"> </w:t>
        </w:r>
      </w:ins>
      <w:ins w:id="31" w:author="lrhea" w:date="2013-11-07T10:45:00Z">
        <w:r w:rsidR="00B16AF8" w:rsidRPr="00CD5F11">
          <w:rPr>
            <w:rFonts w:ascii="Times New Roman" w:hAnsi="Times New Roman" w:cs="Times New Roman"/>
            <w:i/>
            <w:rPrChange w:id="32" w:author="Justin Jent" w:date="2014-02-02T13:11:00Z">
              <w:rPr>
                <w:rFonts w:ascii="Times New Roman" w:hAnsi="Times New Roman" w:cs="Times New Roman"/>
              </w:rPr>
            </w:rPrChange>
          </w:rPr>
          <w:t>coli</w:t>
        </w:r>
        <w:r w:rsidR="00B16AF8">
          <w:rPr>
            <w:rFonts w:ascii="Times New Roman" w:hAnsi="Times New Roman" w:cs="Times New Roman"/>
          </w:rPr>
          <w:t xml:space="preserve"> is </w:t>
        </w:r>
      </w:ins>
      <w:ins w:id="33" w:author="lrhea" w:date="2013-11-07T10:47:00Z">
        <w:r w:rsidR="00B16AF8">
          <w:rPr>
            <w:rFonts w:ascii="Times New Roman" w:hAnsi="Times New Roman" w:cs="Times New Roman"/>
          </w:rPr>
          <w:t xml:space="preserve">often </w:t>
        </w:r>
      </w:ins>
      <w:ins w:id="34" w:author="lrhea" w:date="2013-11-07T10:45:00Z">
        <w:r w:rsidR="00B16AF8">
          <w:rPr>
            <w:rFonts w:ascii="Times New Roman" w:hAnsi="Times New Roman" w:cs="Times New Roman"/>
          </w:rPr>
          <w:t>used as the indicator organism</w:t>
        </w:r>
      </w:ins>
      <w:ins w:id="35" w:author="lrhea" w:date="2013-11-07T10:47:00Z">
        <w:r w:rsidR="00B16AF8">
          <w:rPr>
            <w:rFonts w:ascii="Times New Roman" w:hAnsi="Times New Roman" w:cs="Times New Roman"/>
          </w:rPr>
          <w:t xml:space="preserve"> because</w:t>
        </w:r>
        <w:del w:id="36" w:author="Justin Jent" w:date="2014-02-02T13:10:00Z">
          <w:r w:rsidR="00B16AF8" w:rsidDel="00464739">
            <w:rPr>
              <w:rFonts w:ascii="Times New Roman" w:hAnsi="Times New Roman" w:cs="Times New Roman"/>
            </w:rPr>
            <w:delText xml:space="preserve"> </w:delText>
          </w:r>
        </w:del>
      </w:ins>
      <w:ins w:id="37" w:author="Justin Jent" w:date="2014-02-02T13:10:00Z">
        <w:r w:rsidR="00464739">
          <w:rPr>
            <w:rFonts w:ascii="Times New Roman" w:hAnsi="Times New Roman" w:cs="Times New Roman"/>
          </w:rPr>
          <w:t xml:space="preserve"> it is associated with fecal material from humans and other warm-blooded animals</w:t>
        </w:r>
      </w:ins>
      <w:ins w:id="38" w:author="lrhea" w:date="2013-11-07T10:47:00Z">
        <w:del w:id="39" w:author="Justin Jent" w:date="2014-02-02T13:10:00Z">
          <w:r w:rsidR="00B16AF8" w:rsidDel="00464739">
            <w:rPr>
              <w:rFonts w:ascii="Times New Roman" w:hAnsi="Times New Roman" w:cs="Times New Roman"/>
            </w:rPr>
            <w:delText>____________________________</w:delText>
          </w:r>
        </w:del>
        <w:r w:rsidR="00B16AF8">
          <w:rPr>
            <w:rFonts w:ascii="Times New Roman" w:hAnsi="Times New Roman" w:cs="Times New Roman"/>
          </w:rPr>
          <w:t xml:space="preserve">, but </w:t>
        </w:r>
      </w:ins>
      <w:ins w:id="40" w:author="lrhea" w:date="2013-11-07T10:48:00Z">
        <w:r w:rsidR="00646821">
          <w:rPr>
            <w:rFonts w:ascii="Times New Roman" w:hAnsi="Times New Roman" w:cs="Times New Roman"/>
          </w:rPr>
          <w:t>conducting monitoring programs adequate to differentiate non-point source contributions or to reliably detect acute concentration spikes are relatively costly</w:t>
        </w:r>
      </w:ins>
      <w:ins w:id="41" w:author="lrhea" w:date="2013-11-07T10:50:00Z">
        <w:r w:rsidR="00646821">
          <w:rPr>
            <w:rFonts w:ascii="Times New Roman" w:hAnsi="Times New Roman" w:cs="Times New Roman"/>
          </w:rPr>
          <w:t>, and often can</w:t>
        </w:r>
      </w:ins>
      <w:ins w:id="42" w:author="lrhea" w:date="2013-11-07T10:51:00Z">
        <w:r w:rsidR="00646821">
          <w:rPr>
            <w:rFonts w:ascii="Times New Roman" w:hAnsi="Times New Roman" w:cs="Times New Roman"/>
          </w:rPr>
          <w:t xml:space="preserve">not </w:t>
        </w:r>
      </w:ins>
      <w:ins w:id="43" w:author="lrhea" w:date="2013-11-07T10:50:00Z">
        <w:r w:rsidR="00646821">
          <w:rPr>
            <w:rFonts w:ascii="Times New Roman" w:hAnsi="Times New Roman" w:cs="Times New Roman"/>
          </w:rPr>
          <w:t>provide adequate</w:t>
        </w:r>
      </w:ins>
      <w:ins w:id="44" w:author="lrhea" w:date="2013-11-07T10:51:00Z">
        <w:r w:rsidR="00646821">
          <w:rPr>
            <w:rFonts w:ascii="Times New Roman" w:hAnsi="Times New Roman" w:cs="Times New Roman"/>
          </w:rPr>
          <w:t xml:space="preserve"> lead-time to governments to </w:t>
        </w:r>
      </w:ins>
      <w:ins w:id="45" w:author="lrhea" w:date="2013-11-07T10:52:00Z">
        <w:r w:rsidR="00646821">
          <w:rPr>
            <w:rFonts w:ascii="Times New Roman" w:hAnsi="Times New Roman" w:cs="Times New Roman"/>
          </w:rPr>
          <w:t>enact</w:t>
        </w:r>
      </w:ins>
      <w:ins w:id="46" w:author="lrhea" w:date="2013-11-07T10:51:00Z">
        <w:r w:rsidR="00646821">
          <w:rPr>
            <w:rFonts w:ascii="Times New Roman" w:hAnsi="Times New Roman" w:cs="Times New Roman"/>
          </w:rPr>
          <w:t xml:space="preserve"> </w:t>
        </w:r>
      </w:ins>
      <w:ins w:id="47" w:author="lrhea" w:date="2013-11-07T10:52:00Z">
        <w:r w:rsidR="00646821">
          <w:rPr>
            <w:rFonts w:ascii="Times New Roman" w:hAnsi="Times New Roman" w:cs="Times New Roman"/>
          </w:rPr>
          <w:t xml:space="preserve">effective </w:t>
        </w:r>
      </w:ins>
      <w:ins w:id="48" w:author="lrhea" w:date="2013-11-07T10:54:00Z">
        <w:r w:rsidR="00F20EB6">
          <w:rPr>
            <w:rFonts w:ascii="Times New Roman" w:hAnsi="Times New Roman" w:cs="Times New Roman"/>
          </w:rPr>
          <w:t xml:space="preserve">pre-exposure </w:t>
        </w:r>
      </w:ins>
      <w:ins w:id="49" w:author="lrhea" w:date="2013-11-07T10:51:00Z">
        <w:r w:rsidR="00646821">
          <w:rPr>
            <w:rFonts w:ascii="Times New Roman" w:hAnsi="Times New Roman" w:cs="Times New Roman"/>
          </w:rPr>
          <w:t xml:space="preserve">mitigations. </w:t>
        </w:r>
      </w:ins>
      <w:ins w:id="50" w:author="lrhea" w:date="2013-11-07T10:50:00Z">
        <w:r w:rsidR="00646821">
          <w:rPr>
            <w:rFonts w:ascii="Times New Roman" w:hAnsi="Times New Roman" w:cs="Times New Roman"/>
          </w:rPr>
          <w:t xml:space="preserve"> </w:t>
        </w:r>
      </w:ins>
      <w:r w:rsidR="003F3D43" w:rsidRPr="003F3D43">
        <w:rPr>
          <w:rFonts w:ascii="Times New Roman" w:hAnsi="Times New Roman" w:cs="Times New Roman"/>
        </w:rPr>
        <w:t xml:space="preserve">Therefore, it is </w:t>
      </w:r>
      <w:commentRangeStart w:id="51"/>
      <w:r w:rsidR="003F3D43" w:rsidRPr="003F3D43">
        <w:rPr>
          <w:rFonts w:ascii="Times New Roman" w:hAnsi="Times New Roman" w:cs="Times New Roman"/>
        </w:rPr>
        <w:t>necessary</w:t>
      </w:r>
      <w:commentRangeEnd w:id="51"/>
      <w:r w:rsidR="000E0C5E">
        <w:rPr>
          <w:rStyle w:val="CommentReference"/>
          <w:rFonts w:ascii="Times New Roman" w:eastAsia="SimSun" w:hAnsi="Times New Roman" w:cs="Lucida Sans"/>
          <w:color w:val="00000A"/>
          <w:lang w:eastAsia="zh-CN" w:bidi="hi-IN"/>
        </w:rPr>
        <w:commentReference w:id="51"/>
      </w:r>
      <w:r w:rsidR="003F3D43" w:rsidRPr="003F3D43">
        <w:rPr>
          <w:rFonts w:ascii="Times New Roman" w:hAnsi="Times New Roman" w:cs="Times New Roman"/>
        </w:rPr>
        <w:t xml:space="preserve"> to use mathematical models in order to predict occurrence of such contamination events, and to minimize the amount of sampling required. </w:t>
      </w:r>
      <w:r w:rsidR="006370B4">
        <w:rPr>
          <w:rFonts w:ascii="Times New Roman" w:hAnsi="Times New Roman" w:cs="Times New Roman"/>
        </w:rPr>
        <w:t xml:space="preserve"> </w:t>
      </w:r>
    </w:p>
    <w:p w14:paraId="327E00C9" w14:textId="46E332DE" w:rsidR="00062B85" w:rsidRDefault="00F541DD" w:rsidP="00EC308E">
      <w:pPr>
        <w:spacing w:line="480" w:lineRule="auto"/>
        <w:rPr>
          <w:ins w:id="52" w:author="lrhea" w:date="2013-11-07T11:38:00Z"/>
          <w:rFonts w:ascii="Times New Roman" w:hAnsi="Times New Roman" w:cs="Times New Roman"/>
        </w:rPr>
      </w:pPr>
      <w:r>
        <w:rPr>
          <w:rFonts w:ascii="Times New Roman" w:hAnsi="Times New Roman" w:cs="Times New Roman"/>
        </w:rPr>
        <w:tab/>
      </w:r>
      <w:ins w:id="53" w:author="lrhea" w:date="2013-11-07T10:58:00Z">
        <w:r w:rsidR="00383AE3">
          <w:rPr>
            <w:rFonts w:ascii="Times New Roman" w:hAnsi="Times New Roman" w:cs="Times New Roman"/>
          </w:rPr>
          <w:t xml:space="preserve">Several methods of modeling the </w:t>
        </w:r>
      </w:ins>
      <w:ins w:id="54" w:author="lrhea" w:date="2013-11-07T11:00:00Z">
        <w:r w:rsidR="00383AE3">
          <w:rPr>
            <w:rFonts w:ascii="Times New Roman" w:hAnsi="Times New Roman" w:cs="Times New Roman"/>
          </w:rPr>
          <w:t xml:space="preserve">in-stream </w:t>
        </w:r>
      </w:ins>
      <w:ins w:id="55" w:author="lrhea" w:date="2013-11-07T10:58:00Z">
        <w:r w:rsidR="00383AE3">
          <w:rPr>
            <w:rFonts w:ascii="Times New Roman" w:hAnsi="Times New Roman" w:cs="Times New Roman"/>
          </w:rPr>
          <w:t>occurrence, fate, and transport of fecal bacteria</w:t>
        </w:r>
      </w:ins>
      <w:ins w:id="56" w:author="lrhea" w:date="2013-11-07T11:00:00Z">
        <w:r w:rsidR="00383AE3">
          <w:rPr>
            <w:rFonts w:ascii="Times New Roman" w:hAnsi="Times New Roman" w:cs="Times New Roman"/>
          </w:rPr>
          <w:t xml:space="preserve"> appear in the literature, </w:t>
        </w:r>
      </w:ins>
      <w:ins w:id="57" w:author="lrhea" w:date="2013-11-07T11:06:00Z">
        <w:r w:rsidR="00383AE3">
          <w:rPr>
            <w:rFonts w:ascii="Times New Roman" w:hAnsi="Times New Roman" w:cs="Times New Roman"/>
          </w:rPr>
          <w:t>often best differentiated by</w:t>
        </w:r>
      </w:ins>
      <w:ins w:id="58" w:author="lrhea" w:date="2013-11-07T11:04:00Z">
        <w:r w:rsidR="00383AE3">
          <w:rPr>
            <w:rFonts w:ascii="Times New Roman" w:hAnsi="Times New Roman" w:cs="Times New Roman"/>
          </w:rPr>
          <w:t xml:space="preserve"> the scale</w:t>
        </w:r>
      </w:ins>
      <w:ins w:id="59" w:author="lrhea" w:date="2013-11-07T11:05:00Z">
        <w:r w:rsidR="00383AE3">
          <w:rPr>
            <w:rFonts w:ascii="Times New Roman" w:hAnsi="Times New Roman" w:cs="Times New Roman"/>
          </w:rPr>
          <w:t>s</w:t>
        </w:r>
      </w:ins>
      <w:ins w:id="60" w:author="lrhea" w:date="2013-11-07T11:04:00Z">
        <w:r w:rsidR="00383AE3">
          <w:rPr>
            <w:rFonts w:ascii="Times New Roman" w:hAnsi="Times New Roman" w:cs="Times New Roman"/>
          </w:rPr>
          <w:t xml:space="preserve"> at which they are conceptualized</w:t>
        </w:r>
      </w:ins>
      <w:ins w:id="61" w:author="lrhea" w:date="2013-11-07T11:05:00Z">
        <w:r w:rsidR="00383AE3">
          <w:rPr>
            <w:rFonts w:ascii="Times New Roman" w:hAnsi="Times New Roman" w:cs="Times New Roman"/>
          </w:rPr>
          <w:t xml:space="preserve"> </w:t>
        </w:r>
      </w:ins>
      <w:ins w:id="62" w:author="lrhea" w:date="2013-11-07T11:06:00Z">
        <w:r w:rsidR="00383AE3">
          <w:rPr>
            <w:rFonts w:ascii="Times New Roman" w:hAnsi="Times New Roman" w:cs="Times New Roman"/>
          </w:rPr>
          <w:t>versus</w:t>
        </w:r>
      </w:ins>
      <w:ins w:id="63" w:author="lrhea" w:date="2013-11-07T11:05:00Z">
        <w:r w:rsidR="00383AE3">
          <w:rPr>
            <w:rFonts w:ascii="Times New Roman" w:hAnsi="Times New Roman" w:cs="Times New Roman"/>
          </w:rPr>
          <w:t xml:space="preserve"> applied.</w:t>
        </w:r>
      </w:ins>
      <w:r w:rsidR="00777CF0">
        <w:rPr>
          <w:rFonts w:ascii="Times New Roman" w:hAnsi="Times New Roman" w:cs="Times New Roman"/>
        </w:rPr>
        <w:t xml:space="preserve"> </w:t>
      </w:r>
      <w:proofErr w:type="gramStart"/>
      <w:ins w:id="64" w:author="lrhea" w:date="2013-11-07T11:07:00Z">
        <w:r w:rsidR="00383AE3">
          <w:rPr>
            <w:rFonts w:ascii="Times New Roman" w:hAnsi="Times New Roman" w:cs="Times New Roman"/>
          </w:rPr>
          <w:t xml:space="preserve">In-stream bacterial </w:t>
        </w:r>
      </w:ins>
      <w:ins w:id="65" w:author="lrhea" w:date="2013-11-07T11:08:00Z">
        <w:r w:rsidR="002019E4">
          <w:rPr>
            <w:rFonts w:ascii="Times New Roman" w:hAnsi="Times New Roman" w:cs="Times New Roman"/>
          </w:rPr>
          <w:t>concentrations are governed by t</w:t>
        </w:r>
      </w:ins>
      <w:r w:rsidR="00777CF0">
        <w:rPr>
          <w:rFonts w:ascii="Times New Roman" w:hAnsi="Times New Roman" w:cs="Times New Roman"/>
        </w:rPr>
        <w:t xml:space="preserve">he </w:t>
      </w:r>
      <w:ins w:id="66" w:author="lrhea" w:date="2013-11-07T11:08:00Z">
        <w:r w:rsidR="002019E4">
          <w:rPr>
            <w:rFonts w:ascii="Times New Roman" w:hAnsi="Times New Roman" w:cs="Times New Roman"/>
          </w:rPr>
          <w:t xml:space="preserve">microscopic </w:t>
        </w:r>
      </w:ins>
      <w:ins w:id="67" w:author="lrhea" w:date="2013-11-07T11:09:00Z">
        <w:r w:rsidR="002019E4">
          <w:rPr>
            <w:rFonts w:ascii="Times New Roman" w:hAnsi="Times New Roman" w:cs="Times New Roman"/>
          </w:rPr>
          <w:t xml:space="preserve">processes </w:t>
        </w:r>
      </w:ins>
      <w:r w:rsidR="00777CF0">
        <w:rPr>
          <w:rFonts w:ascii="Times New Roman" w:hAnsi="Times New Roman" w:cs="Times New Roman"/>
        </w:rPr>
        <w:t>of bacteria attachment, fate and transport</w:t>
      </w:r>
      <w:proofErr w:type="gramEnd"/>
      <w:ins w:id="68" w:author="lrhea" w:date="2013-11-07T11:09:00Z">
        <w:del w:id="69" w:author="Justin Jent" w:date="2014-03-02T21:11:00Z">
          <w:r w:rsidR="002019E4" w:rsidDel="00B16672">
            <w:rPr>
              <w:rFonts w:ascii="Times New Roman" w:hAnsi="Times New Roman" w:cs="Times New Roman"/>
            </w:rPr>
            <w:delText>,  but</w:delText>
          </w:r>
        </w:del>
      </w:ins>
      <w:ins w:id="70" w:author="Justin Jent" w:date="2014-03-02T21:11:00Z">
        <w:r w:rsidR="00B16672">
          <w:rPr>
            <w:rFonts w:ascii="Times New Roman" w:hAnsi="Times New Roman" w:cs="Times New Roman"/>
          </w:rPr>
          <w:t>, but</w:t>
        </w:r>
      </w:ins>
      <w:ins w:id="71" w:author="lrhea" w:date="2013-11-07T11:09:00Z">
        <w:r w:rsidR="002019E4">
          <w:rPr>
            <w:rFonts w:ascii="Times New Roman" w:hAnsi="Times New Roman" w:cs="Times New Roman"/>
          </w:rPr>
          <w:t xml:space="preserve"> policy makers must concern themselves with t</w:t>
        </w:r>
      </w:ins>
      <w:r w:rsidR="006370B4">
        <w:rPr>
          <w:rFonts w:ascii="Times New Roman" w:hAnsi="Times New Roman" w:cs="Times New Roman"/>
        </w:rPr>
        <w:t>he hillslope and watershed scale</w:t>
      </w:r>
      <w:ins w:id="72" w:author="lrhea" w:date="2013-11-07T11:10:00Z">
        <w:r w:rsidR="002019E4">
          <w:rPr>
            <w:rFonts w:ascii="Times New Roman" w:hAnsi="Times New Roman" w:cs="Times New Roman"/>
          </w:rPr>
          <w:t>s</w:t>
        </w:r>
      </w:ins>
      <w:r w:rsidR="006370B4">
        <w:rPr>
          <w:rFonts w:ascii="Times New Roman" w:hAnsi="Times New Roman" w:cs="Times New Roman"/>
        </w:rPr>
        <w:t xml:space="preserve"> </w:t>
      </w:r>
      <w:r w:rsidR="00F712BC">
        <w:rPr>
          <w:rFonts w:ascii="Times New Roman" w:hAnsi="Times New Roman" w:cs="Times New Roman"/>
        </w:rPr>
        <w:t>at which Integrated Water Resource P</w:t>
      </w:r>
      <w:r w:rsidR="006370B4">
        <w:rPr>
          <w:rFonts w:ascii="Times New Roman" w:hAnsi="Times New Roman" w:cs="Times New Roman"/>
        </w:rPr>
        <w:t xml:space="preserve">lans </w:t>
      </w:r>
      <w:r w:rsidR="00F712BC">
        <w:rPr>
          <w:rFonts w:ascii="Times New Roman" w:hAnsi="Times New Roman" w:cs="Times New Roman"/>
        </w:rPr>
        <w:t xml:space="preserve">(IWRP) </w:t>
      </w:r>
      <w:r w:rsidR="006D5A29">
        <w:rPr>
          <w:rFonts w:ascii="Times New Roman" w:hAnsi="Times New Roman" w:cs="Times New Roman"/>
        </w:rPr>
        <w:t xml:space="preserve">and BMPs </w:t>
      </w:r>
      <w:r w:rsidR="006370B4">
        <w:rPr>
          <w:rFonts w:ascii="Times New Roman" w:hAnsi="Times New Roman" w:cs="Times New Roman"/>
        </w:rPr>
        <w:t xml:space="preserve">are implemented. </w:t>
      </w:r>
      <w:ins w:id="73" w:author="lrhea" w:date="2013-11-07T11:18:00Z">
        <w:r w:rsidR="002019E4">
          <w:rPr>
            <w:rFonts w:ascii="Times New Roman" w:hAnsi="Times New Roman" w:cs="Times New Roman"/>
          </w:rPr>
          <w:t>M</w:t>
        </w:r>
      </w:ins>
      <w:ins w:id="74" w:author="lrhea" w:date="2013-11-07T11:12:00Z">
        <w:r w:rsidR="002019E4">
          <w:rPr>
            <w:rFonts w:ascii="Times New Roman" w:hAnsi="Times New Roman" w:cs="Times New Roman"/>
          </w:rPr>
          <w:t>odel</w:t>
        </w:r>
      </w:ins>
      <w:ins w:id="75" w:author="lrhea" w:date="2013-11-07T11:18:00Z">
        <w:r w:rsidR="002019E4">
          <w:rPr>
            <w:rFonts w:ascii="Times New Roman" w:hAnsi="Times New Roman" w:cs="Times New Roman"/>
          </w:rPr>
          <w:t>s</w:t>
        </w:r>
      </w:ins>
      <w:ins w:id="76" w:author="lrhea" w:date="2013-11-07T11:12:00Z">
        <w:r w:rsidR="002019E4">
          <w:rPr>
            <w:rFonts w:ascii="Times New Roman" w:hAnsi="Times New Roman" w:cs="Times New Roman"/>
          </w:rPr>
          <w:t xml:space="preserve"> based on equations </w:t>
        </w:r>
      </w:ins>
      <w:ins w:id="77" w:author="lrhea" w:date="2013-11-07T11:18:00Z">
        <w:r w:rsidR="002019E4">
          <w:rPr>
            <w:rFonts w:ascii="Times New Roman" w:hAnsi="Times New Roman" w:cs="Times New Roman"/>
          </w:rPr>
          <w:t xml:space="preserve">governing microscopic processes </w:t>
        </w:r>
      </w:ins>
      <w:ins w:id="78" w:author="lrhea" w:date="2013-11-07T11:19:00Z">
        <w:r w:rsidR="002019E4">
          <w:rPr>
            <w:rFonts w:ascii="Times New Roman" w:hAnsi="Times New Roman" w:cs="Times New Roman"/>
          </w:rPr>
          <w:t xml:space="preserve">are challenging </w:t>
        </w:r>
      </w:ins>
      <w:ins w:id="79" w:author="lrhea" w:date="2013-11-07T11:16:00Z">
        <w:r w:rsidR="002019E4">
          <w:rPr>
            <w:rFonts w:ascii="Times New Roman" w:hAnsi="Times New Roman" w:cs="Times New Roman"/>
          </w:rPr>
          <w:t xml:space="preserve">to </w:t>
        </w:r>
      </w:ins>
      <w:ins w:id="80" w:author="lrhea" w:date="2013-11-07T11:19:00Z">
        <w:r w:rsidR="002019E4">
          <w:rPr>
            <w:rFonts w:ascii="Times New Roman" w:hAnsi="Times New Roman" w:cs="Times New Roman"/>
          </w:rPr>
          <w:t xml:space="preserve">upscale to </w:t>
        </w:r>
      </w:ins>
      <w:ins w:id="81" w:author="lrhea" w:date="2013-11-07T11:16:00Z">
        <w:r w:rsidR="002019E4">
          <w:rPr>
            <w:rFonts w:ascii="Times New Roman" w:hAnsi="Times New Roman" w:cs="Times New Roman"/>
          </w:rPr>
          <w:t>a policy-practicable scale</w:t>
        </w:r>
      </w:ins>
      <w:ins w:id="82" w:author="lrhea" w:date="2013-11-07T11:19:00Z">
        <w:r w:rsidR="00522C48">
          <w:rPr>
            <w:rFonts w:ascii="Times New Roman" w:hAnsi="Times New Roman" w:cs="Times New Roman"/>
          </w:rPr>
          <w:t>,</w:t>
        </w:r>
      </w:ins>
      <w:ins w:id="83" w:author="lrhea" w:date="2013-11-07T11:16:00Z">
        <w:r w:rsidR="002019E4">
          <w:rPr>
            <w:rFonts w:ascii="Times New Roman" w:hAnsi="Times New Roman" w:cs="Times New Roman"/>
          </w:rPr>
          <w:t xml:space="preserve"> </w:t>
        </w:r>
      </w:ins>
      <w:ins w:id="84" w:author="lrhea" w:date="2013-11-07T11:13:00Z">
        <w:r w:rsidR="002019E4">
          <w:rPr>
            <w:rFonts w:ascii="Times New Roman" w:hAnsi="Times New Roman" w:cs="Times New Roman"/>
          </w:rPr>
          <w:t>because effects that can be effectively ignored or held constant at a microscopic scale or very short time interval</w:t>
        </w:r>
      </w:ins>
      <w:ins w:id="85" w:author="lrhea" w:date="2013-11-07T11:19:00Z">
        <w:r w:rsidR="00522C48">
          <w:rPr>
            <w:rFonts w:ascii="Times New Roman" w:hAnsi="Times New Roman" w:cs="Times New Roman"/>
          </w:rPr>
          <w:t xml:space="preserve"> </w:t>
        </w:r>
      </w:ins>
      <w:ins w:id="86" w:author="lrhea" w:date="2013-11-07T11:21:00Z">
        <w:r w:rsidR="00522C48">
          <w:rPr>
            <w:rFonts w:ascii="Times New Roman" w:hAnsi="Times New Roman" w:cs="Times New Roman"/>
          </w:rPr>
          <w:t>can</w:t>
        </w:r>
      </w:ins>
      <w:ins w:id="87" w:author="lrhea" w:date="2013-11-07T11:19:00Z">
        <w:r w:rsidR="00522C48">
          <w:rPr>
            <w:rFonts w:ascii="Times New Roman" w:hAnsi="Times New Roman" w:cs="Times New Roman"/>
          </w:rPr>
          <w:t xml:space="preserve"> vary significantly over stream reaches or seasons.</w:t>
        </w:r>
      </w:ins>
      <w:ins w:id="88" w:author="lrhea" w:date="2013-11-07T11:13:00Z">
        <w:r w:rsidR="002019E4">
          <w:rPr>
            <w:rFonts w:ascii="Times New Roman" w:hAnsi="Times New Roman" w:cs="Times New Roman"/>
          </w:rPr>
          <w:t xml:space="preserve">  </w:t>
        </w:r>
      </w:ins>
      <w:ins w:id="89" w:author="lrhea" w:date="2013-11-07T11:21:00Z">
        <w:r w:rsidR="00522C48">
          <w:rPr>
            <w:rFonts w:ascii="Times New Roman" w:hAnsi="Times New Roman" w:cs="Times New Roman"/>
          </w:rPr>
          <w:t xml:space="preserve">Consequently, a model characterizing conditions in a stream reach </w:t>
        </w:r>
      </w:ins>
      <w:ins w:id="90" w:author="lrhea" w:date="2013-11-07T11:22:00Z">
        <w:r w:rsidR="00522C48">
          <w:rPr>
            <w:rFonts w:ascii="Times New Roman" w:hAnsi="Times New Roman" w:cs="Times New Roman"/>
          </w:rPr>
          <w:t xml:space="preserve">based on microscopic processes </w:t>
        </w:r>
      </w:ins>
      <w:ins w:id="91" w:author="lrhea" w:date="2013-11-07T11:30:00Z">
        <w:r w:rsidR="00062B85">
          <w:rPr>
            <w:rFonts w:ascii="Times New Roman" w:hAnsi="Times New Roman" w:cs="Times New Roman"/>
          </w:rPr>
          <w:t>can be conceptualized</w:t>
        </w:r>
      </w:ins>
      <w:ins w:id="92" w:author="lrhea" w:date="2013-11-07T11:23:00Z">
        <w:r w:rsidR="00522C48">
          <w:rPr>
            <w:rFonts w:ascii="Times New Roman" w:hAnsi="Times New Roman" w:cs="Times New Roman"/>
          </w:rPr>
          <w:t xml:space="preserve"> as</w:t>
        </w:r>
      </w:ins>
      <w:ins w:id="93" w:author="lrhea" w:date="2013-11-07T11:21:00Z">
        <w:r w:rsidR="00522C48">
          <w:rPr>
            <w:rFonts w:ascii="Times New Roman" w:hAnsi="Times New Roman" w:cs="Times New Roman"/>
          </w:rPr>
          <w:t xml:space="preserve"> the </w:t>
        </w:r>
      </w:ins>
      <w:ins w:id="94" w:author="lrhea" w:date="2013-11-07T11:25:00Z">
        <w:r w:rsidR="00522C48">
          <w:rPr>
            <w:rFonts w:ascii="Times New Roman" w:hAnsi="Times New Roman" w:cs="Times New Roman"/>
          </w:rPr>
          <w:t>amalgamation</w:t>
        </w:r>
      </w:ins>
      <w:ins w:id="95" w:author="lrhea" w:date="2013-11-07T11:21:00Z">
        <w:r w:rsidR="00522C48">
          <w:rPr>
            <w:rFonts w:ascii="Times New Roman" w:hAnsi="Times New Roman" w:cs="Times New Roman"/>
          </w:rPr>
          <w:t xml:space="preserve"> of </w:t>
        </w:r>
      </w:ins>
      <w:ins w:id="96" w:author="lrhea" w:date="2013-11-07T11:23:00Z">
        <w:r w:rsidR="00522C48">
          <w:rPr>
            <w:rFonts w:ascii="Times New Roman" w:hAnsi="Times New Roman" w:cs="Times New Roman"/>
          </w:rPr>
          <w:t xml:space="preserve">a great many microscopic models, one for each variation in microscopic conditions along the </w:t>
        </w:r>
      </w:ins>
      <w:ins w:id="97" w:author="lrhea" w:date="2013-11-07T11:24:00Z">
        <w:r w:rsidR="00522C48">
          <w:rPr>
            <w:rFonts w:ascii="Times New Roman" w:hAnsi="Times New Roman" w:cs="Times New Roman"/>
          </w:rPr>
          <w:t>reach.</w:t>
        </w:r>
      </w:ins>
      <w:ins w:id="98" w:author="lrhea" w:date="2013-11-07T11:30:00Z">
        <w:r w:rsidR="00062B85">
          <w:rPr>
            <w:rFonts w:ascii="Times New Roman" w:hAnsi="Times New Roman" w:cs="Times New Roman"/>
          </w:rPr>
          <w:t xml:space="preserve"> </w:t>
        </w:r>
      </w:ins>
      <w:ins w:id="99" w:author="lrhea" w:date="2013-11-07T11:32:00Z">
        <w:r w:rsidR="00062B85">
          <w:rPr>
            <w:rFonts w:ascii="Times New Roman" w:hAnsi="Times New Roman" w:cs="Times New Roman"/>
          </w:rPr>
          <w:t xml:space="preserve">The ensemble </w:t>
        </w:r>
      </w:ins>
      <w:ins w:id="100" w:author="lrhea" w:date="2013-11-07T11:38:00Z">
        <w:r w:rsidR="00062B85">
          <w:rPr>
            <w:rFonts w:ascii="Times New Roman" w:hAnsi="Times New Roman" w:cs="Times New Roman"/>
          </w:rPr>
          <w:t>behavior of these models</w:t>
        </w:r>
      </w:ins>
      <w:ins w:id="101" w:author="lrhea" w:date="2013-11-07T11:33:00Z">
        <w:r w:rsidR="00062B85">
          <w:rPr>
            <w:rFonts w:ascii="Times New Roman" w:hAnsi="Times New Roman" w:cs="Times New Roman"/>
          </w:rPr>
          <w:t xml:space="preserve"> can typically be characterized using statistical distribution</w:t>
        </w:r>
      </w:ins>
      <w:ins w:id="102" w:author="lrhea" w:date="2013-11-07T11:37:00Z">
        <w:r w:rsidR="00062B85">
          <w:rPr>
            <w:rFonts w:ascii="Times New Roman" w:hAnsi="Times New Roman" w:cs="Times New Roman"/>
          </w:rPr>
          <w:t>s</w:t>
        </w:r>
      </w:ins>
      <w:ins w:id="103" w:author="lrhea" w:date="2013-11-07T11:30:00Z">
        <w:r w:rsidR="00062B85">
          <w:rPr>
            <w:rFonts w:ascii="Times New Roman" w:hAnsi="Times New Roman" w:cs="Times New Roman"/>
          </w:rPr>
          <w:t xml:space="preserve">, motivating </w:t>
        </w:r>
      </w:ins>
      <w:ins w:id="104" w:author="lrhea" w:date="2013-11-07T11:36:00Z">
        <w:r w:rsidR="00062B85">
          <w:rPr>
            <w:rFonts w:ascii="Times New Roman" w:hAnsi="Times New Roman" w:cs="Times New Roman"/>
          </w:rPr>
          <w:t xml:space="preserve">statistically-based </w:t>
        </w:r>
      </w:ins>
      <w:ins w:id="105" w:author="lrhea" w:date="2013-11-07T11:30:00Z">
        <w:r w:rsidR="00062B85">
          <w:rPr>
            <w:rFonts w:ascii="Times New Roman" w:hAnsi="Times New Roman" w:cs="Times New Roman"/>
          </w:rPr>
          <w:t xml:space="preserve">modeling </w:t>
        </w:r>
      </w:ins>
      <w:ins w:id="106" w:author="lrhea" w:date="2013-11-07T11:36:00Z">
        <w:r w:rsidR="00062B85">
          <w:rPr>
            <w:rFonts w:ascii="Times New Roman" w:hAnsi="Times New Roman" w:cs="Times New Roman"/>
          </w:rPr>
          <w:t xml:space="preserve">directly </w:t>
        </w:r>
      </w:ins>
      <w:ins w:id="107" w:author="lrhea" w:date="2013-11-07T11:30:00Z">
        <w:r w:rsidR="00062B85">
          <w:rPr>
            <w:rFonts w:ascii="Times New Roman" w:hAnsi="Times New Roman" w:cs="Times New Roman"/>
          </w:rPr>
          <w:t>at the policy-practicable scale</w:t>
        </w:r>
      </w:ins>
      <w:ins w:id="108" w:author="lrhea" w:date="2013-11-07T11:37:00Z">
        <w:r w:rsidR="00062B85">
          <w:rPr>
            <w:rFonts w:ascii="Times New Roman" w:hAnsi="Times New Roman" w:cs="Times New Roman"/>
          </w:rPr>
          <w:t xml:space="preserve">. </w:t>
        </w:r>
      </w:ins>
    </w:p>
    <w:p w14:paraId="26F0DE30" w14:textId="77777777" w:rsidR="0093411C" w:rsidRDefault="00062B85" w:rsidP="000E73C6">
      <w:pPr>
        <w:spacing w:line="480" w:lineRule="auto"/>
        <w:ind w:firstLine="720"/>
        <w:rPr>
          <w:rFonts w:ascii="Times New Roman" w:hAnsi="Times New Roman" w:cs="Times New Roman"/>
        </w:rPr>
      </w:pPr>
      <w:ins w:id="109" w:author="lrhea" w:date="2013-11-07T11:39:00Z">
        <w:r>
          <w:rPr>
            <w:rFonts w:ascii="Times New Roman" w:hAnsi="Times New Roman" w:cs="Times New Roman"/>
          </w:rPr>
          <w:t>M</w:t>
        </w:r>
      </w:ins>
      <w:r w:rsidR="00F541DD">
        <w:rPr>
          <w:rFonts w:ascii="Times New Roman" w:hAnsi="Times New Roman" w:cs="Times New Roman"/>
        </w:rPr>
        <w:t xml:space="preserve">odels </w:t>
      </w:r>
      <w:ins w:id="110" w:author="lrhea" w:date="2013-11-07T11:39:00Z">
        <w:r>
          <w:rPr>
            <w:rFonts w:ascii="Times New Roman" w:hAnsi="Times New Roman" w:cs="Times New Roman"/>
          </w:rPr>
          <w:t xml:space="preserve">in the literature </w:t>
        </w:r>
      </w:ins>
      <w:r w:rsidR="00F541DD">
        <w:rPr>
          <w:rFonts w:ascii="Times New Roman" w:hAnsi="Times New Roman" w:cs="Times New Roman"/>
        </w:rPr>
        <w:t xml:space="preserve">can be </w:t>
      </w:r>
      <w:ins w:id="111" w:author="lrhea" w:date="2013-11-07T11:40:00Z">
        <w:r>
          <w:rPr>
            <w:rFonts w:ascii="Times New Roman" w:hAnsi="Times New Roman" w:cs="Times New Roman"/>
          </w:rPr>
          <w:t xml:space="preserve">categorized based </w:t>
        </w:r>
        <w:r w:rsidR="00942D24">
          <w:rPr>
            <w:rFonts w:ascii="Times New Roman" w:hAnsi="Times New Roman" w:cs="Times New Roman"/>
          </w:rPr>
          <w:t xml:space="preserve">not only </w:t>
        </w:r>
        <w:r>
          <w:rPr>
            <w:rFonts w:ascii="Times New Roman" w:hAnsi="Times New Roman" w:cs="Times New Roman"/>
          </w:rPr>
          <w:t xml:space="preserve">on </w:t>
        </w:r>
        <w:r w:rsidR="00942D24">
          <w:rPr>
            <w:rFonts w:ascii="Times New Roman" w:hAnsi="Times New Roman" w:cs="Times New Roman"/>
          </w:rPr>
          <w:t xml:space="preserve">the conceptual approach they </w:t>
        </w:r>
      </w:ins>
      <w:ins w:id="112" w:author="lrhea" w:date="2013-11-07T11:41:00Z">
        <w:r w:rsidR="00942D24">
          <w:rPr>
            <w:rFonts w:ascii="Times New Roman" w:hAnsi="Times New Roman" w:cs="Times New Roman"/>
          </w:rPr>
          <w:t xml:space="preserve">use, but also the amount </w:t>
        </w:r>
        <w:proofErr w:type="gramStart"/>
        <w:r w:rsidR="00942D24">
          <w:rPr>
            <w:rFonts w:ascii="Times New Roman" w:hAnsi="Times New Roman" w:cs="Times New Roman"/>
          </w:rPr>
          <w:t>of  interaction</w:t>
        </w:r>
        <w:proofErr w:type="gramEnd"/>
        <w:r w:rsidR="00942D24">
          <w:rPr>
            <w:rFonts w:ascii="Times New Roman" w:hAnsi="Times New Roman" w:cs="Times New Roman"/>
          </w:rPr>
          <w:t xml:space="preserve"> and </w:t>
        </w:r>
      </w:ins>
      <w:ins w:id="113" w:author="lrhea" w:date="2013-11-07T11:42:00Z">
        <w:r w:rsidR="00942D24">
          <w:rPr>
            <w:rFonts w:ascii="Times New Roman" w:hAnsi="Times New Roman" w:cs="Times New Roman"/>
          </w:rPr>
          <w:t>specification with the user</w:t>
        </w:r>
      </w:ins>
      <w:ins w:id="114" w:author="lrhea" w:date="2013-11-07T11:44:00Z">
        <w:r w:rsidR="00942D24">
          <w:rPr>
            <w:rFonts w:ascii="Times New Roman" w:hAnsi="Times New Roman" w:cs="Times New Roman"/>
          </w:rPr>
          <w:t>.  Herein we define</w:t>
        </w:r>
      </w:ins>
      <w:r w:rsidR="00F541DD">
        <w:rPr>
          <w:rFonts w:ascii="Times New Roman" w:hAnsi="Times New Roman" w:cs="Times New Roman"/>
        </w:rPr>
        <w:t>:</w:t>
      </w:r>
      <w:r w:rsidR="00EC308E">
        <w:rPr>
          <w:rFonts w:ascii="Times New Roman" w:hAnsi="Times New Roman" w:cs="Times New Roman"/>
        </w:rPr>
        <w:t xml:space="preserve"> </w:t>
      </w:r>
      <w:commentRangeStart w:id="115"/>
      <w:del w:id="116" w:author="lrhea" w:date="2013-11-07T11:43:00Z">
        <w:r w:rsidR="00EC308E" w:rsidDel="00942D24">
          <w:rPr>
            <w:rFonts w:ascii="Times New Roman" w:hAnsi="Times New Roman" w:cs="Times New Roman"/>
          </w:rPr>
          <w:delText xml:space="preserve">(1) </w:delText>
        </w:r>
      </w:del>
      <w:r w:rsidR="00EC308E">
        <w:rPr>
          <w:rFonts w:ascii="Times New Roman" w:hAnsi="Times New Roman" w:cs="Times New Roman"/>
        </w:rPr>
        <w:t>Black-box</w:t>
      </w:r>
      <w:r w:rsidR="00F541DD">
        <w:rPr>
          <w:rFonts w:ascii="Times New Roman" w:hAnsi="Times New Roman" w:cs="Times New Roman"/>
        </w:rPr>
        <w:t xml:space="preserve"> models</w:t>
      </w:r>
      <w:ins w:id="117" w:author="lrhea" w:date="2013-11-07T11:44:00Z">
        <w:r w:rsidR="00942D24">
          <w:rPr>
            <w:rFonts w:ascii="Times New Roman" w:hAnsi="Times New Roman" w:cs="Times New Roman"/>
          </w:rPr>
          <w:t>,</w:t>
        </w:r>
      </w:ins>
      <w:r w:rsidR="00F541DD">
        <w:rPr>
          <w:rFonts w:ascii="Times New Roman" w:hAnsi="Times New Roman" w:cs="Times New Roman"/>
        </w:rPr>
        <w:t xml:space="preserve"> </w:t>
      </w:r>
      <w:ins w:id="118" w:author="lrhea" w:date="2013-11-07T08:57:00Z">
        <w:r w:rsidR="00D37271">
          <w:rPr>
            <w:rFonts w:ascii="Times New Roman" w:hAnsi="Times New Roman" w:cs="Times New Roman"/>
          </w:rPr>
          <w:t xml:space="preserve">that provide output based on user input, without </w:t>
        </w:r>
      </w:ins>
      <w:ins w:id="119" w:author="lrhea" w:date="2013-11-07T08:58:00Z">
        <w:r w:rsidR="00D37271">
          <w:rPr>
            <w:rFonts w:ascii="Times New Roman" w:hAnsi="Times New Roman" w:cs="Times New Roman"/>
          </w:rPr>
          <w:t xml:space="preserve">significant </w:t>
        </w:r>
      </w:ins>
      <w:ins w:id="120" w:author="lrhea" w:date="2013-11-07T08:57:00Z">
        <w:r w:rsidR="00D37271">
          <w:rPr>
            <w:rFonts w:ascii="Times New Roman" w:hAnsi="Times New Roman" w:cs="Times New Roman"/>
          </w:rPr>
          <w:t>user</w:t>
        </w:r>
      </w:ins>
      <w:ins w:id="121" w:author="lrhea" w:date="2013-11-07T11:42:00Z">
        <w:r w:rsidR="00942D24">
          <w:rPr>
            <w:rFonts w:ascii="Times New Roman" w:hAnsi="Times New Roman" w:cs="Times New Roman"/>
          </w:rPr>
          <w:t xml:space="preserve"> knowledge or</w:t>
        </w:r>
      </w:ins>
      <w:ins w:id="122" w:author="lrhea" w:date="2013-11-07T08:57:00Z">
        <w:r w:rsidR="00D37271">
          <w:rPr>
            <w:rFonts w:ascii="Times New Roman" w:hAnsi="Times New Roman" w:cs="Times New Roman"/>
          </w:rPr>
          <w:t xml:space="preserve"> interaction</w:t>
        </w:r>
      </w:ins>
      <w:ins w:id="123" w:author="lrhea" w:date="2013-11-07T08:58:00Z">
        <w:r w:rsidR="00D37271">
          <w:rPr>
            <w:rFonts w:ascii="Times New Roman" w:hAnsi="Times New Roman" w:cs="Times New Roman"/>
          </w:rPr>
          <w:t xml:space="preserve"> with the modeling process</w:t>
        </w:r>
      </w:ins>
      <w:r w:rsidR="00F541DD">
        <w:rPr>
          <w:rFonts w:ascii="Times New Roman" w:hAnsi="Times New Roman" w:cs="Times New Roman"/>
        </w:rPr>
        <w:t xml:space="preserve">; </w:t>
      </w:r>
      <w:ins w:id="124" w:author="lrhea" w:date="2013-11-07T11:43:00Z">
        <w:r w:rsidR="00942D24">
          <w:rPr>
            <w:rFonts w:ascii="Times New Roman" w:hAnsi="Times New Roman" w:cs="Times New Roman"/>
          </w:rPr>
          <w:t>White-box models</w:t>
        </w:r>
      </w:ins>
      <w:ins w:id="125" w:author="lrhea" w:date="2013-11-07T11:44:00Z">
        <w:r w:rsidR="00942D24">
          <w:rPr>
            <w:rFonts w:ascii="Times New Roman" w:hAnsi="Times New Roman" w:cs="Times New Roman"/>
          </w:rPr>
          <w:t>,</w:t>
        </w:r>
      </w:ins>
      <w:ins w:id="126" w:author="lrhea" w:date="2013-11-07T11:43:00Z">
        <w:r w:rsidR="00942D24">
          <w:rPr>
            <w:rFonts w:ascii="Times New Roman" w:hAnsi="Times New Roman" w:cs="Times New Roman"/>
          </w:rPr>
          <w:t xml:space="preserve"> based on </w:t>
        </w:r>
      </w:ins>
      <w:ins w:id="127" w:author="lrhea" w:date="2013-11-07T11:45:00Z">
        <w:r w:rsidR="00942D24">
          <w:rPr>
            <w:rFonts w:ascii="Times New Roman" w:hAnsi="Times New Roman" w:cs="Times New Roman"/>
          </w:rPr>
          <w:t>physical and biochemical governing equations that are known to the user</w:t>
        </w:r>
      </w:ins>
      <w:ins w:id="128" w:author="lrhea" w:date="2013-11-07T11:46:00Z">
        <w:r w:rsidR="00942D24">
          <w:rPr>
            <w:rFonts w:ascii="Times New Roman" w:hAnsi="Times New Roman" w:cs="Times New Roman"/>
          </w:rPr>
          <w:t xml:space="preserve">; and </w:t>
        </w:r>
      </w:ins>
      <w:del w:id="129" w:author="lrhea" w:date="2013-11-07T11:46:00Z">
        <w:r w:rsidR="00EC308E" w:rsidDel="00942D24">
          <w:rPr>
            <w:rFonts w:ascii="Times New Roman" w:hAnsi="Times New Roman" w:cs="Times New Roman"/>
          </w:rPr>
          <w:delText xml:space="preserve">(2) </w:delText>
        </w:r>
      </w:del>
      <w:r w:rsidR="00EC308E">
        <w:rPr>
          <w:rFonts w:ascii="Times New Roman" w:hAnsi="Times New Roman" w:cs="Times New Roman"/>
        </w:rPr>
        <w:t>Grey-box</w:t>
      </w:r>
      <w:r w:rsidR="00777CF0">
        <w:rPr>
          <w:rFonts w:ascii="Times New Roman" w:hAnsi="Times New Roman" w:cs="Times New Roman"/>
        </w:rPr>
        <w:t xml:space="preserve"> models</w:t>
      </w:r>
      <w:ins w:id="130" w:author="lrhea" w:date="2013-11-07T11:46:00Z">
        <w:r w:rsidR="00942D24">
          <w:rPr>
            <w:rFonts w:ascii="Times New Roman" w:hAnsi="Times New Roman" w:cs="Times New Roman"/>
          </w:rPr>
          <w:t>, that</w:t>
        </w:r>
      </w:ins>
      <w:ins w:id="131" w:author="lrhea" w:date="2013-11-07T11:47:00Z">
        <w:r w:rsidR="00942D24">
          <w:rPr>
            <w:rFonts w:ascii="Times New Roman" w:hAnsi="Times New Roman" w:cs="Times New Roman"/>
          </w:rPr>
          <w:t xml:space="preserve"> may include some governing equations but also rely on the user to select or parameterize heuristic or statistical components. </w:t>
        </w:r>
      </w:ins>
      <w:ins w:id="132" w:author="lrhea" w:date="2013-11-07T11:46:00Z">
        <w:r w:rsidR="00942D24">
          <w:rPr>
            <w:rFonts w:ascii="Times New Roman" w:hAnsi="Times New Roman" w:cs="Times New Roman"/>
          </w:rPr>
          <w:t xml:space="preserve"> </w:t>
        </w:r>
      </w:ins>
      <w:del w:id="133" w:author="lrhea" w:date="2013-11-07T08:59:00Z">
        <w:r w:rsidR="00777CF0" w:rsidDel="00D37271">
          <w:rPr>
            <w:rFonts w:ascii="Times New Roman" w:hAnsi="Times New Roman" w:cs="Times New Roman"/>
          </w:rPr>
          <w:delText xml:space="preserve"> </w:delText>
        </w:r>
      </w:del>
      <w:del w:id="134" w:author="lrhea" w:date="2013-11-07T08:52:00Z">
        <w:r w:rsidR="00777CF0" w:rsidDel="00A40FEB">
          <w:rPr>
            <w:rFonts w:ascii="Times New Roman" w:hAnsi="Times New Roman" w:cs="Times New Roman"/>
          </w:rPr>
          <w:delText>where the systems is note entirely known and parameters must be estimated</w:delText>
        </w:r>
      </w:del>
      <w:del w:id="135" w:author="lrhea" w:date="2013-11-07T11:46:00Z">
        <w:r w:rsidR="00777CF0" w:rsidDel="00942D24">
          <w:rPr>
            <w:rFonts w:ascii="Times New Roman" w:hAnsi="Times New Roman" w:cs="Times New Roman"/>
          </w:rPr>
          <w:delText>;</w:delText>
        </w:r>
        <w:r w:rsidR="00EC308E" w:rsidDel="00942D24">
          <w:rPr>
            <w:rFonts w:ascii="Times New Roman" w:hAnsi="Times New Roman" w:cs="Times New Roman"/>
          </w:rPr>
          <w:delText xml:space="preserve"> (3) </w:delText>
        </w:r>
      </w:del>
      <w:del w:id="136" w:author="lrhea" w:date="2013-11-07T11:43:00Z">
        <w:r w:rsidR="00EC308E" w:rsidDel="00942D24">
          <w:rPr>
            <w:rFonts w:ascii="Times New Roman" w:hAnsi="Times New Roman" w:cs="Times New Roman"/>
          </w:rPr>
          <w:delText>White-box</w:delText>
        </w:r>
        <w:r w:rsidR="00777CF0" w:rsidDel="00942D24">
          <w:rPr>
            <w:rFonts w:ascii="Times New Roman" w:hAnsi="Times New Roman" w:cs="Times New Roman"/>
          </w:rPr>
          <w:delText xml:space="preserve"> </w:delText>
        </w:r>
      </w:del>
      <w:del w:id="137" w:author="lrhea" w:date="2013-11-07T08:59:00Z">
        <w:r w:rsidR="00777CF0" w:rsidDel="00D37271">
          <w:rPr>
            <w:rFonts w:ascii="Times New Roman" w:hAnsi="Times New Roman" w:cs="Times New Roman"/>
          </w:rPr>
          <w:delText xml:space="preserve">where </w:delText>
        </w:r>
      </w:del>
      <w:del w:id="138" w:author="lrhea" w:date="2013-11-07T09:00:00Z">
        <w:r w:rsidR="00777CF0" w:rsidDel="00D37271">
          <w:rPr>
            <w:rFonts w:ascii="Times New Roman" w:hAnsi="Times New Roman" w:cs="Times New Roman"/>
          </w:rPr>
          <w:delText xml:space="preserve">the relationships are </w:delText>
        </w:r>
      </w:del>
      <w:del w:id="139" w:author="lrhea" w:date="2013-11-07T11:43:00Z">
        <w:r w:rsidR="00777CF0" w:rsidDel="00942D24">
          <w:rPr>
            <w:rFonts w:ascii="Times New Roman" w:hAnsi="Times New Roman" w:cs="Times New Roman"/>
          </w:rPr>
          <w:delText xml:space="preserve">known </w:delText>
        </w:r>
      </w:del>
      <w:del w:id="140" w:author="lrhea" w:date="2013-11-07T09:00:00Z">
        <w:r w:rsidR="00777CF0" w:rsidDel="00D37271">
          <w:rPr>
            <w:rFonts w:ascii="Times New Roman" w:hAnsi="Times New Roman" w:cs="Times New Roman"/>
          </w:rPr>
          <w:delText xml:space="preserve">and energy, mass, and momentum </w:delText>
        </w:r>
      </w:del>
      <w:del w:id="141" w:author="lrhea" w:date="2013-11-07T11:43:00Z">
        <w:r w:rsidR="00777CF0" w:rsidDel="00942D24">
          <w:rPr>
            <w:rFonts w:ascii="Times New Roman" w:hAnsi="Times New Roman" w:cs="Times New Roman"/>
          </w:rPr>
          <w:delText xml:space="preserve">equations </w:delText>
        </w:r>
      </w:del>
      <w:del w:id="142" w:author="lrhea" w:date="2013-11-07T09:00:00Z">
        <w:r w:rsidR="00777CF0" w:rsidDel="00D37271">
          <w:rPr>
            <w:rFonts w:ascii="Times New Roman" w:hAnsi="Times New Roman" w:cs="Times New Roman"/>
          </w:rPr>
          <w:delText>are used</w:delText>
        </w:r>
      </w:del>
      <w:del w:id="143" w:author="lrhea" w:date="2013-11-07T11:43:00Z">
        <w:r w:rsidR="00EC308E" w:rsidDel="00942D24">
          <w:rPr>
            <w:rFonts w:ascii="Times New Roman" w:hAnsi="Times New Roman" w:cs="Times New Roman"/>
          </w:rPr>
          <w:delText xml:space="preserve">. </w:delText>
        </w:r>
        <w:commentRangeEnd w:id="115"/>
        <w:r w:rsidR="005048D1" w:rsidDel="00942D24">
          <w:rPr>
            <w:rStyle w:val="CommentReference"/>
            <w:rFonts w:ascii="Times New Roman" w:eastAsia="SimSun" w:hAnsi="Times New Roman" w:cs="Lucida Sans"/>
            <w:color w:val="00000A"/>
            <w:lang w:eastAsia="zh-CN" w:bidi="hi-IN"/>
          </w:rPr>
          <w:commentReference w:id="115"/>
        </w:r>
      </w:del>
      <w:ins w:id="144" w:author="lrhea" w:date="2013-11-07T11:48:00Z">
        <w:r w:rsidR="00942D24">
          <w:rPr>
            <w:rFonts w:ascii="Times New Roman" w:hAnsi="Times New Roman" w:cs="Times New Roman"/>
          </w:rPr>
          <w:t xml:space="preserve"> </w:t>
        </w:r>
      </w:ins>
      <w:r w:rsidR="00EC308E">
        <w:rPr>
          <w:rFonts w:ascii="Times New Roman" w:hAnsi="Times New Roman" w:cs="Times New Roman"/>
        </w:rPr>
        <w:t xml:space="preserve">Each </w:t>
      </w:r>
      <w:ins w:id="145" w:author="lrhea" w:date="2013-11-07T11:48:00Z">
        <w:r w:rsidR="00942D24">
          <w:rPr>
            <w:rFonts w:ascii="Times New Roman" w:hAnsi="Times New Roman" w:cs="Times New Roman"/>
          </w:rPr>
          <w:t xml:space="preserve">category </w:t>
        </w:r>
      </w:ins>
      <w:r w:rsidR="00EC308E">
        <w:rPr>
          <w:rFonts w:ascii="Times New Roman" w:hAnsi="Times New Roman" w:cs="Times New Roman"/>
        </w:rPr>
        <w:t xml:space="preserve">has its inherent assumptions and strengths/weaknesses. </w:t>
      </w:r>
      <w:ins w:id="146" w:author="lrhea" w:date="2013-11-06T14:21:00Z">
        <w:r w:rsidR="00473357">
          <w:rPr>
            <w:rFonts w:ascii="Times New Roman" w:hAnsi="Times New Roman" w:cs="Times New Roman"/>
          </w:rPr>
          <w:t>White-</w:t>
        </w:r>
      </w:ins>
      <w:ins w:id="147" w:author="lrhea" w:date="2013-11-06T14:22:00Z">
        <w:r w:rsidR="00473357">
          <w:rPr>
            <w:rFonts w:ascii="Times New Roman" w:hAnsi="Times New Roman" w:cs="Times New Roman"/>
          </w:rPr>
          <w:t xml:space="preserve"> and gray-</w:t>
        </w:r>
      </w:ins>
      <w:ins w:id="148" w:author="lrhea" w:date="2013-11-06T14:21:00Z">
        <w:r w:rsidR="00473357">
          <w:rPr>
            <w:rFonts w:ascii="Times New Roman" w:hAnsi="Times New Roman" w:cs="Times New Roman"/>
          </w:rPr>
          <w:t xml:space="preserve">box methods often rely on difficult-to-obtain parameter estimates that suffer from high uncertainty (e.g. </w:t>
        </w:r>
        <w:proofErr w:type="spellStart"/>
        <w:r w:rsidR="00473357">
          <w:rPr>
            <w:rFonts w:ascii="Times New Roman" w:hAnsi="Times New Roman" w:cs="Times New Roman"/>
          </w:rPr>
          <w:t>Beven</w:t>
        </w:r>
        <w:proofErr w:type="spellEnd"/>
        <w:r w:rsidR="00473357">
          <w:rPr>
            <w:rFonts w:ascii="Times New Roman" w:hAnsi="Times New Roman" w:cs="Times New Roman"/>
          </w:rPr>
          <w:t>, 2000)</w:t>
        </w:r>
      </w:ins>
      <w:ins w:id="149" w:author="lrhea" w:date="2013-11-06T14:23:00Z">
        <w:r w:rsidR="00473357">
          <w:rPr>
            <w:rFonts w:ascii="Times New Roman" w:hAnsi="Times New Roman" w:cs="Times New Roman"/>
          </w:rPr>
          <w:t xml:space="preserve">.  Explanatory variables </w:t>
        </w:r>
      </w:ins>
      <w:ins w:id="150" w:author="lrhea" w:date="2013-11-06T14:24:00Z">
        <w:r w:rsidR="00473357">
          <w:rPr>
            <w:rFonts w:ascii="Times New Roman" w:hAnsi="Times New Roman" w:cs="Times New Roman"/>
          </w:rPr>
          <w:t xml:space="preserve">included in ___________-box methods </w:t>
        </w:r>
      </w:ins>
      <w:ins w:id="151" w:author="lrhea" w:date="2013-11-06T14:26:00Z">
        <w:r w:rsidR="00473357">
          <w:rPr>
            <w:rFonts w:ascii="Times New Roman" w:hAnsi="Times New Roman" w:cs="Times New Roman"/>
          </w:rPr>
          <w:t xml:space="preserve">also </w:t>
        </w:r>
      </w:ins>
      <w:ins w:id="152" w:author="lrhea" w:date="2013-11-06T14:23:00Z">
        <w:r w:rsidR="00473357">
          <w:rPr>
            <w:rFonts w:ascii="Times New Roman" w:hAnsi="Times New Roman" w:cs="Times New Roman"/>
          </w:rPr>
          <w:t xml:space="preserve">often need to be </w:t>
        </w:r>
      </w:ins>
      <w:ins w:id="153" w:author="lrhea" w:date="2013-11-06T14:27:00Z">
        <w:r w:rsidR="00473357">
          <w:rPr>
            <w:rFonts w:ascii="Times New Roman" w:hAnsi="Times New Roman" w:cs="Times New Roman"/>
          </w:rPr>
          <w:t xml:space="preserve">subjected to seemingly study-specific rather than physically consistent </w:t>
        </w:r>
      </w:ins>
      <w:ins w:id="154" w:author="lrhea" w:date="2013-11-06T14:23:00Z">
        <w:r w:rsidR="00473357">
          <w:rPr>
            <w:rFonts w:ascii="Times New Roman" w:hAnsi="Times New Roman" w:cs="Times New Roman"/>
          </w:rPr>
          <w:t>transform</w:t>
        </w:r>
      </w:ins>
      <w:ins w:id="155" w:author="lrhea" w:date="2013-11-06T14:27:00Z">
        <w:r w:rsidR="00473357">
          <w:rPr>
            <w:rFonts w:ascii="Times New Roman" w:hAnsi="Times New Roman" w:cs="Times New Roman"/>
          </w:rPr>
          <w:t>ations</w:t>
        </w:r>
      </w:ins>
      <w:ins w:id="156" w:author="lrhea" w:date="2013-11-06T14:24:00Z">
        <w:r w:rsidR="00473357">
          <w:rPr>
            <w:rFonts w:ascii="Times New Roman" w:hAnsi="Times New Roman" w:cs="Times New Roman"/>
          </w:rPr>
          <w:t>,</w:t>
        </w:r>
      </w:ins>
      <w:ins w:id="157" w:author="lrhea" w:date="2013-11-06T14:23:00Z">
        <w:r w:rsidR="00473357">
          <w:rPr>
            <w:rFonts w:ascii="Times New Roman" w:hAnsi="Times New Roman" w:cs="Times New Roman"/>
          </w:rPr>
          <w:t xml:space="preserve"> and </w:t>
        </w:r>
      </w:ins>
      <w:ins w:id="158" w:author="lrhea" w:date="2013-11-06T14:27:00Z">
        <w:r w:rsidR="00473357">
          <w:rPr>
            <w:rFonts w:ascii="Times New Roman" w:hAnsi="Times New Roman" w:cs="Times New Roman"/>
          </w:rPr>
          <w:t xml:space="preserve">study-specific </w:t>
        </w:r>
      </w:ins>
      <w:ins w:id="159" w:author="lrhea" w:date="2013-11-06T14:23:00Z">
        <w:r w:rsidR="00473357">
          <w:rPr>
            <w:rFonts w:ascii="Times New Roman" w:hAnsi="Times New Roman" w:cs="Times New Roman"/>
          </w:rPr>
          <w:t xml:space="preserve">interactions </w:t>
        </w:r>
      </w:ins>
      <w:ins w:id="160" w:author="lrhea" w:date="2013-11-06T14:27:00Z">
        <w:r w:rsidR="00473357">
          <w:rPr>
            <w:rFonts w:ascii="Times New Roman" w:hAnsi="Times New Roman" w:cs="Times New Roman"/>
          </w:rPr>
          <w:t>included</w:t>
        </w:r>
      </w:ins>
      <w:ins w:id="161" w:author="lrhea" w:date="2013-11-06T14:25:00Z">
        <w:r w:rsidR="00473357">
          <w:rPr>
            <w:rFonts w:ascii="Times New Roman" w:hAnsi="Times New Roman" w:cs="Times New Roman"/>
          </w:rPr>
          <w:t xml:space="preserve"> (e.g. </w:t>
        </w:r>
      </w:ins>
      <w:ins w:id="162" w:author="lrhea" w:date="2013-11-06T14:23:00Z">
        <w:r w:rsidR="00473357">
          <w:rPr>
            <w:rFonts w:ascii="Times New Roman" w:hAnsi="Times New Roman" w:cs="Times New Roman"/>
          </w:rPr>
          <w:t>Ge and Fick</w:t>
        </w:r>
      </w:ins>
      <w:ins w:id="163" w:author="lrhea" w:date="2013-11-06T14:25:00Z">
        <w:r w:rsidR="00473357">
          <w:rPr>
            <w:rFonts w:ascii="Times New Roman" w:hAnsi="Times New Roman" w:cs="Times New Roman"/>
          </w:rPr>
          <w:t xml:space="preserve">, 20XX; </w:t>
        </w:r>
      </w:ins>
      <w:ins w:id="164" w:author="lrhea" w:date="2013-11-06T14:23:00Z">
        <w:r w:rsidR="00473357">
          <w:rPr>
            <w:rFonts w:ascii="Times New Roman" w:hAnsi="Times New Roman" w:cs="Times New Roman"/>
          </w:rPr>
          <w:t xml:space="preserve"> Kang et al.</w:t>
        </w:r>
      </w:ins>
      <w:ins w:id="165" w:author="lrhea" w:date="2013-11-06T14:26:00Z">
        <w:r w:rsidR="00473357">
          <w:rPr>
            <w:rFonts w:ascii="Times New Roman" w:hAnsi="Times New Roman" w:cs="Times New Roman"/>
          </w:rPr>
          <w:t>, 20XX)</w:t>
        </w:r>
      </w:ins>
      <w:ins w:id="166" w:author="lrhea" w:date="2013-11-06T14:23:00Z">
        <w:r w:rsidR="00473357">
          <w:rPr>
            <w:rFonts w:ascii="Times New Roman" w:hAnsi="Times New Roman" w:cs="Times New Roman"/>
          </w:rPr>
          <w:t xml:space="preserve">. </w:t>
        </w:r>
      </w:ins>
      <w:ins w:id="167" w:author="lrhea" w:date="2013-11-06T14:28:00Z">
        <w:r w:rsidR="00473357">
          <w:rPr>
            <w:rFonts w:ascii="Times New Roman" w:hAnsi="Times New Roman" w:cs="Times New Roman"/>
          </w:rPr>
          <w:t>Consequently m</w:t>
        </w:r>
      </w:ins>
      <w:r w:rsidR="00EC308E">
        <w:rPr>
          <w:rFonts w:ascii="Times New Roman" w:hAnsi="Times New Roman" w:cs="Times New Roman"/>
        </w:rPr>
        <w:t>odeling water quality</w:t>
      </w:r>
      <w:r w:rsidR="006370B4">
        <w:rPr>
          <w:rFonts w:ascii="Times New Roman" w:hAnsi="Times New Roman" w:cs="Times New Roman"/>
        </w:rPr>
        <w:t xml:space="preserve"> at the watershed scale</w:t>
      </w:r>
      <w:r w:rsidR="00EC308E">
        <w:rPr>
          <w:rFonts w:ascii="Times New Roman" w:hAnsi="Times New Roman" w:cs="Times New Roman"/>
        </w:rPr>
        <w:t xml:space="preserve"> often </w:t>
      </w:r>
      <w:ins w:id="168" w:author="lrhea" w:date="2013-11-06T14:12:00Z">
        <w:r w:rsidR="005048D1">
          <w:rPr>
            <w:rFonts w:ascii="Times New Roman" w:hAnsi="Times New Roman" w:cs="Times New Roman"/>
          </w:rPr>
          <w:t xml:space="preserve">necessitates </w:t>
        </w:r>
      </w:ins>
      <w:r w:rsidR="00EC308E">
        <w:rPr>
          <w:rFonts w:ascii="Times New Roman" w:hAnsi="Times New Roman" w:cs="Times New Roman"/>
        </w:rPr>
        <w:t xml:space="preserve">a black-box approach </w:t>
      </w:r>
      <w:ins w:id="169" w:author="lrhea" w:date="2013-11-06T14:12:00Z">
        <w:r w:rsidR="005048D1">
          <w:rPr>
            <w:rFonts w:ascii="Times New Roman" w:hAnsi="Times New Roman" w:cs="Times New Roman"/>
          </w:rPr>
          <w:t xml:space="preserve">because </w:t>
        </w:r>
      </w:ins>
      <w:r w:rsidR="00EC308E">
        <w:rPr>
          <w:rFonts w:ascii="Times New Roman" w:hAnsi="Times New Roman" w:cs="Times New Roman"/>
        </w:rPr>
        <w:t xml:space="preserve">the physics behind the transport of </w:t>
      </w:r>
      <w:r w:rsidR="00EC308E">
        <w:rPr>
          <w:rFonts w:ascii="Times New Roman" w:hAnsi="Times New Roman" w:cs="Times New Roman"/>
          <w:i/>
        </w:rPr>
        <w:t xml:space="preserve">E. coli </w:t>
      </w:r>
      <w:r w:rsidR="00EC308E">
        <w:rPr>
          <w:rFonts w:ascii="Times New Roman" w:hAnsi="Times New Roman" w:cs="Times New Roman"/>
        </w:rPr>
        <w:t>is</w:t>
      </w:r>
      <w:r w:rsidR="006370B4">
        <w:rPr>
          <w:rFonts w:ascii="Times New Roman" w:hAnsi="Times New Roman" w:cs="Times New Roman"/>
        </w:rPr>
        <w:t xml:space="preserve"> difficult to scale to this level</w:t>
      </w:r>
      <w:r w:rsidR="00EC308E">
        <w:rPr>
          <w:rFonts w:ascii="Times New Roman" w:hAnsi="Times New Roman" w:cs="Times New Roman"/>
        </w:rPr>
        <w:t>.</w:t>
      </w:r>
      <w:ins w:id="170" w:author="lrhea" w:date="2013-11-06T14:28:00Z">
        <w:r w:rsidR="00473357">
          <w:rPr>
            <w:rFonts w:ascii="Times New Roman" w:hAnsi="Times New Roman" w:cs="Times New Roman"/>
          </w:rPr>
          <w:t xml:space="preserve"> Nonetheless</w:t>
        </w:r>
      </w:ins>
      <w:ins w:id="171" w:author="lrhea" w:date="2013-11-06T14:29:00Z">
        <w:r w:rsidR="00473357">
          <w:rPr>
            <w:rFonts w:ascii="Times New Roman" w:hAnsi="Times New Roman" w:cs="Times New Roman"/>
          </w:rPr>
          <w:t>,</w:t>
        </w:r>
      </w:ins>
      <w:ins w:id="172" w:author="lrhea" w:date="2013-11-06T14:28:00Z">
        <w:r w:rsidR="00473357">
          <w:rPr>
            <w:rFonts w:ascii="Times New Roman" w:hAnsi="Times New Roman" w:cs="Times New Roman"/>
          </w:rPr>
          <w:t xml:space="preserve"> the shortcomings of these </w:t>
        </w:r>
      </w:ins>
      <w:ins w:id="173" w:author="lrhea" w:date="2013-11-07T11:49:00Z">
        <w:r w:rsidR="00942D24">
          <w:rPr>
            <w:rFonts w:ascii="Times New Roman" w:hAnsi="Times New Roman" w:cs="Times New Roman"/>
          </w:rPr>
          <w:t xml:space="preserve">practicable </w:t>
        </w:r>
      </w:ins>
      <w:ins w:id="174" w:author="lrhea" w:date="2013-11-06T14:28:00Z">
        <w:r w:rsidR="00473357">
          <w:rPr>
            <w:rFonts w:ascii="Times New Roman" w:hAnsi="Times New Roman" w:cs="Times New Roman"/>
          </w:rPr>
          <w:t xml:space="preserve">methods are </w:t>
        </w:r>
      </w:ins>
      <w:ins w:id="175" w:author="lrhea" w:date="2013-11-06T14:29:00Z">
        <w:r w:rsidR="00473357">
          <w:rPr>
            <w:rFonts w:ascii="Times New Roman" w:hAnsi="Times New Roman" w:cs="Times New Roman"/>
          </w:rPr>
          <w:t xml:space="preserve">criticized: </w:t>
        </w:r>
      </w:ins>
    </w:p>
    <w:p w14:paraId="01888FA3" w14:textId="77777777" w:rsidR="0093411C" w:rsidRDefault="0093411C" w:rsidP="0093411C">
      <w:pPr>
        <w:widowControl w:val="0"/>
        <w:autoSpaceDE w:val="0"/>
        <w:autoSpaceDN w:val="0"/>
        <w:adjustRightInd w:val="0"/>
        <w:spacing w:after="240"/>
        <w:rPr>
          <w:rFonts w:ascii="Times" w:hAnsi="Times" w:cs="Times"/>
        </w:rPr>
      </w:pPr>
      <w:commentRangeStart w:id="176"/>
      <w:r>
        <w:rPr>
          <w:rFonts w:ascii="Times" w:hAnsi="Times" w:cs="Times"/>
          <w:sz w:val="26"/>
          <w:szCs w:val="26"/>
        </w:rPr>
        <w:t xml:space="preserve">“With data gathered from uncontrolled observations on complex systems involving unknown physical, chemical, or biological mechanisms, the a priori assumption that nature would generate the data through a parametric model selected by the statistician can result in questionable conclusions that can not be substantiated by appeal to goodness-of-fit tests and residual analysis.” – Leo </w:t>
      </w:r>
      <w:proofErr w:type="spellStart"/>
      <w:r>
        <w:rPr>
          <w:rFonts w:ascii="Times" w:hAnsi="Times" w:cs="Times"/>
          <w:sz w:val="26"/>
          <w:szCs w:val="26"/>
        </w:rPr>
        <w:t>Breiman</w:t>
      </w:r>
      <w:proofErr w:type="spellEnd"/>
      <w:r>
        <w:rPr>
          <w:rFonts w:ascii="Times" w:hAnsi="Times" w:cs="Times"/>
          <w:sz w:val="26"/>
          <w:szCs w:val="26"/>
        </w:rPr>
        <w:t xml:space="preserve"> (2001)</w:t>
      </w:r>
      <w:commentRangeEnd w:id="176"/>
      <w:r w:rsidR="005048D1">
        <w:rPr>
          <w:rStyle w:val="CommentReference"/>
          <w:rFonts w:ascii="Times New Roman" w:eastAsia="SimSun" w:hAnsi="Times New Roman" w:cs="Lucida Sans"/>
          <w:color w:val="00000A"/>
          <w:lang w:eastAsia="zh-CN" w:bidi="hi-IN"/>
        </w:rPr>
        <w:commentReference w:id="176"/>
      </w:r>
    </w:p>
    <w:p w14:paraId="6EFB1C88" w14:textId="77777777" w:rsidR="0093411C" w:rsidRDefault="0093411C" w:rsidP="00EC308E">
      <w:pPr>
        <w:spacing w:line="480" w:lineRule="auto"/>
        <w:rPr>
          <w:rFonts w:ascii="Times New Roman" w:hAnsi="Times New Roman" w:cs="Times New Roman"/>
        </w:rPr>
      </w:pPr>
    </w:p>
    <w:p w14:paraId="32826FB7" w14:textId="77777777" w:rsidR="00EC308E" w:rsidRDefault="00EC308E" w:rsidP="007F529F">
      <w:pPr>
        <w:spacing w:line="480" w:lineRule="auto"/>
        <w:rPr>
          <w:rFonts w:ascii="Times New Roman" w:hAnsi="Times New Roman" w:cs="Times New Roman"/>
        </w:rPr>
      </w:pPr>
    </w:p>
    <w:p w14:paraId="51048A7C" w14:textId="77777777" w:rsidR="00EC308E" w:rsidRPr="003F3D43" w:rsidRDefault="00EC308E" w:rsidP="007F529F">
      <w:pPr>
        <w:spacing w:line="480" w:lineRule="auto"/>
        <w:rPr>
          <w:rFonts w:ascii="Times New Roman" w:hAnsi="Times New Roman" w:cs="Times New Roman"/>
        </w:rPr>
      </w:pPr>
    </w:p>
    <w:p w14:paraId="36418A11" w14:textId="77777777" w:rsidR="0093411C" w:rsidRDefault="003F3D43" w:rsidP="0005330A">
      <w:pPr>
        <w:spacing w:line="480" w:lineRule="auto"/>
        <w:rPr>
          <w:rFonts w:ascii="Times New Roman" w:hAnsi="Times New Roman" w:cs="Times New Roman"/>
        </w:rPr>
      </w:pPr>
      <w:r w:rsidRPr="003F3D43">
        <w:rPr>
          <w:rFonts w:ascii="Times New Roman" w:hAnsi="Times New Roman" w:cs="Times New Roman"/>
        </w:rPr>
        <w:t xml:space="preserve">Most studies use classical statistical methods to formulate regression models for </w:t>
      </w:r>
      <w:ins w:id="177" w:author="lrhea" w:date="2013-11-07T11:53:00Z">
        <w:r w:rsidR="0005330A">
          <w:rPr>
            <w:rFonts w:ascii="Times New Roman" w:hAnsi="Times New Roman" w:cs="Times New Roman"/>
          </w:rPr>
          <w:t>MST</w:t>
        </w:r>
      </w:ins>
      <w:r w:rsidRPr="003F3D43">
        <w:rPr>
          <w:rFonts w:ascii="Times New Roman" w:hAnsi="Times New Roman" w:cs="Times New Roman"/>
        </w:rPr>
        <w:t>. There are several problems with using these classical statistical methods with MST data</w:t>
      </w:r>
      <w:ins w:id="178" w:author="lrhea" w:date="2013-11-06T14:30:00Z">
        <w:r w:rsidR="00473357">
          <w:rPr>
            <w:rFonts w:ascii="Times New Roman" w:hAnsi="Times New Roman" w:cs="Times New Roman"/>
          </w:rPr>
          <w:t>, the foremost arguably being their assumptions</w:t>
        </w:r>
      </w:ins>
      <w:r w:rsidRPr="003F3D43">
        <w:rPr>
          <w:rFonts w:ascii="Times New Roman" w:hAnsi="Times New Roman" w:cs="Times New Roman"/>
        </w:rPr>
        <w:t xml:space="preserve">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f5v39vij","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[2]</w:t>
      </w:r>
      <w:r w:rsidR="00E62369" w:rsidRPr="003F3D43">
        <w:rPr>
          <w:rFonts w:ascii="Times New Roman" w:hAnsi="Times New Roman" w:cs="Times New Roman"/>
        </w:rPr>
        <w:fldChar w:fldCharType="end"/>
      </w:r>
      <w:r w:rsidRPr="003F3D43">
        <w:rPr>
          <w:rFonts w:ascii="Times New Roman" w:hAnsi="Times New Roman" w:cs="Times New Roman"/>
        </w:rPr>
        <w:t xml:space="preserve">. The data </w:t>
      </w:r>
      <w:ins w:id="179" w:author="lrhea" w:date="2013-11-07T11:54:00Z">
        <w:r w:rsidR="0005330A">
          <w:rPr>
            <w:rFonts w:ascii="Times New Roman" w:hAnsi="Times New Roman" w:cs="Times New Roman"/>
          </w:rPr>
          <w:t>are typically assumed</w:t>
        </w:r>
        <w:r w:rsidR="0005330A" w:rsidRPr="003F3D43">
          <w:rPr>
            <w:rFonts w:ascii="Times New Roman" w:hAnsi="Times New Roman" w:cs="Times New Roman"/>
          </w:rPr>
          <w:t xml:space="preserve"> </w:t>
        </w:r>
        <w:r w:rsidR="0005330A">
          <w:rPr>
            <w:rFonts w:ascii="Times New Roman" w:hAnsi="Times New Roman" w:cs="Times New Roman"/>
          </w:rPr>
          <w:t xml:space="preserve">to </w:t>
        </w:r>
      </w:ins>
      <w:ins w:id="180" w:author="lrhea" w:date="2013-11-06T14:32:00Z">
        <w:r w:rsidR="00137BE8">
          <w:rPr>
            <w:rFonts w:ascii="Times New Roman" w:hAnsi="Times New Roman" w:cs="Times New Roman"/>
          </w:rPr>
          <w:t xml:space="preserve">follow a </w:t>
        </w:r>
        <w:proofErr w:type="spellStart"/>
        <w:r w:rsidR="00137BE8">
          <w:rPr>
            <w:rFonts w:ascii="Times New Roman" w:hAnsi="Times New Roman" w:cs="Times New Roman"/>
          </w:rPr>
          <w:t>parameteric</w:t>
        </w:r>
        <w:proofErr w:type="spellEnd"/>
        <w:r w:rsidR="00137BE8">
          <w:rPr>
            <w:rFonts w:ascii="Times New Roman" w:hAnsi="Times New Roman" w:cs="Times New Roman"/>
          </w:rPr>
          <w:t xml:space="preserve"> distribution (i.e. Gaussian)</w:t>
        </w:r>
      </w:ins>
      <w:r w:rsidRPr="003F3D43">
        <w:rPr>
          <w:rFonts w:ascii="Times New Roman" w:hAnsi="Times New Roman" w:cs="Times New Roman"/>
        </w:rPr>
        <w:t xml:space="preserve">, </w:t>
      </w:r>
      <w:ins w:id="181" w:author="lrhea" w:date="2013-11-06T14:32:00Z">
        <w:r w:rsidR="00137BE8">
          <w:rPr>
            <w:rFonts w:ascii="Times New Roman" w:hAnsi="Times New Roman" w:cs="Times New Roman"/>
          </w:rPr>
          <w:t>and be</w:t>
        </w:r>
      </w:ins>
      <w:ins w:id="182" w:author="lrhea" w:date="2013-11-06T14:33:00Z">
        <w:r w:rsidR="00137BE8">
          <w:rPr>
            <w:rFonts w:ascii="Times New Roman" w:hAnsi="Times New Roman" w:cs="Times New Roman"/>
          </w:rPr>
          <w:t xml:space="preserve"> </w:t>
        </w:r>
      </w:ins>
      <w:ins w:id="183" w:author="lrhea" w:date="2013-11-07T11:54:00Z">
        <w:r w:rsidR="0005330A">
          <w:rPr>
            <w:rFonts w:ascii="Times New Roman" w:hAnsi="Times New Roman" w:cs="Times New Roman"/>
          </w:rPr>
          <w:t>(</w:t>
        </w:r>
      </w:ins>
      <w:ins w:id="184" w:author="lrhea" w:date="2013-11-06T14:33:00Z">
        <w:r w:rsidR="00137BE8">
          <w:rPr>
            <w:rFonts w:ascii="Times New Roman" w:hAnsi="Times New Roman" w:cs="Times New Roman"/>
          </w:rPr>
          <w:t>weakly</w:t>
        </w:r>
      </w:ins>
      <w:ins w:id="185" w:author="lrhea" w:date="2013-11-07T11:54:00Z">
        <w:r w:rsidR="0005330A">
          <w:rPr>
            <w:rFonts w:ascii="Times New Roman" w:hAnsi="Times New Roman" w:cs="Times New Roman"/>
          </w:rPr>
          <w:t>)</w:t>
        </w:r>
      </w:ins>
      <w:ins w:id="186" w:author="lrhea" w:date="2013-11-06T14:33:00Z">
        <w:r w:rsidR="00137BE8">
          <w:rPr>
            <w:rFonts w:ascii="Times New Roman" w:hAnsi="Times New Roman" w:cs="Times New Roman"/>
          </w:rPr>
          <w:t xml:space="preserve"> stationary</w:t>
        </w:r>
        <w:proofErr w:type="gramStart"/>
        <w:r w:rsidR="00137BE8">
          <w:rPr>
            <w:rFonts w:ascii="Times New Roman" w:hAnsi="Times New Roman" w:cs="Times New Roman"/>
          </w:rPr>
          <w:t xml:space="preserve">, </w:t>
        </w:r>
      </w:ins>
      <w:ins w:id="187" w:author="lrhea" w:date="2013-11-06T14:32:00Z">
        <w:r w:rsidR="00137BE8">
          <w:rPr>
            <w:rFonts w:ascii="Times New Roman" w:hAnsi="Times New Roman" w:cs="Times New Roman"/>
          </w:rPr>
          <w:t xml:space="preserve"> </w:t>
        </w:r>
        <w:r w:rsidR="00137BE8" w:rsidRPr="003F3D43">
          <w:rPr>
            <w:rFonts w:ascii="Times New Roman" w:hAnsi="Times New Roman" w:cs="Times New Roman"/>
          </w:rPr>
          <w:t>homo</w:t>
        </w:r>
        <w:r w:rsidR="00137BE8">
          <w:rPr>
            <w:rFonts w:ascii="Times New Roman" w:hAnsi="Times New Roman" w:cs="Times New Roman"/>
          </w:rPr>
          <w:t>scedastic</w:t>
        </w:r>
      </w:ins>
      <w:proofErr w:type="gramEnd"/>
      <w:r w:rsidRPr="003F3D43">
        <w:rPr>
          <w:rFonts w:ascii="Times New Roman" w:hAnsi="Times New Roman" w:cs="Times New Roman"/>
        </w:rPr>
        <w:t xml:space="preserve">, </w:t>
      </w:r>
      <w:r w:rsidR="00137BE8">
        <w:rPr>
          <w:rStyle w:val="CommentReference"/>
          <w:rFonts w:ascii="Times New Roman" w:eastAsia="SimSun" w:hAnsi="Times New Roman" w:cs="Lucida Sans"/>
          <w:color w:val="00000A"/>
          <w:lang w:eastAsia="zh-CN" w:bidi="hi-IN"/>
        </w:rPr>
        <w:commentReference w:id="188"/>
      </w:r>
      <w:r w:rsidRPr="003F3D43">
        <w:rPr>
          <w:rFonts w:ascii="Times New Roman" w:hAnsi="Times New Roman" w:cs="Times New Roman"/>
        </w:rPr>
        <w:t xml:space="preserve">and independent in order to </w:t>
      </w:r>
      <w:ins w:id="189" w:author="lrhea" w:date="2013-11-07T09:03:00Z">
        <w:r w:rsidR="008F5C18">
          <w:rPr>
            <w:rFonts w:ascii="Times New Roman" w:hAnsi="Times New Roman" w:cs="Times New Roman"/>
          </w:rPr>
          <w:t xml:space="preserve">justify </w:t>
        </w:r>
      </w:ins>
      <w:r w:rsidRPr="003F3D43">
        <w:rPr>
          <w:rFonts w:ascii="Times New Roman" w:hAnsi="Times New Roman" w:cs="Times New Roman"/>
        </w:rPr>
        <w:t xml:space="preserve">a </w:t>
      </w:r>
      <w:ins w:id="190" w:author="lrhea" w:date="2013-11-07T09:03:00Z">
        <w:r w:rsidR="008F5C18">
          <w:rPr>
            <w:rFonts w:ascii="Times New Roman" w:hAnsi="Times New Roman" w:cs="Times New Roman"/>
          </w:rPr>
          <w:t xml:space="preserve">simple </w:t>
        </w:r>
      </w:ins>
      <w:r w:rsidRPr="003F3D43">
        <w:rPr>
          <w:rFonts w:ascii="Times New Roman" w:hAnsi="Times New Roman" w:cs="Times New Roman"/>
        </w:rPr>
        <w:t xml:space="preserve">linear regression model to the data. </w:t>
      </w:r>
      <w:ins w:id="191" w:author="lrhea" w:date="2013-11-07T11:50:00Z">
        <w:r w:rsidR="00645A91">
          <w:rPr>
            <w:rFonts w:ascii="Times New Roman" w:hAnsi="Times New Roman" w:cs="Times New Roman"/>
          </w:rPr>
          <w:t>Also, relationships are usually assumed to be linear or polynomial</w:t>
        </w:r>
      </w:ins>
      <w:ins w:id="192" w:author="lrhea" w:date="2013-11-07T11:55:00Z">
        <w:r w:rsidR="0005330A">
          <w:rPr>
            <w:rFonts w:ascii="Times New Roman" w:hAnsi="Times New Roman" w:cs="Times New Roman"/>
          </w:rPr>
          <w:t>; rarely are effort</w:t>
        </w:r>
      </w:ins>
      <w:ins w:id="193" w:author="lrhea" w:date="2013-11-07T11:56:00Z">
        <w:r w:rsidR="0005330A">
          <w:rPr>
            <w:rFonts w:ascii="Times New Roman" w:hAnsi="Times New Roman" w:cs="Times New Roman"/>
          </w:rPr>
          <w:t>s</w:t>
        </w:r>
      </w:ins>
      <w:ins w:id="194" w:author="lrhea" w:date="2013-11-07T11:55:00Z">
        <w:r w:rsidR="0005330A">
          <w:rPr>
            <w:rFonts w:ascii="Times New Roman" w:hAnsi="Times New Roman" w:cs="Times New Roman"/>
          </w:rPr>
          <w:t xml:space="preserve"> made to incorporate nonlinear effects through truncated Taylor series expansions, for example</w:t>
        </w:r>
      </w:ins>
      <w:ins w:id="195" w:author="lrhea" w:date="2013-11-07T11:50:00Z">
        <w:r w:rsidR="00645A91">
          <w:rPr>
            <w:rFonts w:ascii="Times New Roman" w:hAnsi="Times New Roman" w:cs="Times New Roman"/>
          </w:rPr>
          <w:t xml:space="preserve">. </w:t>
        </w:r>
      </w:ins>
      <w:ins w:id="196" w:author="lrhea" w:date="2013-11-07T11:57:00Z">
        <w:r w:rsidR="0005330A">
          <w:rPr>
            <w:rFonts w:ascii="Times New Roman" w:hAnsi="Times New Roman" w:cs="Times New Roman"/>
          </w:rPr>
          <w:t>Although t</w:t>
        </w:r>
      </w:ins>
      <w:ins w:id="197" w:author="lrhea" w:date="2013-11-06T14:34:00Z">
        <w:r w:rsidR="00137BE8">
          <w:rPr>
            <w:rFonts w:ascii="Times New Roman" w:hAnsi="Times New Roman" w:cs="Times New Roman"/>
          </w:rPr>
          <w:t xml:space="preserve">here are techniques that can sometimes </w:t>
        </w:r>
      </w:ins>
      <w:ins w:id="198" w:author="lrhea" w:date="2013-11-06T14:35:00Z">
        <w:r w:rsidR="00137BE8">
          <w:rPr>
            <w:rFonts w:ascii="Times New Roman" w:hAnsi="Times New Roman" w:cs="Times New Roman"/>
          </w:rPr>
          <w:t>accommodate</w:t>
        </w:r>
      </w:ins>
      <w:ins w:id="199" w:author="lrhea" w:date="2013-11-06T14:34:00Z">
        <w:r w:rsidR="00137BE8">
          <w:rPr>
            <w:rFonts w:ascii="Times New Roman" w:hAnsi="Times New Roman" w:cs="Times New Roman"/>
          </w:rPr>
          <w:t xml:space="preserve"> </w:t>
        </w:r>
      </w:ins>
      <w:ins w:id="200" w:author="lrhea" w:date="2013-11-06T14:35:00Z">
        <w:r w:rsidR="00137BE8">
          <w:rPr>
            <w:rFonts w:ascii="Times New Roman" w:hAnsi="Times New Roman" w:cs="Times New Roman"/>
          </w:rPr>
          <w:t>datasets that deviate from assumptions</w:t>
        </w:r>
      </w:ins>
      <w:ins w:id="201" w:author="lrhea" w:date="2013-11-07T11:51:00Z">
        <w:r w:rsidR="00645A91">
          <w:rPr>
            <w:rFonts w:ascii="Times New Roman" w:hAnsi="Times New Roman" w:cs="Times New Roman"/>
          </w:rPr>
          <w:t xml:space="preserve"> or include nonlinear relationships</w:t>
        </w:r>
      </w:ins>
      <w:ins w:id="202" w:author="lrhea" w:date="2013-11-07T09:03:00Z">
        <w:r w:rsidR="008F5C18">
          <w:rPr>
            <w:rFonts w:ascii="Times New Roman" w:hAnsi="Times New Roman" w:cs="Times New Roman"/>
          </w:rPr>
          <w:t>,</w:t>
        </w:r>
      </w:ins>
      <w:ins w:id="203" w:author="lrhea" w:date="2013-11-06T14:35:00Z">
        <w:r w:rsidR="00137BE8">
          <w:rPr>
            <w:rFonts w:ascii="Times New Roman" w:hAnsi="Times New Roman" w:cs="Times New Roman"/>
          </w:rPr>
          <w:t xml:space="preserve"> they are often </w:t>
        </w:r>
      </w:ins>
      <w:r w:rsidRPr="003F3D43">
        <w:rPr>
          <w:rFonts w:ascii="Times New Roman" w:hAnsi="Times New Roman" w:cs="Times New Roman"/>
        </w:rPr>
        <w:t xml:space="preserve">difficult </w:t>
      </w:r>
      <w:ins w:id="204" w:author="lrhea" w:date="2013-11-06T14:35:00Z">
        <w:r w:rsidR="00137BE8">
          <w:rPr>
            <w:rFonts w:ascii="Times New Roman" w:hAnsi="Times New Roman" w:cs="Times New Roman"/>
          </w:rPr>
          <w:t xml:space="preserve">to employ </w:t>
        </w:r>
      </w:ins>
      <w:r w:rsidRPr="003F3D43">
        <w:rPr>
          <w:rFonts w:ascii="Times New Roman" w:hAnsi="Times New Roman" w:cs="Times New Roman"/>
        </w:rPr>
        <w:t xml:space="preserve">and </w:t>
      </w:r>
      <w:ins w:id="205" w:author="lrhea" w:date="2013-11-06T14:36:00Z">
        <w:r w:rsidR="00137BE8">
          <w:rPr>
            <w:rFonts w:ascii="Times New Roman" w:hAnsi="Times New Roman" w:cs="Times New Roman"/>
          </w:rPr>
          <w:t xml:space="preserve">thus </w:t>
        </w:r>
      </w:ins>
      <w:r w:rsidRPr="003F3D43">
        <w:rPr>
          <w:rFonts w:ascii="Times New Roman" w:hAnsi="Times New Roman" w:cs="Times New Roman"/>
        </w:rPr>
        <w:t xml:space="preserve">require a very experienced modeler. </w:t>
      </w:r>
      <w:ins w:id="206" w:author="lrhea" w:date="2013-11-06T14:36:00Z">
        <w:r w:rsidR="00137BE8">
          <w:rPr>
            <w:rFonts w:ascii="Times New Roman" w:hAnsi="Times New Roman" w:cs="Times New Roman"/>
          </w:rPr>
          <w:t>For example</w:t>
        </w:r>
      </w:ins>
      <w:r w:rsidRPr="003F3D43">
        <w:rPr>
          <w:rFonts w:ascii="Times New Roman" w:hAnsi="Times New Roman" w:cs="Times New Roman"/>
        </w:rPr>
        <w:t xml:space="preserve">, </w:t>
      </w:r>
      <w:ins w:id="207" w:author="lrhea" w:date="2013-11-06T14:44:00Z">
        <w:r w:rsidR="0058050F">
          <w:rPr>
            <w:rFonts w:ascii="Times New Roman" w:hAnsi="Times New Roman" w:cs="Times New Roman"/>
          </w:rPr>
          <w:t>MST</w:t>
        </w:r>
      </w:ins>
      <w:r w:rsidRPr="003F3D43">
        <w:rPr>
          <w:rFonts w:ascii="Times New Roman" w:hAnsi="Times New Roman" w:cs="Times New Roman"/>
        </w:rPr>
        <w:t xml:space="preserve"> data are often correlated in time and/or space</w:t>
      </w:r>
      <w:ins w:id="208" w:author="lrhea" w:date="2013-11-06T14:41:00Z">
        <w:r w:rsidR="00A76288">
          <w:rPr>
            <w:rFonts w:ascii="Times New Roman" w:hAnsi="Times New Roman" w:cs="Times New Roman"/>
          </w:rPr>
          <w:t>,</w:t>
        </w:r>
      </w:ins>
      <w:ins w:id="209" w:author="lrhea" w:date="2013-11-06T14:36:00Z">
        <w:r w:rsidR="00137BE8">
          <w:rPr>
            <w:rFonts w:ascii="Times New Roman" w:hAnsi="Times New Roman" w:cs="Times New Roman"/>
          </w:rPr>
          <w:t xml:space="preserve"> </w:t>
        </w:r>
      </w:ins>
      <w:ins w:id="210" w:author="lrhea" w:date="2013-11-06T14:41:00Z">
        <w:r w:rsidR="00A76288">
          <w:rPr>
            <w:rFonts w:ascii="Times New Roman" w:hAnsi="Times New Roman" w:cs="Times New Roman"/>
          </w:rPr>
          <w:t>violating the</w:t>
        </w:r>
      </w:ins>
      <w:ins w:id="211" w:author="lrhea" w:date="2013-11-06T14:36:00Z">
        <w:r w:rsidR="00137BE8">
          <w:rPr>
            <w:rFonts w:ascii="Times New Roman" w:hAnsi="Times New Roman" w:cs="Times New Roman"/>
          </w:rPr>
          <w:t xml:space="preserve"> </w:t>
        </w:r>
      </w:ins>
      <w:ins w:id="212" w:author="lrhea" w:date="2013-11-06T14:41:00Z">
        <w:r w:rsidR="0058050F">
          <w:rPr>
            <w:rFonts w:ascii="Times New Roman" w:hAnsi="Times New Roman" w:cs="Times New Roman"/>
          </w:rPr>
          <w:t xml:space="preserve">usual </w:t>
        </w:r>
      </w:ins>
      <w:ins w:id="213" w:author="lrhea" w:date="2013-11-06T14:36:00Z">
        <w:r w:rsidR="00137BE8">
          <w:rPr>
            <w:rFonts w:ascii="Times New Roman" w:hAnsi="Times New Roman" w:cs="Times New Roman"/>
          </w:rPr>
          <w:t>independen</w:t>
        </w:r>
      </w:ins>
      <w:ins w:id="214" w:author="lrhea" w:date="2013-11-06T14:41:00Z">
        <w:r w:rsidR="00A76288">
          <w:rPr>
            <w:rFonts w:ascii="Times New Roman" w:hAnsi="Times New Roman" w:cs="Times New Roman"/>
          </w:rPr>
          <w:t>ce assumption</w:t>
        </w:r>
      </w:ins>
      <w:ins w:id="215" w:author="lrhea" w:date="2013-11-06T14:42:00Z">
        <w:r w:rsidR="0058050F">
          <w:rPr>
            <w:rFonts w:ascii="Times New Roman" w:hAnsi="Times New Roman" w:cs="Times New Roman"/>
          </w:rPr>
          <w:t>s</w:t>
        </w:r>
      </w:ins>
      <w:r w:rsidRPr="003F3D43">
        <w:rPr>
          <w:rFonts w:ascii="Times New Roman" w:hAnsi="Times New Roman" w:cs="Times New Roman"/>
        </w:rPr>
        <w:t xml:space="preserve">, and </w:t>
      </w:r>
      <w:ins w:id="216" w:author="lrhea" w:date="2013-11-06T14:41:00Z">
        <w:r w:rsidR="00A76288">
          <w:rPr>
            <w:rFonts w:ascii="Times New Roman" w:hAnsi="Times New Roman" w:cs="Times New Roman"/>
          </w:rPr>
          <w:t xml:space="preserve">also </w:t>
        </w:r>
      </w:ins>
      <w:ins w:id="217" w:author="lrhea" w:date="2013-11-06T14:37:00Z">
        <w:r w:rsidR="00137BE8">
          <w:rPr>
            <w:rFonts w:ascii="Times New Roman" w:hAnsi="Times New Roman" w:cs="Times New Roman"/>
          </w:rPr>
          <w:t xml:space="preserve">exhibit </w:t>
        </w:r>
      </w:ins>
      <w:r w:rsidRPr="003F3D43">
        <w:rPr>
          <w:rFonts w:ascii="Times New Roman" w:hAnsi="Times New Roman" w:cs="Times New Roman"/>
        </w:rPr>
        <w:t>interaction</w:t>
      </w:r>
      <w:ins w:id="218" w:author="lrhea" w:date="2013-11-06T14:37:00Z">
        <w:r w:rsidR="00137BE8">
          <w:rPr>
            <w:rFonts w:ascii="Times New Roman" w:hAnsi="Times New Roman" w:cs="Times New Roman"/>
          </w:rPr>
          <w:t>s between predictor variables</w:t>
        </w:r>
      </w:ins>
      <w:ins w:id="219" w:author="lrhea" w:date="2013-11-06T14:42:00Z">
        <w:r w:rsidR="0058050F">
          <w:rPr>
            <w:rFonts w:ascii="Times New Roman" w:hAnsi="Times New Roman" w:cs="Times New Roman"/>
          </w:rPr>
          <w:t xml:space="preserve"> that render interpretation </w:t>
        </w:r>
      </w:ins>
      <w:ins w:id="220" w:author="lrhea" w:date="2013-11-06T14:43:00Z">
        <w:r w:rsidR="0058050F">
          <w:rPr>
            <w:rFonts w:ascii="Times New Roman" w:hAnsi="Times New Roman" w:cs="Times New Roman"/>
          </w:rPr>
          <w:t xml:space="preserve">of the individual effects </w:t>
        </w:r>
      </w:ins>
      <w:ins w:id="221" w:author="lrhea" w:date="2013-11-06T14:44:00Z">
        <w:r w:rsidR="0058050F">
          <w:rPr>
            <w:rFonts w:ascii="Times New Roman" w:hAnsi="Times New Roman" w:cs="Times New Roman"/>
          </w:rPr>
          <w:t>sometimes meaningless</w:t>
        </w:r>
      </w:ins>
      <w:r w:rsidRPr="003F3D43">
        <w:rPr>
          <w:rFonts w:ascii="Times New Roman" w:hAnsi="Times New Roman" w:cs="Times New Roman"/>
        </w:rPr>
        <w:t xml:space="preserve">. </w:t>
      </w:r>
      <w:ins w:id="222" w:author="lrhea" w:date="2013-11-06T14:44:00Z">
        <w:r w:rsidR="0058050F">
          <w:rPr>
            <w:rFonts w:ascii="Times New Roman" w:hAnsi="Times New Roman" w:cs="Times New Roman"/>
          </w:rPr>
          <w:t>Such</w:t>
        </w:r>
      </w:ins>
      <w:ins w:id="223" w:author="lrhea" w:date="2013-11-06T14:38:00Z">
        <w:r w:rsidR="00137BE8">
          <w:rPr>
            <w:rFonts w:ascii="Times New Roman" w:hAnsi="Times New Roman" w:cs="Times New Roman"/>
          </w:rPr>
          <w:t xml:space="preserve"> problems are exacerbated by the high dimensionality of</w:t>
        </w:r>
      </w:ins>
      <w:r w:rsidRPr="003F3D43">
        <w:rPr>
          <w:rFonts w:ascii="Times New Roman" w:hAnsi="Times New Roman" w:cs="Times New Roman"/>
        </w:rPr>
        <w:t xml:space="preserve"> </w:t>
      </w:r>
      <w:ins w:id="224" w:author="lrhea" w:date="2013-11-06T14:39:00Z">
        <w:r w:rsidR="00137BE8">
          <w:rPr>
            <w:rFonts w:ascii="Times New Roman" w:hAnsi="Times New Roman" w:cs="Times New Roman"/>
          </w:rPr>
          <w:t xml:space="preserve">many </w:t>
        </w:r>
      </w:ins>
      <w:r w:rsidRPr="003F3D43">
        <w:rPr>
          <w:rFonts w:ascii="Times New Roman" w:hAnsi="Times New Roman" w:cs="Times New Roman"/>
        </w:rPr>
        <w:t>MST data</w:t>
      </w:r>
      <w:ins w:id="225" w:author="lrhea" w:date="2013-11-06T14:39:00Z">
        <w:r w:rsidR="00137BE8">
          <w:rPr>
            <w:rFonts w:ascii="Times New Roman" w:hAnsi="Times New Roman" w:cs="Times New Roman"/>
          </w:rPr>
          <w:t xml:space="preserve"> </w:t>
        </w:r>
      </w:ins>
      <w:ins w:id="226" w:author="lrhea" w:date="2013-11-06T14:38:00Z">
        <w:r w:rsidR="00137BE8">
          <w:rPr>
            <w:rFonts w:ascii="Times New Roman" w:hAnsi="Times New Roman" w:cs="Times New Roman"/>
          </w:rPr>
          <w:t>sets</w:t>
        </w:r>
      </w:ins>
      <w:ins w:id="227" w:author="lrhea" w:date="2013-11-06T14:39:00Z">
        <w:r w:rsidR="00137BE8">
          <w:rPr>
            <w:rFonts w:ascii="Times New Roman" w:hAnsi="Times New Roman" w:cs="Times New Roman"/>
          </w:rPr>
          <w:t xml:space="preserve"> and the </w:t>
        </w:r>
      </w:ins>
      <w:ins w:id="228" w:author="lrhea" w:date="2013-11-06T14:40:00Z">
        <w:r w:rsidR="00137BE8">
          <w:rPr>
            <w:rFonts w:ascii="Times New Roman" w:hAnsi="Times New Roman" w:cs="Times New Roman"/>
          </w:rPr>
          <w:t xml:space="preserve">consequently </w:t>
        </w:r>
      </w:ins>
      <w:ins w:id="229" w:author="lrhea" w:date="2013-11-06T14:39:00Z">
        <w:r w:rsidR="00137BE8">
          <w:rPr>
            <w:rFonts w:ascii="Times New Roman" w:hAnsi="Times New Roman" w:cs="Times New Roman"/>
          </w:rPr>
          <w:t xml:space="preserve">almost unavoidable cross-correlation </w:t>
        </w:r>
      </w:ins>
      <w:ins w:id="230" w:author="lrhea" w:date="2013-11-06T14:40:00Z">
        <w:r w:rsidR="00137BE8">
          <w:rPr>
            <w:rFonts w:ascii="Times New Roman" w:hAnsi="Times New Roman" w:cs="Times New Roman"/>
          </w:rPr>
          <w:t>(collinearity or multi-</w:t>
        </w:r>
        <w:proofErr w:type="spellStart"/>
        <w:r w:rsidR="00137BE8">
          <w:rPr>
            <w:rFonts w:ascii="Times New Roman" w:hAnsi="Times New Roman" w:cs="Times New Roman"/>
          </w:rPr>
          <w:t>colinearity</w:t>
        </w:r>
        <w:proofErr w:type="spellEnd"/>
        <w:r w:rsidR="00137BE8">
          <w:rPr>
            <w:rFonts w:ascii="Times New Roman" w:hAnsi="Times New Roman" w:cs="Times New Roman"/>
          </w:rPr>
          <w:t>) amongst</w:t>
        </w:r>
      </w:ins>
      <w:ins w:id="231" w:author="lrhea" w:date="2013-11-06T14:39:00Z">
        <w:r w:rsidR="00137BE8">
          <w:rPr>
            <w:rFonts w:ascii="Times New Roman" w:hAnsi="Times New Roman" w:cs="Times New Roman"/>
          </w:rPr>
          <w:t xml:space="preserve"> candidate predictor variables. </w:t>
        </w:r>
      </w:ins>
    </w:p>
    <w:p w14:paraId="0B5A91E9" w14:textId="77777777" w:rsidR="0093411C" w:rsidRDefault="0093411C" w:rsidP="007F529F">
      <w:pPr>
        <w:spacing w:line="480" w:lineRule="auto"/>
        <w:rPr>
          <w:rFonts w:ascii="Times New Roman" w:hAnsi="Times New Roman" w:cs="Times New Roman"/>
        </w:rPr>
      </w:pPr>
    </w:p>
    <w:p w14:paraId="2C9C420E" w14:textId="77777777" w:rsidR="00FE7C2C" w:rsidRDefault="003F3D43" w:rsidP="0093411C">
      <w:pPr>
        <w:spacing w:line="480" w:lineRule="auto"/>
        <w:rPr>
          <w:ins w:id="232" w:author="lrhea" w:date="2013-11-07T12:16:00Z"/>
          <w:rFonts w:ascii="Times New Roman" w:hAnsi="Times New Roman" w:cs="Times New Roman"/>
        </w:rPr>
      </w:pPr>
      <w:r w:rsidRPr="003F3D43">
        <w:rPr>
          <w:rFonts w:ascii="Times New Roman" w:hAnsi="Times New Roman" w:cs="Times New Roman"/>
        </w:rPr>
        <w:tab/>
        <w:t xml:space="preserve">Machine learning techniques </w:t>
      </w:r>
      <w:ins w:id="233" w:author="lrhea" w:date="2013-11-07T11:58:00Z">
        <w:r w:rsidR="0005330A">
          <w:rPr>
            <w:rFonts w:ascii="Times New Roman" w:hAnsi="Times New Roman" w:cs="Times New Roman"/>
          </w:rPr>
          <w:t xml:space="preserve">are a promising alternative to classical statistical analysis of MST data.  These </w:t>
        </w:r>
      </w:ins>
      <w:ins w:id="234" w:author="lrhea" w:date="2013-11-07T11:59:00Z">
        <w:r w:rsidR="0005330A">
          <w:rPr>
            <w:rFonts w:ascii="Times New Roman" w:hAnsi="Times New Roman" w:cs="Times New Roman"/>
          </w:rPr>
          <w:t xml:space="preserve">techniques </w:t>
        </w:r>
      </w:ins>
      <w:r w:rsidRPr="003F3D43">
        <w:rPr>
          <w:rFonts w:ascii="Times New Roman" w:hAnsi="Times New Roman" w:cs="Times New Roman"/>
        </w:rPr>
        <w:t>have been applied to a variety of data, recently</w:t>
      </w:r>
      <w:ins w:id="235" w:author="lrhea" w:date="2013-11-07T11:59:00Z">
        <w:r w:rsidR="0005330A">
          <w:rPr>
            <w:rFonts w:ascii="Times New Roman" w:hAnsi="Times New Roman" w:cs="Times New Roman"/>
          </w:rPr>
          <w:t xml:space="preserve"> including</w:t>
        </w:r>
      </w:ins>
      <w:r w:rsidRPr="003F3D43">
        <w:rPr>
          <w:rFonts w:ascii="Times New Roman" w:hAnsi="Times New Roman" w:cs="Times New Roman"/>
        </w:rPr>
        <w:t xml:space="preserve"> </w:t>
      </w:r>
      <w:ins w:id="236" w:author="lrhea" w:date="2013-11-07T11:59:00Z">
        <w:r w:rsidR="0005330A">
          <w:rPr>
            <w:rFonts w:ascii="Times New Roman" w:hAnsi="Times New Roman" w:cs="Times New Roman"/>
          </w:rPr>
          <w:t>MST</w:t>
        </w:r>
      </w:ins>
      <w:r w:rsidRPr="003F3D43">
        <w:rPr>
          <w:rFonts w:ascii="Times New Roman" w:hAnsi="Times New Roman" w:cs="Times New Roman"/>
        </w:rPr>
        <w:t xml:space="preserve"> data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{"citationID":"1rou1ecid1","properties":{"formattedCitation":"[3], [4]","plainCitation":"[3], [4]"},"citationItems":[{"id":436,"uris":["http://zotero.org/users/675595/items/RVTKM4WR"],"uri":["http://zotero.org/users/675595/items/RVTKM4WR"],"itemData":{"id":436,"type":"article-journal","title":"Machine learning methods for microbial source tracking","container-title":"Environmental Modelling &amp; Software","page":"741-750","volume":"23","issue":"6","source":"ScienceDirect","abstract":"This paper reports on a successful application of statistical and inductive learning methods to determine optimal discriminating parameters and develop predictive models for the determination of faecal sources in waters, recently and heavily polluted with wastewaters (microbial source tracking). The data comes from an international study in which various microbial and chemical parameters were determined in heavily polluted waters from diverse geographical areas. A total of 38 variables derived from the microbial and chemical parameters were defined to characterise the available 103 observations. Four methods were evaluated: Euclidean k-nearest-neighbour, linear Bayesian classifier, quadratic Bayesian classifier and a support vector machine. The main aim was the obtention of highly accurate predictive models using the lowest number of variables possible. After a strong feature selection process, the obtained results show that predictive models using only two variables emerge with 100% correct classification. The obtained solutions make use of a linear combination of a discriminating tracer (the enumeration of phages infecting Bacteroides thetaiotaomicron) and a universal non-discriminant faecal indicator. Other models not using the discriminant tracer were developed, though a higher number of variables was needed to achieve a high rate of correct classification.","DOI":"10.1016/j.envsoft.2007.09.013","ISSN":"1364-8152","author":[{"family":"Belanche-Muñoz","given":"Lluís"},{"family":"Blanch","given":"Anicet R."}],"issued":{"date-parts":[["2008",6]]},"accessed":{"date-parts":[["2012",6,28]]}}},{"id":401,"uris":["http://zotero.org/users/675595/items/AGTJFMFV"],"uri":["http://zotero.org/users/675595/items/AGTJFMFV"],"itemData":{"id":401,"type":"article-journal","title":"Novel application of a statistical technique, Random Forests, in a bacterial source tracking study","container-title":"Water Research","page":"4067-4076","volume":"44","issue":"14","source":"ScienceDirect","abstract":"In this study, data from bacterial source tracking (BST) analysis using antibiotic resistance profiles were examined using two statistical techniques, Random Forests (RF) and discriminant analysis (DA) to determine sources of fecal contamination of a Texas water body. Cow Trap and Cedar Lakes are potential oyster harvesting waters located in Brazoria County, Texas, that have been listed as impaired for bacteria on the 2004 Texas 303(d) list. Unknown source Escherichia coli were isolated from water samples collected in the study area during two sampling events. Isolates were confirmed as E. coli using carbon source utilization profiles and then analyzed via ARA, following the Kirby–Bauer disk diffusion method. Zone diameters from ARA profiles were analyzed with both DA and RF. Using a two-way classification (human vs nonhuman), both DA and RF categorized over 90% of the 299 unknown source isolates as a nonhuman source. The average rates of correct classification (ARCCs) for the library of 1172 isolates using DA and RF were 74.6% and 82.3%, respectively. ARCCs from RF ranged from 7.7 to 12.0% higher than those from DA. Rates of correct classification (RCCs) for individual sources classified with RF ranged from 23.2 to 0.2% higher than those of DA, with a mean difference of 9.0%. Additional evidence for the outperformance of DA by RF was found in the comparison of training and test set ARCCs and examination of specific disputed isolates; RF produced higher ARCCs (ranging from 8 to 13% higher) than DA for all 1000 trials (excluding the two-way classification, in which RF outperformed DA 999 out of 1000 times). This is of practical significance for analysis of bacterial source tracking data. Overall, based on both DA and RF results, migratory birds were found to be the source of the largest portion of the unknown E. coli isolates. This study is the first known published application of Random Forests in the field of BST.","DOI":"10.1016/j.watres.2010.05.019","ISSN":"0043-1354","author":[{"family":"Smith","given":"Amanda"},{"family":"Sterba-Boatwright","given":"Blair"},{"family":"Mott","given":"Joanna"}],"issued":{"date-parts":[["2010",7]]},"accessed":{"date-parts":[["2012",6,28]]}}}],"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[3], [4]</w:t>
      </w:r>
      <w:r w:rsidR="00E62369" w:rsidRPr="003F3D43">
        <w:rPr>
          <w:rFonts w:ascii="Times New Roman" w:hAnsi="Times New Roman" w:cs="Times New Roman"/>
        </w:rPr>
        <w:fldChar w:fldCharType="end"/>
      </w:r>
      <w:r w:rsidRPr="003F3D43">
        <w:rPr>
          <w:rFonts w:ascii="Times New Roman" w:hAnsi="Times New Roman" w:cs="Times New Roman"/>
        </w:rPr>
        <w:t xml:space="preserve">. </w:t>
      </w:r>
      <w:r w:rsidR="009B7962">
        <w:rPr>
          <w:rStyle w:val="CommentReference"/>
          <w:rFonts w:ascii="Times New Roman" w:eastAsia="SimSun" w:hAnsi="Times New Roman" w:cs="Lucida Sans"/>
          <w:color w:val="00000A"/>
          <w:lang w:eastAsia="zh-CN" w:bidi="hi-IN"/>
        </w:rPr>
        <w:commentReference w:id="237"/>
      </w:r>
      <w:ins w:id="238" w:author="lrhea" w:date="2013-11-07T12:04:00Z">
        <w:r w:rsidR="000B319C" w:rsidRPr="000E73C6">
          <w:rPr>
            <w:rFonts w:ascii="Times New Roman" w:hAnsi="Times New Roman" w:cs="Times New Roman"/>
            <w:b/>
          </w:rPr>
          <w:t>Blah</w:t>
        </w:r>
        <w:r w:rsidR="000B319C">
          <w:rPr>
            <w:rFonts w:ascii="Times New Roman" w:hAnsi="Times New Roman" w:cs="Times New Roman"/>
          </w:rPr>
          <w:t xml:space="preserve"> et al</w:t>
        </w:r>
      </w:ins>
      <w:ins w:id="239" w:author="lrhea" w:date="2013-11-07T12:28:00Z">
        <w:r w:rsidR="009C3947">
          <w:rPr>
            <w:rFonts w:ascii="Times New Roman" w:hAnsi="Times New Roman" w:cs="Times New Roman"/>
          </w:rPr>
          <w:t>.</w:t>
        </w:r>
      </w:ins>
      <w:ins w:id="240" w:author="lrhea" w:date="2013-11-07T12:04:00Z">
        <w:r w:rsidR="000B319C">
          <w:rPr>
            <w:rFonts w:ascii="Times New Roman" w:hAnsi="Times New Roman" w:cs="Times New Roman"/>
          </w:rPr>
          <w:t xml:space="preserve"> (20XX) used </w:t>
        </w:r>
      </w:ins>
      <w:r w:rsidRPr="003F3D43">
        <w:rPr>
          <w:rFonts w:ascii="Times New Roman" w:hAnsi="Times New Roman" w:cs="Times New Roman"/>
        </w:rPr>
        <w:t xml:space="preserve">machine learning techniques to </w:t>
      </w:r>
      <w:ins w:id="241" w:author="lrhea" w:date="2013-11-07T12:04:00Z">
        <w:r w:rsidR="000B319C">
          <w:rPr>
            <w:rFonts w:ascii="Times New Roman" w:hAnsi="Times New Roman" w:cs="Times New Roman"/>
          </w:rPr>
          <w:t>analyze MST data</w:t>
        </w:r>
      </w:ins>
      <w:r w:rsidRPr="003F3D43">
        <w:rPr>
          <w:rFonts w:ascii="Times New Roman" w:hAnsi="Times New Roman" w:cs="Times New Roman"/>
        </w:rPr>
        <w:t xml:space="preserve"> </w:t>
      </w:r>
      <w:ins w:id="242" w:author="lrhea" w:date="2013-11-07T12:05:00Z">
        <w:r w:rsidR="000B319C">
          <w:rPr>
            <w:rFonts w:ascii="Times New Roman" w:hAnsi="Times New Roman" w:cs="Times New Roman"/>
          </w:rPr>
          <w:t>using</w:t>
        </w:r>
      </w:ins>
      <w:ins w:id="243" w:author="lrhea" w:date="2013-11-07T12:06:00Z">
        <w:r w:rsidR="000B319C">
          <w:rPr>
            <w:rFonts w:ascii="Times New Roman" w:hAnsi="Times New Roman" w:cs="Times New Roman"/>
          </w:rPr>
          <w:t xml:space="preserve"> covariates including</w:t>
        </w:r>
      </w:ins>
      <w:ins w:id="244" w:author="lrhea" w:date="2013-11-07T12:05:00Z">
        <w:r w:rsidR="000B319C">
          <w:rPr>
            <w:rFonts w:ascii="Times New Roman" w:hAnsi="Times New Roman" w:cs="Times New Roman"/>
          </w:rPr>
          <w:t xml:space="preserve"> </w:t>
        </w:r>
      </w:ins>
      <w:r w:rsidR="000B319C">
        <w:rPr>
          <w:rStyle w:val="CommentReference"/>
          <w:rFonts w:ascii="Times New Roman" w:eastAsia="SimSun" w:hAnsi="Times New Roman" w:cs="Lucida Sans"/>
          <w:color w:val="00000A"/>
          <w:lang w:eastAsia="zh-CN" w:bidi="hi-IN"/>
        </w:rPr>
        <w:commentReference w:id="245"/>
      </w:r>
      <w:r w:rsidRPr="003F3D43">
        <w:rPr>
          <w:rFonts w:ascii="Times New Roman" w:hAnsi="Times New Roman" w:cs="Times New Roman"/>
        </w:rPr>
        <w:t>land use</w:t>
      </w:r>
      <w:ins w:id="246" w:author="lrhea" w:date="2013-11-07T12:06:00Z">
        <w:r w:rsidR="000B319C">
          <w:rPr>
            <w:rFonts w:ascii="Times New Roman" w:hAnsi="Times New Roman" w:cs="Times New Roman"/>
          </w:rPr>
          <w:t>s,</w:t>
        </w:r>
      </w:ins>
      <w:r w:rsidRPr="003F3D43">
        <w:rPr>
          <w:rFonts w:ascii="Times New Roman" w:hAnsi="Times New Roman" w:cs="Times New Roman"/>
        </w:rPr>
        <w:t xml:space="preserve"> and meteorological data </w:t>
      </w:r>
      <w:r w:rsidR="00E62369" w:rsidRPr="003F3D43">
        <w:rPr>
          <w:rFonts w:ascii="Times New Roman" w:hAnsi="Times New Roman" w:cs="Times New Roman"/>
        </w:rPr>
        <w:fldChar w:fldCharType="begin"/>
      </w:r>
      <w:r w:rsidR="00740E5D">
        <w:rPr>
          <w:rFonts w:ascii="Times New Roman" w:hAnsi="Times New Roman" w:cs="Times New Roman"/>
        </w:rPr>
        <w:instrText xml:space="preserve"> ADDIN ZOTERO_ITEM CSL_CITATION {"citationID":"1pn0a0ol8k","properties":{"formattedCitation":"[5]","plainCitation":"[5]"},"citationItems":[{"id":242,"uris":["http://zotero.org/users/675595/items/9H2UNGWX"],"uri":["http://zotero.org/users/675595/items/9H2UNGWX"],"itemData":{"id":242,"type":"article-journal","title":"Associations among pathogenic bacteria, parasites, and environmental and land use factors in multiple mixed-use watersheds","container-title":"Water Research","page":"5807-5825","volume":"45","issue":"18","source":"ScienceDirect","abstract":"Over a five year period (2004–08), 1171 surface water samples were collected from up to 24 sampling locations representing a wide range of stream orders, in a river basin in eastern Ontario, Canada. Water was analyzed for Cryptosporidium oocysts and Giardia cyst densities, the presence of Salmonella enterica subspecies enterica, Campylobacter spp., Listeria monocytogenes, and Escherichia coli O157:H7. The study objective was to explore associations among pathogen densities/occurrence and objectively defined land use, weather, hydrologic, and water quality variables using CART (Classification and Regression Tree) and binary logistical regression techniques. E. coli O157:H7 detections were infrequent, but detections were related to upstream livestock pasture density; 20% of the detections were located where cattle have access to the watercourses. The ratio of detections:non-detections for Campylobacter spp. was relatively higher (&amp;gt;1) when mean air temperatures were 6% below mean study period temperature values (relatively cooler periods). Cooler water temperatures, which can promote bacteria survival and represent times when land applications of manure typically occur (spring and fall), may have promoted increased frequency of Campylobacter spp. Fifty-nine percent of all Salmonella spp. detections occurred when river discharge on a branch of the river system of Shreve stream order = 9550 was &amp;gt;83 percentile. Hydrological events that promote off farm/off field/in stream transport must manifest themselves in order for detection of Salmonella spp. to occur in surface water in this region. Fifty seven percent of L. monocytogenes detections occurred in spring, relative to other seasons. It was speculated that a combination of winter livestock housing, silage feeding during winter, and spring application of manure that accrued during winter, contributed to elevated occurrences of this pathogen in spring. Cryptosporidium and Giardia oocyst and cyst densities were, overall, positively associated with surface water discharge, and negatively associated with air/water temperature during spring-summer-fall. Yet, some of the highest Cryptosporidium oocyst densities were associated with low discharge conditions on smaller order streams, suggesting wildlife as a contributing fecal source. Fifty six percent of all detections of ≥2 bacteria pathogens (including Campylobacter spp., Salmonella spp., and E. coli O157:H7) in water was associated with lower water temperatures (&amp;lt;</w:instrText>
      </w:r>
      <w:r w:rsidR="00740E5D">
        <w:rPr>
          <w:rFonts w:ascii="Monaco" w:hAnsi="Monaco" w:cs="Monaco"/>
        </w:rPr>
        <w:instrText>∼</w:instrText>
      </w:r>
      <w:r w:rsidR="00740E5D">
        <w:rPr>
          <w:rFonts w:ascii="Times New Roman" w:hAnsi="Times New Roman" w:cs="Times New Roman"/>
        </w:rPr>
        <w:instrText>14 °C; primarily spring and fall) and when total rainfall the week prior to sampling was &amp;gt;</w:instrText>
      </w:r>
      <w:r w:rsidR="00740E5D">
        <w:rPr>
          <w:rFonts w:ascii="Monaco" w:hAnsi="Monaco" w:cs="Monaco"/>
        </w:rPr>
        <w:instrText>∼</w:instrText>
      </w:r>
      <w:r w:rsidR="00740E5D">
        <w:rPr>
          <w:rFonts w:ascii="Times New Roman" w:hAnsi="Times New Roman" w:cs="Times New Roman"/>
        </w:rPr>
        <w:instrText>27 mm (62 percentile). During higher water temperatures (&amp;gt;</w:instrText>
      </w:r>
      <w:r w:rsidR="00740E5D">
        <w:rPr>
          <w:rFonts w:ascii="Monaco" w:hAnsi="Monaco" w:cs="Monaco"/>
        </w:rPr>
        <w:instrText>∼</w:instrText>
      </w:r>
      <w:r w:rsidR="00740E5D">
        <w:rPr>
          <w:rFonts w:ascii="Times New Roman" w:hAnsi="Times New Roman" w:cs="Times New Roman"/>
        </w:rPr>
        <w:instrText xml:space="preserve">14 °C), a higher amount of weekly rainfall was necessary to promote detection of ≥2 pathogens (primarily summer; weekly rainfall </w:instrText>
      </w:r>
      <w:r w:rsidR="00740E5D">
        <w:rPr>
          <w:rFonts w:ascii="Monaco" w:hAnsi="Monaco" w:cs="Monaco"/>
        </w:rPr>
        <w:instrText>∼</w:instrText>
      </w:r>
      <w:r w:rsidR="00740E5D">
        <w:rPr>
          <w:rFonts w:ascii="Times New Roman" w:hAnsi="Times New Roman" w:cs="Times New Roman"/>
        </w:rPr>
        <w:instrText xml:space="preserve">&amp;gt;42 mm (&amp;gt;77 percentile); 15% of all ≥2 detections). Less rainfall may have been necessary to mobilize pathogens from adjacent land, and/or in stream sediments, during cooler water conditions; as these are times when manures are applied to fields in the area, and soil water contents and water table depths are relatively higher. Season, stream order, turbidity, mean daily temperature, surface water discharge, cropland coverage, and nearest upstream distance to a barn and pasture were variables that were relatively strong and recurrent with regard to discriminating pathogen presence and absence, and parasite densities in surface water in the region.","DOI":"10.1016/j.watres.2011.06.021","ISSN":"0043-1354","journalAbbreviation":"Water Res.","author":[{"family":"Wilkes","given":"G."},{"family":"Edge","given":"T.A."},{"family":"Gannon","given":"V.P.J."},{"family":"Jokinen","given":"C."},{"family":"Lyautey","given":"E."},{"family":"Neumann","given":"N.F."},{"family":"Ruecker","given":"N."},{"family":"Scott","given":"A."},{"family":"Sunohara","given":"M."},{"family":"Topp","given":"E."},{"family":"Lapen","given":"D.R."}],"issued":{"date-parts":[["2011",11,15]]},"accessed":{"date-parts":[["2012",2,3]]}}}],"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[5]</w:t>
      </w:r>
      <w:r w:rsidR="00E62369" w:rsidRPr="003F3D43">
        <w:rPr>
          <w:rFonts w:ascii="Times New Roman" w:hAnsi="Times New Roman" w:cs="Times New Roman"/>
        </w:rPr>
        <w:fldChar w:fldCharType="end"/>
      </w:r>
      <w:r w:rsidRPr="003F3D43">
        <w:rPr>
          <w:rFonts w:ascii="Times New Roman" w:hAnsi="Times New Roman" w:cs="Times New Roman"/>
        </w:rPr>
        <w:t xml:space="preserve">, and </w:t>
      </w:r>
      <w:ins w:id="247" w:author="lrhea" w:date="2013-11-07T12:08:00Z">
        <w:r w:rsidR="000B319C" w:rsidRPr="000E73C6">
          <w:rPr>
            <w:rFonts w:ascii="Times New Roman" w:hAnsi="Times New Roman" w:cs="Times New Roman"/>
            <w:b/>
          </w:rPr>
          <w:t>Blah</w:t>
        </w:r>
        <w:r w:rsidR="000B319C">
          <w:rPr>
            <w:rFonts w:ascii="Times New Roman" w:hAnsi="Times New Roman" w:cs="Times New Roman"/>
          </w:rPr>
          <w:t xml:space="preserve"> et al. (20XX) used machine learning techniques to forecast</w:t>
        </w:r>
      </w:ins>
      <w:r w:rsidRPr="003F3D43">
        <w:rPr>
          <w:rFonts w:ascii="Times New Roman" w:hAnsi="Times New Roman" w:cs="Times New Roman"/>
        </w:rPr>
        <w:t xml:space="preserve"> fecal contamination at beaches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brl4diodg","properties":{"formattedCitation":"[6]","plainCitation":"[6]"},"citationItems":[{"id":295,"uris":["http://zotero.org/users/675595/items/FZ3MC3IH"],"uri":["http://zotero.org/users/675595/items/FZ3MC3IH"],"itemData":{"id":295,"type":"article-journal","title":"Nowcasting and forecasting concentrations of biological contaminants at beaches: a feasibility and case study","container-title":"Environmental Science &amp; Technology","page":"4818-4824","volume":"42","issue":"13","source":"NCBI PubMed","abstract":"Public concern over microbial contamination of recreational waters has increased in recent years. A common approach to evaluating beach water quality has been to use the persistence model which assumes that day-old monitoring results provide accurate estimates of current concentrations. This model is frequently incorrect Recent studies have shown that statistical regression models based on least-squares fitting often are more accurate. To make such models more generally available, the Virtual Beach (VB) tool was developed. VB is public-domain software that prescribes site-specific predictive models. In this study we used VB as a tool to evaluate statistical modeling for predicting Escherichia coli (E. coli levels at Huntington Beach, on Lake Erie. The models were based on readily available weather and environmental data, plus U.S. Geological Service onsite data. Although models for Great Lakes beaches have frequently been fitted to multiyear data sets, this work demonstrates that useful statistical models can be based on limited data sets collected over much shorter time periods, leading to dynamic models that are periodically refitted as new data become available. Comparisons of the resulting nowcasts (predictions of current, but yet unknown, bacterial levels) with observations verified the effectiveness of VB and showed that dynamic models are about as accurate as long-term static models. Finally, fitting models to forecasted explanatory variables, bacteria forecasts were found to compare favorably to nowcasts, yielding adjusted coefficients of determination (adjusted R2) of about 0.40.","ISSN":"0013-936X","note":"PMID: 18678011","shortTitle":"Nowcasting and forecasting concentrations of biological contaminants at beaches","journalAbbreviation":"Environ. Sci. Technol.","author":[{"family":"Frick","given":"Walter E"},{"family":"Ge","given":"Zhongfu"},{"family":"Zepp","given":"Richard G"}],"issued":{"date-parts":[["2008",7,1]]},"accessed":{"date-parts":[["2012",5,4]]},"PMID":"18678011"}}],"schema":"https://github.com/citation-style-language/schema/raw/master/csl-citation.json"}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[6]</w:t>
      </w:r>
      <w:r w:rsidR="00E62369" w:rsidRPr="003F3D43">
        <w:rPr>
          <w:rFonts w:ascii="Times New Roman" w:hAnsi="Times New Roman" w:cs="Times New Roman"/>
        </w:rPr>
        <w:fldChar w:fldCharType="end"/>
      </w:r>
      <w:r w:rsidRPr="003F3D43">
        <w:rPr>
          <w:rFonts w:ascii="Times New Roman" w:hAnsi="Times New Roman" w:cs="Times New Roman"/>
        </w:rPr>
        <w:t xml:space="preserve">. </w:t>
      </w:r>
      <w:ins w:id="248" w:author="lrhea" w:date="2013-11-07T12:08:00Z">
        <w:r w:rsidR="000B319C">
          <w:rPr>
            <w:rFonts w:ascii="Times New Roman" w:hAnsi="Times New Roman" w:cs="Times New Roman"/>
          </w:rPr>
          <w:t xml:space="preserve">Both of these </w:t>
        </w:r>
      </w:ins>
      <w:r w:rsidR="00506B0C">
        <w:rPr>
          <w:rFonts w:ascii="Times New Roman" w:hAnsi="Times New Roman" w:cs="Times New Roman"/>
        </w:rPr>
        <w:t xml:space="preserve">studies used Classification and Regression Tree </w:t>
      </w:r>
      <w:ins w:id="249" w:author="lrhea" w:date="2013-11-07T12:08:00Z">
        <w:r w:rsidR="000B319C">
          <w:rPr>
            <w:rFonts w:ascii="Times New Roman" w:hAnsi="Times New Roman" w:cs="Times New Roman"/>
          </w:rPr>
          <w:t xml:space="preserve">(CRT) </w:t>
        </w:r>
      </w:ins>
      <w:r w:rsidR="00506B0C">
        <w:rPr>
          <w:rFonts w:ascii="Times New Roman" w:hAnsi="Times New Roman" w:cs="Times New Roman"/>
        </w:rPr>
        <w:t>methods</w:t>
      </w:r>
      <w:ins w:id="250" w:author="lrhea" w:date="2013-11-07T12:09:00Z">
        <w:r w:rsidR="000B319C">
          <w:rPr>
            <w:rFonts w:ascii="Times New Roman" w:hAnsi="Times New Roman" w:cs="Times New Roman"/>
          </w:rPr>
          <w:t xml:space="preserve"> and found </w:t>
        </w:r>
        <w:proofErr w:type="spellStart"/>
        <w:r w:rsidR="000B319C">
          <w:rPr>
            <w:rFonts w:ascii="Times New Roman" w:hAnsi="Times New Roman" w:cs="Times New Roman"/>
          </w:rPr>
          <w:t>the</w:t>
        </w:r>
      </w:ins>
      <w:ins w:id="251" w:author="lrhea" w:date="2013-11-07T12:10:00Z">
        <w:r w:rsidR="000B319C">
          <w:rPr>
            <w:rFonts w:ascii="Times New Roman" w:hAnsi="Times New Roman" w:cs="Times New Roman"/>
          </w:rPr>
          <w:t>m</w:t>
        </w:r>
      </w:ins>
      <w:ins w:id="252" w:author="lrhea" w:date="2013-11-07T12:09:00Z">
        <w:r w:rsidR="000B319C">
          <w:rPr>
            <w:rFonts w:ascii="Times New Roman" w:hAnsi="Times New Roman" w:cs="Times New Roman"/>
          </w:rPr>
          <w:t>s</w:t>
        </w:r>
        <w:proofErr w:type="spellEnd"/>
        <w:r w:rsidR="000B319C">
          <w:rPr>
            <w:rFonts w:ascii="Times New Roman" w:hAnsi="Times New Roman" w:cs="Times New Roman"/>
          </w:rPr>
          <w:t xml:space="preserve"> promising for MST</w:t>
        </w:r>
      </w:ins>
      <w:ins w:id="253" w:author="lrhea" w:date="2013-11-07T12:10:00Z">
        <w:r w:rsidR="000B319C">
          <w:rPr>
            <w:rFonts w:ascii="Times New Roman" w:hAnsi="Times New Roman" w:cs="Times New Roman"/>
          </w:rPr>
          <w:t xml:space="preserve"> analysis</w:t>
        </w:r>
      </w:ins>
      <w:r w:rsidR="00506B0C">
        <w:rPr>
          <w:rFonts w:ascii="Times New Roman" w:hAnsi="Times New Roman" w:cs="Times New Roman"/>
        </w:rPr>
        <w:t xml:space="preserve">, </w:t>
      </w:r>
      <w:ins w:id="254" w:author="lrhea" w:date="2013-11-07T12:10:00Z">
        <w:r w:rsidR="000B319C">
          <w:rPr>
            <w:rFonts w:ascii="Times New Roman" w:hAnsi="Times New Roman" w:cs="Times New Roman"/>
          </w:rPr>
          <w:t>but</w:t>
        </w:r>
      </w:ins>
      <w:r w:rsidR="00506B0C">
        <w:rPr>
          <w:rFonts w:ascii="Times New Roman" w:hAnsi="Times New Roman" w:cs="Times New Roman"/>
        </w:rPr>
        <w:t xml:space="preserve"> some limitations</w:t>
      </w:r>
      <w:ins w:id="255" w:author="lrhea" w:date="2013-11-07T12:11:00Z">
        <w:r w:rsidR="000B319C">
          <w:rPr>
            <w:rFonts w:ascii="Times New Roman" w:hAnsi="Times New Roman" w:cs="Times New Roman"/>
          </w:rPr>
          <w:t xml:space="preserve"> have also been recognized</w:t>
        </w:r>
      </w:ins>
      <w:r w:rsidR="00506B0C">
        <w:rPr>
          <w:rFonts w:ascii="Times New Roman" w:hAnsi="Times New Roman" w:cs="Times New Roman"/>
        </w:rPr>
        <w:t xml:space="preserve">. </w:t>
      </w:r>
      <w:ins w:id="256" w:author="lrhea" w:date="2013-11-07T12:11:00Z">
        <w:r w:rsidR="000B319C">
          <w:rPr>
            <w:rFonts w:ascii="Times New Roman" w:hAnsi="Times New Roman" w:cs="Times New Roman"/>
          </w:rPr>
          <w:t>Fortunately it has also been found that</w:t>
        </w:r>
      </w:ins>
      <w:r w:rsidR="00534F54">
        <w:rPr>
          <w:rFonts w:ascii="Times New Roman" w:hAnsi="Times New Roman" w:cs="Times New Roman"/>
        </w:rPr>
        <w:t xml:space="preserve"> </w:t>
      </w:r>
      <w:ins w:id="257" w:author="lrhea" w:date="2013-11-07T12:11:00Z">
        <w:r w:rsidR="000B319C">
          <w:rPr>
            <w:rFonts w:ascii="Times New Roman" w:hAnsi="Times New Roman" w:cs="Times New Roman"/>
          </w:rPr>
          <w:t xml:space="preserve">at least some of </w:t>
        </w:r>
      </w:ins>
      <w:r w:rsidR="00534F54">
        <w:rPr>
          <w:rFonts w:ascii="Times New Roman" w:hAnsi="Times New Roman" w:cs="Times New Roman"/>
        </w:rPr>
        <w:t xml:space="preserve">these limitations </w:t>
      </w:r>
      <w:ins w:id="258" w:author="lrhea" w:date="2013-11-07T12:12:00Z">
        <w:r w:rsidR="000B319C">
          <w:rPr>
            <w:rFonts w:ascii="Times New Roman" w:hAnsi="Times New Roman" w:cs="Times New Roman"/>
          </w:rPr>
          <w:t>can be addressed using so-called boosting techniques</w:t>
        </w:r>
      </w:ins>
      <w:r w:rsidR="00506B0C">
        <w:rPr>
          <w:rFonts w:ascii="Times New Roman" w:hAnsi="Times New Roman" w:cs="Times New Roman"/>
        </w:rPr>
        <w:t xml:space="preserve">. </w:t>
      </w:r>
    </w:p>
    <w:p w14:paraId="019EE596" w14:textId="77777777" w:rsidR="00797D5F" w:rsidRPr="003F3D43" w:rsidRDefault="000B319C" w:rsidP="000E73C6">
      <w:pPr>
        <w:spacing w:line="480" w:lineRule="auto"/>
        <w:ind w:firstLine="720"/>
        <w:rPr>
          <w:rFonts w:ascii="Times New Roman" w:hAnsi="Times New Roman" w:cs="Times New Roman"/>
        </w:rPr>
      </w:pPr>
      <w:ins w:id="259" w:author="lrhea" w:date="2013-11-07T12:13:00Z">
        <w:r>
          <w:rPr>
            <w:rFonts w:ascii="Times New Roman" w:hAnsi="Times New Roman" w:cs="Times New Roman"/>
          </w:rPr>
          <w:t>In this study</w:t>
        </w:r>
      </w:ins>
      <w:r w:rsidR="0093411C" w:rsidRPr="003F3D43">
        <w:rPr>
          <w:rFonts w:ascii="Times New Roman" w:hAnsi="Times New Roman" w:cs="Times New Roman"/>
        </w:rPr>
        <w:t xml:space="preserve"> </w:t>
      </w:r>
      <w:ins w:id="260" w:author="lrhea" w:date="2013-11-07T12:13:00Z">
        <w:r>
          <w:rPr>
            <w:rFonts w:ascii="Times New Roman" w:hAnsi="Times New Roman" w:cs="Times New Roman"/>
          </w:rPr>
          <w:t>we use</w:t>
        </w:r>
        <w:r w:rsidRPr="003F3D43">
          <w:rPr>
            <w:rFonts w:ascii="Times New Roman" w:hAnsi="Times New Roman" w:cs="Times New Roman"/>
          </w:rPr>
          <w:t xml:space="preserve"> </w:t>
        </w:r>
      </w:ins>
      <w:r w:rsidR="0093411C" w:rsidRPr="003F3D43">
        <w:rPr>
          <w:rFonts w:ascii="Times New Roman" w:hAnsi="Times New Roman" w:cs="Times New Roman"/>
        </w:rPr>
        <w:t xml:space="preserve">the machine learning technique known as </w:t>
      </w:r>
      <w:r w:rsidR="0093411C">
        <w:rPr>
          <w:rFonts w:ascii="Times New Roman" w:hAnsi="Times New Roman" w:cs="Times New Roman"/>
        </w:rPr>
        <w:t xml:space="preserve">boosted regression trees </w:t>
      </w:r>
      <w:ins w:id="261" w:author="lrhea" w:date="2013-11-07T12:16:00Z">
        <w:r w:rsidR="00FE7C2C">
          <w:rPr>
            <w:rFonts w:ascii="Times New Roman" w:hAnsi="Times New Roman" w:cs="Times New Roman"/>
          </w:rPr>
          <w:t>to perform</w:t>
        </w:r>
      </w:ins>
      <w:r w:rsidR="0093411C" w:rsidRPr="003F3D43">
        <w:rPr>
          <w:rFonts w:ascii="Times New Roman" w:hAnsi="Times New Roman" w:cs="Times New Roman"/>
        </w:rPr>
        <w:t xml:space="preserve"> </w:t>
      </w:r>
      <w:ins w:id="262" w:author="lrhea" w:date="2013-11-07T12:12:00Z">
        <w:r>
          <w:rPr>
            <w:rFonts w:ascii="Times New Roman" w:hAnsi="Times New Roman" w:cs="Times New Roman"/>
          </w:rPr>
          <w:t>MST</w:t>
        </w:r>
      </w:ins>
      <w:r w:rsidR="0093411C" w:rsidRPr="003F3D43">
        <w:rPr>
          <w:rFonts w:ascii="Times New Roman" w:hAnsi="Times New Roman" w:cs="Times New Roman"/>
        </w:rPr>
        <w:t xml:space="preserve"> </w:t>
      </w:r>
      <w:ins w:id="263" w:author="lrhea" w:date="2013-11-07T12:17:00Z">
        <w:r w:rsidR="00FE7C2C">
          <w:rPr>
            <w:rFonts w:ascii="Times New Roman" w:hAnsi="Times New Roman" w:cs="Times New Roman"/>
          </w:rPr>
          <w:t>by relating</w:t>
        </w:r>
      </w:ins>
      <w:r w:rsidR="0093411C" w:rsidRPr="003F3D43">
        <w:rPr>
          <w:rFonts w:ascii="Times New Roman" w:hAnsi="Times New Roman" w:cs="Times New Roman"/>
        </w:rPr>
        <w:t xml:space="preserve"> meteorological, anthropogenic, and landscape </w:t>
      </w:r>
      <w:ins w:id="264" w:author="lrhea" w:date="2013-11-07T12:13:00Z">
        <w:r>
          <w:rPr>
            <w:rFonts w:ascii="Times New Roman" w:hAnsi="Times New Roman" w:cs="Times New Roman"/>
          </w:rPr>
          <w:t>covariates</w:t>
        </w:r>
      </w:ins>
      <w:ins w:id="265" w:author="lrhea" w:date="2013-11-07T12:17:00Z">
        <w:r w:rsidR="00FE7C2C">
          <w:rPr>
            <w:rFonts w:ascii="Times New Roman" w:hAnsi="Times New Roman" w:cs="Times New Roman"/>
          </w:rPr>
          <w:t xml:space="preserve"> to observed </w:t>
        </w:r>
      </w:ins>
      <w:ins w:id="266" w:author="lrhea" w:date="2013-11-07T12:18:00Z">
        <w:r w:rsidR="00FE7C2C">
          <w:rPr>
            <w:rFonts w:ascii="Times New Roman" w:hAnsi="Times New Roman" w:cs="Times New Roman"/>
          </w:rPr>
          <w:t xml:space="preserve">in-stream </w:t>
        </w:r>
      </w:ins>
      <w:ins w:id="267" w:author="lrhea" w:date="2013-11-07T12:17:00Z">
        <w:r w:rsidR="00FE7C2C">
          <w:rPr>
            <w:rFonts w:ascii="Times New Roman" w:hAnsi="Times New Roman" w:cs="Times New Roman"/>
          </w:rPr>
          <w:t>E. coli concentrations</w:t>
        </w:r>
      </w:ins>
      <w:ins w:id="268" w:author="lrhea" w:date="2013-11-07T12:18:00Z">
        <w:r w:rsidR="00FE7C2C">
          <w:rPr>
            <w:rFonts w:ascii="Times New Roman" w:hAnsi="Times New Roman" w:cs="Times New Roman"/>
          </w:rPr>
          <w:t xml:space="preserve">. </w:t>
        </w:r>
      </w:ins>
      <w:r w:rsidR="0093411C" w:rsidRPr="003F3D43">
        <w:rPr>
          <w:rFonts w:ascii="Times New Roman" w:hAnsi="Times New Roman" w:cs="Times New Roman"/>
        </w:rPr>
        <w:t xml:space="preserve"> </w:t>
      </w:r>
      <w:ins w:id="269" w:author="lrhea" w:date="2013-11-07T12:19:00Z">
        <w:r w:rsidR="00FE7C2C">
          <w:rPr>
            <w:rFonts w:ascii="Times New Roman" w:hAnsi="Times New Roman" w:cs="Times New Roman"/>
          </w:rPr>
          <w:t xml:space="preserve">Our intent is to assess whether </w:t>
        </w:r>
      </w:ins>
      <w:ins w:id="270" w:author="lrhea" w:date="2013-11-07T12:22:00Z">
        <w:r w:rsidR="00FE7C2C">
          <w:rPr>
            <w:rFonts w:ascii="Times New Roman" w:hAnsi="Times New Roman" w:cs="Times New Roman"/>
          </w:rPr>
          <w:t xml:space="preserve">boosted </w:t>
        </w:r>
      </w:ins>
      <w:ins w:id="271" w:author="lrhea" w:date="2013-11-07T12:19:00Z">
        <w:r w:rsidR="00FE7C2C">
          <w:rPr>
            <w:rFonts w:ascii="Times New Roman" w:hAnsi="Times New Roman" w:cs="Times New Roman"/>
          </w:rPr>
          <w:t>CRT is likely to successfully</w:t>
        </w:r>
      </w:ins>
      <w:r w:rsidR="003F3D43" w:rsidRPr="003F3D43">
        <w:rPr>
          <w:rFonts w:ascii="Times New Roman" w:hAnsi="Times New Roman" w:cs="Times New Roman"/>
        </w:rPr>
        <w:t xml:space="preserve"> </w:t>
      </w:r>
      <w:ins w:id="272" w:author="lrhea" w:date="2013-11-07T12:20:00Z">
        <w:r w:rsidR="00FE7C2C" w:rsidRPr="003F3D43">
          <w:rPr>
            <w:rFonts w:ascii="Times New Roman" w:hAnsi="Times New Roman" w:cs="Times New Roman"/>
          </w:rPr>
          <w:t>determin</w:t>
        </w:r>
        <w:r w:rsidR="00FE7C2C">
          <w:rPr>
            <w:rFonts w:ascii="Times New Roman" w:hAnsi="Times New Roman" w:cs="Times New Roman"/>
          </w:rPr>
          <w:t>e</w:t>
        </w:r>
        <w:r w:rsidR="00FE7C2C" w:rsidRPr="003F3D43">
          <w:rPr>
            <w:rFonts w:ascii="Times New Roman" w:hAnsi="Times New Roman" w:cs="Times New Roman"/>
          </w:rPr>
          <w:t xml:space="preserve"> </w:t>
        </w:r>
      </w:ins>
      <w:r w:rsidR="003F3D43" w:rsidRPr="003F3D43">
        <w:rPr>
          <w:rFonts w:ascii="Times New Roman" w:hAnsi="Times New Roman" w:cs="Times New Roman"/>
        </w:rPr>
        <w:t xml:space="preserve">the </w:t>
      </w:r>
      <w:ins w:id="273" w:author="lrhea" w:date="2013-11-07T12:20:00Z">
        <w:r w:rsidR="00FE7C2C">
          <w:rPr>
            <w:rFonts w:ascii="Times New Roman" w:hAnsi="Times New Roman" w:cs="Times New Roman"/>
          </w:rPr>
          <w:t xml:space="preserve">contamination </w:t>
        </w:r>
      </w:ins>
      <w:r w:rsidR="003F3D43" w:rsidRPr="003F3D43">
        <w:rPr>
          <w:rFonts w:ascii="Times New Roman" w:hAnsi="Times New Roman" w:cs="Times New Roman"/>
        </w:rPr>
        <w:t>source</w:t>
      </w:r>
      <w:ins w:id="274" w:author="lrhea" w:date="2013-11-07T12:20:00Z">
        <w:r w:rsidR="00FE7C2C">
          <w:rPr>
            <w:rFonts w:ascii="Times New Roman" w:hAnsi="Times New Roman" w:cs="Times New Roman"/>
          </w:rPr>
          <w:t>(s)</w:t>
        </w:r>
      </w:ins>
      <w:r w:rsidR="003F3D43" w:rsidRPr="003F3D43">
        <w:rPr>
          <w:rFonts w:ascii="Times New Roman" w:hAnsi="Times New Roman" w:cs="Times New Roman"/>
        </w:rPr>
        <w:t xml:space="preserve"> Often good indicators of fecal pollution are land use, season, and meteorological </w:t>
      </w:r>
      <w:commentRangeStart w:id="275"/>
      <w:r w:rsidR="003F3D43" w:rsidRPr="003F3D43">
        <w:rPr>
          <w:rFonts w:ascii="Times New Roman" w:hAnsi="Times New Roman" w:cs="Times New Roman"/>
        </w:rPr>
        <w:t>variables</w:t>
      </w:r>
      <w:commentRangeEnd w:id="275"/>
      <w:r w:rsidR="00FE7C2C">
        <w:rPr>
          <w:rStyle w:val="CommentReference"/>
          <w:rFonts w:ascii="Times New Roman" w:eastAsia="SimSun" w:hAnsi="Times New Roman" w:cs="Lucida Sans"/>
          <w:color w:val="00000A"/>
          <w:lang w:eastAsia="zh-CN" w:bidi="hi-IN"/>
        </w:rPr>
        <w:commentReference w:id="275"/>
      </w:r>
      <w:ins w:id="276" w:author="lrhea" w:date="2013-11-07T12:21:00Z">
        <w:r w:rsidR="00FE7C2C">
          <w:rPr>
            <w:rFonts w:ascii="Times New Roman" w:hAnsi="Times New Roman" w:cs="Times New Roman"/>
          </w:rPr>
          <w:t>, and it is our assumption that identification</w:t>
        </w:r>
      </w:ins>
      <w:ins w:id="277" w:author="lrhea" w:date="2013-11-07T12:22:00Z">
        <w:r w:rsidR="00FE7C2C">
          <w:rPr>
            <w:rFonts w:ascii="Times New Roman" w:hAnsi="Times New Roman" w:cs="Times New Roman"/>
          </w:rPr>
          <w:t xml:space="preserve"> of these variables as the best predictors</w:t>
        </w:r>
      </w:ins>
      <w:ins w:id="278" w:author="lrhea" w:date="2013-11-07T12:21:00Z">
        <w:r w:rsidR="00FE7C2C">
          <w:rPr>
            <w:rFonts w:ascii="Times New Roman" w:hAnsi="Times New Roman" w:cs="Times New Roman"/>
          </w:rPr>
          <w:t xml:space="preserve"> </w:t>
        </w:r>
      </w:ins>
      <w:ins w:id="279" w:author="lrhea" w:date="2013-11-07T12:23:00Z">
        <w:r w:rsidR="00FE7C2C">
          <w:rPr>
            <w:rFonts w:ascii="Times New Roman" w:hAnsi="Times New Roman" w:cs="Times New Roman"/>
          </w:rPr>
          <w:t xml:space="preserve">of in-stream fecal contamination </w:t>
        </w:r>
      </w:ins>
      <w:ins w:id="280" w:author="lrhea" w:date="2013-11-07T12:21:00Z">
        <w:r w:rsidR="00FE7C2C">
          <w:rPr>
            <w:rFonts w:ascii="Times New Roman" w:hAnsi="Times New Roman" w:cs="Times New Roman"/>
          </w:rPr>
          <w:t xml:space="preserve">by </w:t>
        </w:r>
      </w:ins>
      <w:ins w:id="281" w:author="lrhea" w:date="2013-11-07T12:22:00Z">
        <w:r w:rsidR="00FE7C2C">
          <w:rPr>
            <w:rFonts w:ascii="Times New Roman" w:hAnsi="Times New Roman" w:cs="Times New Roman"/>
          </w:rPr>
          <w:t xml:space="preserve">our boosted </w:t>
        </w:r>
      </w:ins>
      <w:proofErr w:type="spellStart"/>
      <w:ins w:id="282" w:author="lrhea" w:date="2013-11-07T12:21:00Z">
        <w:r w:rsidR="00FE7C2C">
          <w:rPr>
            <w:rFonts w:ascii="Times New Roman" w:hAnsi="Times New Roman" w:cs="Times New Roman"/>
          </w:rPr>
          <w:t>CRT</w:t>
        </w:r>
      </w:ins>
      <w:ins w:id="283" w:author="lrhea" w:date="2013-11-07T12:22:00Z">
        <w:r w:rsidR="00FE7C2C">
          <w:rPr>
            <w:rFonts w:ascii="Times New Roman" w:hAnsi="Times New Roman" w:cs="Times New Roman"/>
          </w:rPr>
          <w:t>method</w:t>
        </w:r>
      </w:ins>
      <w:proofErr w:type="spellEnd"/>
      <w:ins w:id="284" w:author="lrhea" w:date="2013-11-07T12:21:00Z">
        <w:r w:rsidR="00FE7C2C">
          <w:rPr>
            <w:rFonts w:ascii="Times New Roman" w:hAnsi="Times New Roman" w:cs="Times New Roman"/>
          </w:rPr>
          <w:t xml:space="preserve"> </w:t>
        </w:r>
      </w:ins>
      <w:ins w:id="285" w:author="lrhea" w:date="2013-11-07T12:23:00Z">
        <w:r w:rsidR="00FE7C2C">
          <w:rPr>
            <w:rFonts w:ascii="Times New Roman" w:hAnsi="Times New Roman" w:cs="Times New Roman"/>
          </w:rPr>
          <w:t xml:space="preserve">is an indication of model </w:t>
        </w:r>
        <w:commentRangeStart w:id="286"/>
        <w:r w:rsidR="00FE7C2C">
          <w:rPr>
            <w:rFonts w:ascii="Times New Roman" w:hAnsi="Times New Roman" w:cs="Times New Roman"/>
          </w:rPr>
          <w:t>success</w:t>
        </w:r>
      </w:ins>
      <w:commentRangeEnd w:id="286"/>
      <w:ins w:id="287" w:author="lrhea" w:date="2013-11-07T12:24:00Z">
        <w:r w:rsidR="00FE7C2C">
          <w:rPr>
            <w:rStyle w:val="CommentReference"/>
            <w:rFonts w:ascii="Times New Roman" w:eastAsia="SimSun" w:hAnsi="Times New Roman" w:cs="Lucida Sans"/>
            <w:color w:val="00000A"/>
            <w:lang w:eastAsia="zh-CN" w:bidi="hi-IN"/>
          </w:rPr>
          <w:commentReference w:id="286"/>
        </w:r>
      </w:ins>
      <w:r w:rsidR="003F3D43" w:rsidRPr="003F3D43">
        <w:rPr>
          <w:rFonts w:ascii="Times New Roman" w:hAnsi="Times New Roman" w:cs="Times New Roman"/>
        </w:rPr>
        <w:t xml:space="preserve">. </w:t>
      </w:r>
      <w:r w:rsidR="00302287">
        <w:rPr>
          <w:rStyle w:val="CommentReference"/>
          <w:rFonts w:ascii="Times New Roman" w:eastAsia="SimSun" w:hAnsi="Times New Roman" w:cs="Lucida Sans"/>
          <w:color w:val="00000A"/>
          <w:lang w:eastAsia="zh-CN" w:bidi="hi-IN"/>
        </w:rPr>
        <w:commentReference w:id="288"/>
      </w:r>
    </w:p>
    <w:p w14:paraId="47DA5E71" w14:textId="77777777" w:rsidR="002767E2" w:rsidRDefault="003F3D43" w:rsidP="007F529F">
      <w:pPr>
        <w:pStyle w:val="Heading3"/>
      </w:pPr>
      <w:r>
        <w:t xml:space="preserve">2.0 </w:t>
      </w:r>
      <w:r w:rsidR="002767E2" w:rsidRPr="003F3D43">
        <w:t>Materials and Methods</w:t>
      </w:r>
    </w:p>
    <w:p w14:paraId="1F6602AD" w14:textId="77777777" w:rsidR="003F3D43" w:rsidRDefault="003F3D43" w:rsidP="007F529F">
      <w:pPr>
        <w:pStyle w:val="Heading3"/>
      </w:pPr>
      <w:r w:rsidRPr="00793941">
        <w:t xml:space="preserve">2.1 Study Area and Sample Sites  </w:t>
      </w:r>
    </w:p>
    <w:p w14:paraId="27815BD3" w14:textId="77777777" w:rsidR="00660103" w:rsidRDefault="004770BD" w:rsidP="00740E5D">
      <w:pPr>
        <w:spacing w:line="480" w:lineRule="auto"/>
        <w:rPr>
          <w:rFonts w:ascii="Times New Roman" w:hAnsi="Times New Roman" w:cs="Times New Roman"/>
        </w:rPr>
      </w:pPr>
      <w:r>
        <w:rPr>
          <w:rFonts w:ascii="Times New Roman" w:hAnsi="Times New Roman" w:cs="Times New Roman"/>
        </w:rPr>
        <w:t>The data used in this study come from t</w:t>
      </w:r>
      <w:r w:rsidR="003D6C89">
        <w:rPr>
          <w:rFonts w:ascii="Times New Roman" w:hAnsi="Times New Roman" w:cs="Times New Roman"/>
        </w:rPr>
        <w:t xml:space="preserve">he </w:t>
      </w:r>
      <w:r w:rsidR="00660103">
        <w:rPr>
          <w:rFonts w:ascii="Times New Roman" w:hAnsi="Times New Roman" w:cs="Times New Roman"/>
        </w:rPr>
        <w:t xml:space="preserve">Shepherd Creek </w:t>
      </w:r>
      <w:r w:rsidR="008E6162">
        <w:rPr>
          <w:rFonts w:ascii="Times New Roman" w:hAnsi="Times New Roman" w:cs="Times New Roman"/>
        </w:rPr>
        <w:t>watershed</w:t>
      </w:r>
      <w:r w:rsidR="00660103">
        <w:rPr>
          <w:rFonts w:ascii="Times New Roman" w:hAnsi="Times New Roman" w:cs="Times New Roman"/>
        </w:rPr>
        <w:t xml:space="preserve"> located in </w:t>
      </w:r>
      <w:ins w:id="289" w:author="lrhea" w:date="2013-11-07T12:30:00Z">
        <w:r w:rsidR="00C85E0C">
          <w:rPr>
            <w:rFonts w:ascii="Times New Roman" w:hAnsi="Times New Roman" w:cs="Times New Roman"/>
          </w:rPr>
          <w:t xml:space="preserve">Cincinnati, </w:t>
        </w:r>
      </w:ins>
      <w:r w:rsidR="00660103">
        <w:rPr>
          <w:rFonts w:ascii="Times New Roman" w:hAnsi="Times New Roman" w:cs="Times New Roman"/>
        </w:rPr>
        <w:t>Ohio</w:t>
      </w:r>
      <w:ins w:id="290" w:author="lrhea" w:date="2013-11-07T12:30:00Z">
        <w:r w:rsidR="00C85E0C">
          <w:rPr>
            <w:rFonts w:ascii="Times New Roman" w:hAnsi="Times New Roman" w:cs="Times New Roman"/>
          </w:rPr>
          <w:t xml:space="preserve"> (Figure ___).</w:t>
        </w:r>
      </w:ins>
      <w:r w:rsidR="008E6162">
        <w:rPr>
          <w:rFonts w:ascii="Times New Roman" w:hAnsi="Times New Roman" w:cs="Times New Roman"/>
        </w:rPr>
        <w:t xml:space="preserve"> This watershed</w:t>
      </w:r>
      <w:r w:rsidR="003D6C89">
        <w:rPr>
          <w:rFonts w:ascii="Times New Roman" w:hAnsi="Times New Roman" w:cs="Times New Roman"/>
        </w:rPr>
        <w:t xml:space="preserve"> </w:t>
      </w:r>
      <w:r w:rsidR="00740E5D">
        <w:rPr>
          <w:rFonts w:ascii="Times New Roman" w:hAnsi="Times New Roman" w:cs="Times New Roman"/>
        </w:rPr>
        <w:t>was part of the U.S. EPA incentive program to implement rain gardens and barrels in order to alleviate storm water runoff</w:t>
      </w:r>
      <w:r w:rsidR="00C21768">
        <w:rPr>
          <w:rFonts w:ascii="Times New Roman" w:hAnsi="Times New Roman" w:cs="Times New Roman"/>
        </w:rPr>
        <w:t xml:space="preserve"> </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bq391u8d5","properties":{"formattedCitation":"[7]","plainCitation":"[7]"},"citationItems":[{"id":1471,"uris":["http://zotero.org/users/675595/items/HTMW56AS"],"uri":["http://zotero.org/users/675595/items/HTMW56AS"],"itemData":{"id":1471,"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[7]</w:t>
      </w:r>
      <w:r w:rsidR="00E62369">
        <w:rPr>
          <w:rFonts w:ascii="Times New Roman" w:hAnsi="Times New Roman" w:cs="Times New Roman"/>
        </w:rPr>
        <w:fldChar w:fldCharType="end"/>
      </w:r>
      <w:r w:rsidR="00740E5D">
        <w:rPr>
          <w:rFonts w:ascii="Times New Roman" w:hAnsi="Times New Roman" w:cs="Times New Roman"/>
        </w:rPr>
        <w:t xml:space="preserve">. </w:t>
      </w:r>
      <w:r w:rsidR="00B54EA0">
        <w:rPr>
          <w:rFonts w:ascii="Times New Roman" w:hAnsi="Times New Roman" w:cs="Times New Roman"/>
        </w:rPr>
        <w:t xml:space="preserve">The data </w:t>
      </w:r>
      <w:ins w:id="291" w:author="lrhea" w:date="2013-11-07T12:32:00Z">
        <w:r w:rsidR="00C85E0C">
          <w:rPr>
            <w:rFonts w:ascii="Times New Roman" w:hAnsi="Times New Roman" w:cs="Times New Roman"/>
          </w:rPr>
          <w:t>from this study provide an unusually comprehensive suite of covariates to assess</w:t>
        </w:r>
      </w:ins>
      <w:r w:rsidR="00B54EA0">
        <w:rPr>
          <w:rFonts w:ascii="Times New Roman" w:hAnsi="Times New Roman" w:cs="Times New Roman"/>
        </w:rPr>
        <w:t xml:space="preserve"> fecal contamination </w:t>
      </w:r>
      <w:ins w:id="292" w:author="lrhea" w:date="2013-11-07T12:33:00Z">
        <w:r w:rsidR="00C85E0C">
          <w:rPr>
            <w:rFonts w:ascii="Times New Roman" w:hAnsi="Times New Roman" w:cs="Times New Roman"/>
          </w:rPr>
          <w:t>(</w:t>
        </w:r>
      </w:ins>
      <w:r w:rsidR="00743C3E">
        <w:rPr>
          <w:rFonts w:ascii="Times New Roman" w:hAnsi="Times New Roman" w:cs="Times New Roman"/>
        </w:rPr>
        <w:t>Table 1</w:t>
      </w:r>
      <w:ins w:id="293" w:author="lrhea" w:date="2013-11-07T12:33:00Z">
        <w:r w:rsidR="00C85E0C">
          <w:rPr>
            <w:rFonts w:ascii="Times New Roman" w:hAnsi="Times New Roman" w:cs="Times New Roman"/>
          </w:rPr>
          <w:t>)</w:t>
        </w:r>
      </w:ins>
      <w:r w:rsidR="00743C3E">
        <w:rPr>
          <w:rFonts w:ascii="Times New Roman" w:hAnsi="Times New Roman" w:cs="Times New Roman"/>
        </w:rPr>
        <w:t>.</w:t>
      </w:r>
      <w:ins w:id="294" w:author="lrhea" w:date="2013-11-07T12:33:00Z">
        <w:r w:rsidR="00C85E0C">
          <w:rPr>
            <w:rFonts w:ascii="Times New Roman" w:hAnsi="Times New Roman" w:cs="Times New Roman"/>
          </w:rPr>
          <w:t xml:space="preserve"> </w:t>
        </w:r>
      </w:ins>
      <w:ins w:id="295" w:author="lrhea" w:date="2013-11-07T12:34:00Z">
        <w:r w:rsidR="00AE7EB6">
          <w:rPr>
            <w:rFonts w:ascii="Times New Roman" w:hAnsi="Times New Roman" w:cs="Times New Roman"/>
          </w:rPr>
          <w:t xml:space="preserve">Sample collection and </w:t>
        </w:r>
      </w:ins>
      <w:ins w:id="296" w:author="lrhea" w:date="2013-11-07T12:35:00Z">
        <w:r w:rsidR="00AE7EB6">
          <w:rPr>
            <w:rFonts w:ascii="Times New Roman" w:hAnsi="Times New Roman" w:cs="Times New Roman"/>
          </w:rPr>
          <w:t>an</w:t>
        </w:r>
      </w:ins>
      <w:ins w:id="297" w:author="lrhea" w:date="2013-11-07T12:34:00Z">
        <w:r w:rsidR="00AE7EB6">
          <w:rPr>
            <w:rFonts w:ascii="Times New Roman" w:hAnsi="Times New Roman" w:cs="Times New Roman"/>
          </w:rPr>
          <w:t xml:space="preserve">alysis are described </w:t>
        </w:r>
      </w:ins>
      <w:ins w:id="298" w:author="lrhea" w:date="2013-11-07T12:35:00Z">
        <w:r w:rsidR="00AE7EB6">
          <w:rPr>
            <w:rFonts w:ascii="Times New Roman" w:hAnsi="Times New Roman" w:cs="Times New Roman"/>
          </w:rPr>
          <w:t>by Mayer et al. [7]; briefly, ____________________________</w:t>
        </w:r>
      </w:ins>
    </w:p>
    <w:p w14:paraId="28AC713D" w14:textId="2C463AF9" w:rsidR="00FE278D" w:rsidRPr="00660103" w:rsidRDefault="005928B9" w:rsidP="000E73C6">
      <w:pPr>
        <w:spacing w:line="480" w:lineRule="auto"/>
        <w:rPr>
          <w:rFonts w:ascii="Times New Roman" w:hAnsi="Times New Roman" w:cs="Times New Roman"/>
        </w:rPr>
      </w:pPr>
      <w:r>
        <w:rPr>
          <w:rFonts w:ascii="Times New Roman" w:hAnsi="Times New Roman" w:cs="Times New Roman"/>
        </w:rPr>
        <w:tab/>
      </w:r>
      <w:ins w:id="299" w:author="lrhea" w:date="2013-11-07T12:36:00Z">
        <w:r w:rsidR="00AE7EB6">
          <w:rPr>
            <w:rFonts w:ascii="Times New Roman" w:hAnsi="Times New Roman" w:cs="Times New Roman"/>
          </w:rPr>
          <w:t xml:space="preserve">We augmented the dataset described by Mayer et al. (20XX) with land use </w:t>
        </w:r>
      </w:ins>
      <w:ins w:id="300" w:author="lrhea" w:date="2013-11-07T12:39:00Z">
        <w:r w:rsidR="00AE7EB6">
          <w:rPr>
            <w:rFonts w:ascii="Times New Roman" w:hAnsi="Times New Roman" w:cs="Times New Roman"/>
          </w:rPr>
          <w:t>and meteorological data.</w:t>
        </w:r>
      </w:ins>
      <w:ins w:id="301" w:author="lrhea" w:date="2013-11-07T12:36:00Z">
        <w:r w:rsidR="00AE7EB6">
          <w:rPr>
            <w:rFonts w:ascii="Times New Roman" w:hAnsi="Times New Roman" w:cs="Times New Roman"/>
          </w:rPr>
          <w:t xml:space="preserve"> </w:t>
        </w:r>
      </w:ins>
      <w:r>
        <w:rPr>
          <w:rFonts w:ascii="Times New Roman" w:hAnsi="Times New Roman" w:cs="Times New Roman"/>
        </w:rPr>
        <w:t xml:space="preserve">We downloaded the USGS GAP Land Cover information, the most detailed and consistent map available, from </w:t>
      </w:r>
      <w:hyperlink r:id="rId7" w:history="1">
        <w:r w:rsidRPr="00C74D56">
          <w:rPr>
            <w:rStyle w:val="Hyperlink"/>
            <w:rFonts w:ascii="Times New Roman" w:hAnsi="Times New Roman" w:cs="Times New Roman"/>
          </w:rPr>
          <w:t>http://gapanalysis.usgs.gov/gaplandcover/</w:t>
        </w:r>
      </w:hyperlink>
      <w:r>
        <w:rPr>
          <w:rFonts w:ascii="Times New Roman" w:hAnsi="Times New Roman" w:cs="Times New Roman"/>
        </w:rPr>
        <w:t xml:space="preserve">. </w:t>
      </w:r>
      <w:r w:rsidR="006F5C38">
        <w:rPr>
          <w:rFonts w:ascii="Times New Roman" w:hAnsi="Times New Roman" w:cs="Times New Roman"/>
        </w:rPr>
        <w:t xml:space="preserve">These maps use an ecological classification system and provide detail on the vegetation types at a community level. This information is not only important for predicting hydrological response, but also for assessing wildlife habitation. </w:t>
      </w:r>
      <w:ins w:id="302" w:author="lrhea" w:date="2013-11-07T12:40:00Z">
        <w:r w:rsidR="00AE7EB6">
          <w:rPr>
            <w:rFonts w:eastAsia="Times New Roman" w:cs="Times New Roman"/>
          </w:rPr>
          <w:t>We downloaded d</w:t>
        </w:r>
      </w:ins>
      <w:r w:rsidR="00FE278D">
        <w:rPr>
          <w:rFonts w:eastAsia="Times New Roman" w:cs="Times New Roman"/>
        </w:rPr>
        <w:t xml:space="preserve">aily meteorological data from </w:t>
      </w:r>
      <w:ins w:id="303" w:author="lrhea" w:date="2013-11-07T12:44:00Z">
        <w:r w:rsidR="00AE7EB6">
          <w:rPr>
            <w:rFonts w:eastAsia="Times New Roman" w:cs="Times New Roman"/>
          </w:rPr>
          <w:t xml:space="preserve">the Weather Underground website </w:t>
        </w:r>
      </w:ins>
      <w:ins w:id="304" w:author="Justin Jent" w:date="2014-03-02T21:27:00Z">
        <w:r w:rsidR="00345EAE">
          <w:rPr>
            <w:rFonts w:eastAsia="Times New Roman" w:cs="Times New Roman"/>
          </w:rPr>
          <w:fldChar w:fldCharType="begin"/>
        </w:r>
        <w:r w:rsidR="00345EAE">
          <w:rPr>
            <w:rFonts w:eastAsia="Times New Roman" w:cs="Times New Roman"/>
          </w:rPr>
          <w:instrText xml:space="preserve"> HYPERLINK "</w:instrText>
        </w:r>
      </w:ins>
      <w:ins w:id="305" w:author="lrhea" w:date="2013-11-07T12:44:00Z">
        <w:r w:rsidR="00345EAE" w:rsidRPr="00345EAE">
          <w:rPr>
            <w:rPrChange w:id="306" w:author="Justin Jent" w:date="2014-03-02T21:26:00Z">
              <w:rPr>
                <w:rStyle w:val="Hyperlink"/>
                <w:rFonts w:eastAsia="Times New Roman" w:cs="Times New Roman"/>
              </w:rPr>
            </w:rPrChange>
          </w:rPr>
          <w:instrText>http:/</w:instrText>
        </w:r>
      </w:ins>
      <w:ins w:id="307" w:author="Justin Jent" w:date="2014-03-02T21:27:00Z">
        <w:r w:rsidR="00345EAE">
          <w:rPr>
            <w:rFonts w:eastAsia="Times New Roman" w:cs="Times New Roman"/>
          </w:rPr>
          <w:instrText>/www.wunderground.com/</w:instrText>
        </w:r>
        <w:r w:rsidR="00345EAE" w:rsidRPr="00345EAE">
          <w:rPr>
            <w:rFonts w:eastAsia="Times New Roman" w:cs="Times New Roman"/>
          </w:rPr>
          <w:instrText>q/locid:KLUK</w:instrText>
        </w:r>
        <w:r w:rsidR="00345EAE">
          <w:rPr>
            <w:rFonts w:eastAsia="Times New Roman" w:cs="Times New Roman"/>
          </w:rPr>
          <w:instrText xml:space="preserve">" </w:instrText>
        </w:r>
        <w:r w:rsidR="00345EAE">
          <w:rPr>
            <w:rFonts w:eastAsia="Times New Roman" w:cs="Times New Roman"/>
          </w:rPr>
          <w:fldChar w:fldCharType="separate"/>
        </w:r>
      </w:ins>
      <w:ins w:id="308" w:author="lrhea" w:date="2013-11-07T12:44:00Z">
        <w:r w:rsidR="00345EAE" w:rsidRPr="00345EAE">
          <w:rPr>
            <w:rStyle w:val="Hyperlink"/>
            <w:rFonts w:eastAsia="Times New Roman" w:cs="Times New Roman"/>
          </w:rPr>
          <w:t>http:/</w:t>
        </w:r>
      </w:ins>
      <w:ins w:id="309" w:author="Justin Jent" w:date="2014-03-02T21:27:00Z">
        <w:r w:rsidR="00345EAE" w:rsidRPr="00BD363A">
          <w:rPr>
            <w:rStyle w:val="Hyperlink"/>
            <w:rFonts w:eastAsia="Times New Roman" w:cs="Times New Roman"/>
          </w:rPr>
          <w:t>/www.wunderground.com/q/locid:KLUK</w:t>
        </w:r>
        <w:r w:rsidR="00345EAE">
          <w:rPr>
            <w:rFonts w:eastAsia="Times New Roman" w:cs="Times New Roman"/>
          </w:rPr>
          <w:fldChar w:fldCharType="end"/>
        </w:r>
        <w:r w:rsidR="00345EAE">
          <w:rPr>
            <w:rFonts w:eastAsia="Times New Roman" w:cs="Times New Roman"/>
          </w:rPr>
          <w:t xml:space="preserve"> </w:t>
        </w:r>
      </w:ins>
      <w:ins w:id="310" w:author="lrhea" w:date="2013-11-07T12:44:00Z">
        <w:del w:id="311" w:author="Justin Jent" w:date="2014-03-02T21:27:00Z">
          <w:r w:rsidR="00AE7EB6" w:rsidRPr="00345EAE" w:rsidDel="00345EAE">
            <w:rPr>
              <w:rPrChange w:id="312" w:author="Justin Jent" w:date="2014-03-02T21:26:00Z">
                <w:rPr>
                  <w:rStyle w:val="Hyperlink"/>
                  <w:rFonts w:eastAsia="Times New Roman" w:cs="Times New Roman"/>
                </w:rPr>
              </w:rPrChange>
            </w:rPr>
            <w:delText>/___________________</w:delText>
          </w:r>
        </w:del>
        <w:del w:id="313" w:author="Justin Jent" w:date="2014-03-02T21:26:00Z">
          <w:r w:rsidR="00AE7EB6" w:rsidDel="00345EAE">
            <w:rPr>
              <w:rFonts w:eastAsia="Times New Roman" w:cs="Times New Roman"/>
            </w:rPr>
            <w:delText xml:space="preserve"> </w:delText>
          </w:r>
        </w:del>
        <w:r w:rsidR="00AE7EB6">
          <w:rPr>
            <w:rFonts w:eastAsia="Times New Roman" w:cs="Times New Roman"/>
          </w:rPr>
          <w:t xml:space="preserve">for </w:t>
        </w:r>
      </w:ins>
      <w:r w:rsidR="00E61B9F">
        <w:rPr>
          <w:rFonts w:eastAsia="Times New Roman" w:cs="Times New Roman"/>
        </w:rPr>
        <w:t xml:space="preserve">the </w:t>
      </w:r>
      <w:proofErr w:type="spellStart"/>
      <w:r w:rsidR="00E61B9F">
        <w:rPr>
          <w:rFonts w:eastAsia="Times New Roman" w:cs="Times New Roman"/>
        </w:rPr>
        <w:t>Lunken</w:t>
      </w:r>
      <w:proofErr w:type="spellEnd"/>
      <w:r w:rsidR="00E61B9F">
        <w:rPr>
          <w:rFonts w:eastAsia="Times New Roman" w:cs="Times New Roman"/>
        </w:rPr>
        <w:t xml:space="preserve"> Airport</w:t>
      </w:r>
      <w:ins w:id="314" w:author="Justin Jent" w:date="2014-03-02T21:28:00Z">
        <w:r w:rsidR="00345EAE">
          <w:rPr>
            <w:rFonts w:eastAsia="Times New Roman" w:cs="Times New Roman"/>
          </w:rPr>
          <w:t xml:space="preserve"> station</w:t>
        </w:r>
      </w:ins>
      <w:ins w:id="315" w:author="lrhea" w:date="2013-11-07T12:45:00Z">
        <w:r w:rsidR="00CD6145">
          <w:rPr>
            <w:rFonts w:eastAsia="Times New Roman" w:cs="Times New Roman"/>
          </w:rPr>
          <w:t>, located</w:t>
        </w:r>
      </w:ins>
      <w:ins w:id="316" w:author="Justin Jent" w:date="2014-03-02T21:36:00Z">
        <w:r w:rsidR="002F265F">
          <w:rPr>
            <w:rFonts w:eastAsia="Times New Roman" w:cs="Times New Roman"/>
          </w:rPr>
          <w:t xml:space="preserve"> approximately </w:t>
        </w:r>
      </w:ins>
      <w:ins w:id="317" w:author="Justin Jent" w:date="2014-03-02T21:37:00Z">
        <w:r w:rsidR="002F265F">
          <w:rPr>
            <w:rFonts w:eastAsia="Times New Roman" w:cs="Times New Roman"/>
          </w:rPr>
          <w:t>20</w:t>
        </w:r>
      </w:ins>
      <w:ins w:id="318" w:author="lrhea" w:date="2013-11-07T12:45:00Z">
        <w:r w:rsidR="00CD6145">
          <w:rPr>
            <w:rFonts w:eastAsia="Times New Roman" w:cs="Times New Roman"/>
          </w:rPr>
          <w:t xml:space="preserve"> </w:t>
        </w:r>
        <w:del w:id="319" w:author="Justin Jent" w:date="2014-03-02T21:29:00Z">
          <w:r w:rsidR="00CD6145" w:rsidDel="00345EAE">
            <w:rPr>
              <w:rFonts w:eastAsia="Times New Roman" w:cs="Times New Roman"/>
            </w:rPr>
            <w:delText xml:space="preserve">_______________ </w:delText>
          </w:r>
        </w:del>
        <w:r w:rsidR="00CD6145">
          <w:rPr>
            <w:rFonts w:eastAsia="Times New Roman" w:cs="Times New Roman"/>
          </w:rPr>
          <w:t>kilometers</w:t>
        </w:r>
      </w:ins>
      <w:ins w:id="320" w:author="Justin Jent" w:date="2014-03-02T21:29:00Z">
        <w:r w:rsidR="00345EAE">
          <w:rPr>
            <w:rFonts w:eastAsia="Times New Roman" w:cs="Times New Roman"/>
          </w:rPr>
          <w:t xml:space="preserve"> </w:t>
        </w:r>
      </w:ins>
      <w:ins w:id="321" w:author="Justin Jent" w:date="2014-03-02T21:37:00Z">
        <w:r w:rsidR="002F265F">
          <w:rPr>
            <w:rFonts w:eastAsia="Times New Roman" w:cs="Times New Roman"/>
          </w:rPr>
          <w:t>south</w:t>
        </w:r>
      </w:ins>
      <w:ins w:id="322" w:author="Justin Jent" w:date="2014-03-02T21:29:00Z">
        <w:r w:rsidR="00345EAE">
          <w:rPr>
            <w:rFonts w:eastAsia="Times New Roman" w:cs="Times New Roman"/>
          </w:rPr>
          <w:t>east</w:t>
        </w:r>
      </w:ins>
      <w:ins w:id="323" w:author="lrhea" w:date="2013-11-07T12:45:00Z">
        <w:del w:id="324" w:author="Justin Jent" w:date="2014-03-02T21:29:00Z">
          <w:r w:rsidR="00CD6145" w:rsidDel="00345EAE">
            <w:rPr>
              <w:rFonts w:eastAsia="Times New Roman" w:cs="Times New Roman"/>
            </w:rPr>
            <w:delText xml:space="preserve"> _______</w:delText>
          </w:r>
        </w:del>
        <w:r w:rsidR="00CD6145">
          <w:rPr>
            <w:rFonts w:eastAsia="Times New Roman" w:cs="Times New Roman"/>
          </w:rPr>
          <w:t xml:space="preserve"> of the study area. </w:t>
        </w:r>
      </w:ins>
      <w:r w:rsidR="00E61B9F">
        <w:rPr>
          <w:rFonts w:eastAsia="Times New Roman" w:cs="Times New Roman"/>
        </w:rPr>
        <w:t xml:space="preserve"> </w:t>
      </w:r>
    </w:p>
    <w:p w14:paraId="7A8104DA" w14:textId="77777777" w:rsidR="00CC16B4" w:rsidRPr="00206465" w:rsidRDefault="003F3D43" w:rsidP="00206465">
      <w:pPr>
        <w:pStyle w:val="Heading3"/>
      </w:pPr>
      <w:r>
        <w:t xml:space="preserve">2.2 </w:t>
      </w:r>
      <w:r w:rsidR="00BD4365">
        <w:t>Decision</w:t>
      </w:r>
      <w:r w:rsidR="00CC16B4">
        <w:t xml:space="preserve"> Trees</w:t>
      </w:r>
    </w:p>
    <w:p w14:paraId="42A41B47" w14:textId="77777777" w:rsidR="00D6104F" w:rsidRDefault="00D6104F" w:rsidP="007F529F">
      <w:pPr>
        <w:spacing w:line="480" w:lineRule="auto"/>
        <w:rPr>
          <w:rFonts w:ascii="Times New Roman" w:hAnsi="Times New Roman" w:cs="Times New Roman"/>
        </w:rPr>
      </w:pPr>
      <w:r>
        <w:rPr>
          <w:rFonts w:ascii="Times New Roman" w:hAnsi="Times New Roman" w:cs="Times New Roman"/>
        </w:rPr>
        <w:t xml:space="preserve">Decision trees offer a simple interpretation of the complex dependencies and interactions of data. </w:t>
      </w:r>
      <w:ins w:id="325" w:author="lrhea" w:date="2013-11-07T12:47:00Z">
        <w:r w:rsidR="00DB282F">
          <w:rPr>
            <w:rFonts w:ascii="Times New Roman" w:hAnsi="Times New Roman" w:cs="Times New Roman"/>
          </w:rPr>
          <w:t xml:space="preserve">They are comprised of a series of successive splits </w:t>
        </w:r>
      </w:ins>
      <w:ins w:id="326" w:author="lrhea" w:date="2013-11-07T13:01:00Z">
        <w:r w:rsidR="0001341B">
          <w:rPr>
            <w:rFonts w:ascii="Times New Roman" w:hAnsi="Times New Roman" w:cs="Times New Roman"/>
          </w:rPr>
          <w:t xml:space="preserve">or sub-clusterings </w:t>
        </w:r>
      </w:ins>
      <w:ins w:id="327" w:author="lrhea" w:date="2013-11-07T12:47:00Z">
        <w:r w:rsidR="00DB282F">
          <w:rPr>
            <w:rFonts w:ascii="Times New Roman" w:hAnsi="Times New Roman" w:cs="Times New Roman"/>
          </w:rPr>
          <w:t xml:space="preserve">of </w:t>
        </w:r>
      </w:ins>
      <w:ins w:id="328" w:author="lrhea" w:date="2013-11-07T12:50:00Z">
        <w:r w:rsidR="00DB282F">
          <w:rPr>
            <w:rFonts w:ascii="Times New Roman" w:hAnsi="Times New Roman" w:cs="Times New Roman"/>
          </w:rPr>
          <w:t xml:space="preserve">a </w:t>
        </w:r>
      </w:ins>
      <w:ins w:id="329" w:author="lrhea" w:date="2013-11-07T12:47:00Z">
        <w:r w:rsidR="00DB282F">
          <w:rPr>
            <w:rFonts w:ascii="Times New Roman" w:hAnsi="Times New Roman" w:cs="Times New Roman"/>
          </w:rPr>
          <w:t>data</w:t>
        </w:r>
      </w:ins>
      <w:ins w:id="330" w:author="lrhea" w:date="2013-11-07T12:50:00Z">
        <w:r w:rsidR="00DB282F">
          <w:rPr>
            <w:rFonts w:ascii="Times New Roman" w:hAnsi="Times New Roman" w:cs="Times New Roman"/>
          </w:rPr>
          <w:t xml:space="preserve"> set</w:t>
        </w:r>
      </w:ins>
      <w:ins w:id="331" w:author="lrhea" w:date="2013-11-07T12:47:00Z">
        <w:r w:rsidR="00DB282F">
          <w:rPr>
            <w:rFonts w:ascii="Times New Roman" w:hAnsi="Times New Roman" w:cs="Times New Roman"/>
          </w:rPr>
          <w:t xml:space="preserve"> </w:t>
        </w:r>
      </w:ins>
      <w:ins w:id="332" w:author="lrhea" w:date="2013-11-07T12:49:00Z">
        <w:r w:rsidR="00DB282F">
          <w:rPr>
            <w:rFonts w:ascii="Times New Roman" w:hAnsi="Times New Roman" w:cs="Times New Roman"/>
          </w:rPr>
          <w:t xml:space="preserve">that ultimately subdivide </w:t>
        </w:r>
      </w:ins>
      <w:ins w:id="333" w:author="lrhea" w:date="2013-11-07T12:54:00Z">
        <w:r w:rsidR="00DB282F">
          <w:rPr>
            <w:rFonts w:ascii="Times New Roman" w:hAnsi="Times New Roman" w:cs="Times New Roman"/>
          </w:rPr>
          <w:t>it</w:t>
        </w:r>
      </w:ins>
      <w:ins w:id="334" w:author="lrhea" w:date="2013-11-07T12:49:00Z">
        <w:r w:rsidR="00DB282F">
          <w:rPr>
            <w:rFonts w:ascii="Times New Roman" w:hAnsi="Times New Roman" w:cs="Times New Roman"/>
          </w:rPr>
          <w:t xml:space="preserve"> </w:t>
        </w:r>
      </w:ins>
      <w:ins w:id="335" w:author="lrhea" w:date="2013-11-07T12:50:00Z">
        <w:r w:rsidR="00DB282F">
          <w:rPr>
            <w:rFonts w:ascii="Times New Roman" w:hAnsi="Times New Roman" w:cs="Times New Roman"/>
          </w:rPr>
          <w:t xml:space="preserve">adequately to </w:t>
        </w:r>
      </w:ins>
      <w:ins w:id="336" w:author="lrhea" w:date="2013-11-07T12:58:00Z">
        <w:r w:rsidR="0001341B">
          <w:rPr>
            <w:rFonts w:ascii="Times New Roman" w:hAnsi="Times New Roman" w:cs="Times New Roman"/>
          </w:rPr>
          <w:t>represent</w:t>
        </w:r>
      </w:ins>
      <w:ins w:id="337" w:author="lrhea" w:date="2013-11-07T12:47:00Z">
        <w:r w:rsidR="00DB282F">
          <w:rPr>
            <w:rFonts w:ascii="Times New Roman" w:hAnsi="Times New Roman" w:cs="Times New Roman"/>
          </w:rPr>
          <w:t xml:space="preserve"> </w:t>
        </w:r>
      </w:ins>
      <w:ins w:id="338" w:author="lrhea" w:date="2013-11-07T12:50:00Z">
        <w:r w:rsidR="00DB282F">
          <w:rPr>
            <w:rFonts w:ascii="Times New Roman" w:hAnsi="Times New Roman" w:cs="Times New Roman"/>
          </w:rPr>
          <w:t>the relationship</w:t>
        </w:r>
      </w:ins>
      <w:ins w:id="339" w:author="lrhea" w:date="2013-11-07T12:51:00Z">
        <w:r w:rsidR="00DB282F">
          <w:rPr>
            <w:rFonts w:ascii="Times New Roman" w:hAnsi="Times New Roman" w:cs="Times New Roman"/>
          </w:rPr>
          <w:t xml:space="preserve">s between the variables in each subgroup </w:t>
        </w:r>
      </w:ins>
      <w:ins w:id="340" w:author="lrhea" w:date="2013-11-07T12:58:00Z">
        <w:r w:rsidR="0001341B">
          <w:rPr>
            <w:rFonts w:ascii="Times New Roman" w:hAnsi="Times New Roman" w:cs="Times New Roman"/>
          </w:rPr>
          <w:t>very simply</w:t>
        </w:r>
      </w:ins>
      <w:ins w:id="341" w:author="lrhea" w:date="2013-11-07T12:57:00Z">
        <w:r w:rsidR="0001341B">
          <w:rPr>
            <w:rFonts w:ascii="Times New Roman" w:hAnsi="Times New Roman" w:cs="Times New Roman"/>
          </w:rPr>
          <w:t xml:space="preserve">, such as </w:t>
        </w:r>
      </w:ins>
      <w:ins w:id="342" w:author="lrhea" w:date="2013-11-07T12:58:00Z">
        <w:r w:rsidR="0001341B">
          <w:rPr>
            <w:rFonts w:ascii="Times New Roman" w:hAnsi="Times New Roman" w:cs="Times New Roman"/>
          </w:rPr>
          <w:t xml:space="preserve">by </w:t>
        </w:r>
      </w:ins>
      <w:ins w:id="343" w:author="lrhea" w:date="2013-11-07T12:57:00Z">
        <w:r w:rsidR="0001341B">
          <w:rPr>
            <w:rFonts w:ascii="Times New Roman" w:hAnsi="Times New Roman" w:cs="Times New Roman"/>
          </w:rPr>
          <w:t>a linear regression</w:t>
        </w:r>
      </w:ins>
      <w:ins w:id="344" w:author="lrhea" w:date="2013-11-07T12:47:00Z">
        <w:r w:rsidR="00DB282F">
          <w:rPr>
            <w:rFonts w:ascii="Times New Roman" w:hAnsi="Times New Roman" w:cs="Times New Roman"/>
          </w:rPr>
          <w:t xml:space="preserve">. </w:t>
        </w:r>
      </w:ins>
      <w:ins w:id="345" w:author="lrhea" w:date="2013-11-07T12:52:00Z">
        <w:r w:rsidR="00DB282F">
          <w:rPr>
            <w:rFonts w:ascii="Times New Roman" w:hAnsi="Times New Roman" w:cs="Times New Roman"/>
          </w:rPr>
          <w:t>If the original dataset is conceptualized as the root of a tree, then the initial split</w:t>
        </w:r>
      </w:ins>
      <w:ins w:id="346" w:author="lrhea" w:date="2013-11-07T13:02:00Z">
        <w:r w:rsidR="0001341B">
          <w:rPr>
            <w:rFonts w:ascii="Times New Roman" w:hAnsi="Times New Roman" w:cs="Times New Roman"/>
          </w:rPr>
          <w:t xml:space="preserve"> (or clustering)</w:t>
        </w:r>
      </w:ins>
      <w:ins w:id="347" w:author="lrhea" w:date="2013-11-07T12:52:00Z">
        <w:r w:rsidR="00DB282F">
          <w:rPr>
            <w:rFonts w:ascii="Times New Roman" w:hAnsi="Times New Roman" w:cs="Times New Roman"/>
          </w:rPr>
          <w:t xml:space="preserve"> forms the trunk and the successive splits from the branches.  The final subsets</w:t>
        </w:r>
      </w:ins>
      <w:ins w:id="348" w:author="lrhea" w:date="2013-11-07T12:53:00Z">
        <w:r w:rsidR="00DB282F">
          <w:rPr>
            <w:rFonts w:ascii="Times New Roman" w:hAnsi="Times New Roman" w:cs="Times New Roman"/>
          </w:rPr>
          <w:t xml:space="preserve"> then </w:t>
        </w:r>
      </w:ins>
      <w:ins w:id="349" w:author="lrhea" w:date="2013-11-07T12:54:00Z">
        <w:r w:rsidR="00DB282F">
          <w:rPr>
            <w:rFonts w:ascii="Times New Roman" w:hAnsi="Times New Roman" w:cs="Times New Roman"/>
          </w:rPr>
          <w:t>complies</w:t>
        </w:r>
      </w:ins>
      <w:ins w:id="350" w:author="lrhea" w:date="2013-11-07T12:53:00Z">
        <w:r w:rsidR="00DB282F">
          <w:rPr>
            <w:rFonts w:ascii="Times New Roman" w:hAnsi="Times New Roman" w:cs="Times New Roman"/>
          </w:rPr>
          <w:t xml:space="preserve"> </w:t>
        </w:r>
      </w:ins>
      <w:ins w:id="351" w:author="lrhea" w:date="2013-11-07T12:54:00Z">
        <w:r w:rsidR="00DB282F">
          <w:rPr>
            <w:rFonts w:ascii="Times New Roman" w:hAnsi="Times New Roman" w:cs="Times New Roman"/>
          </w:rPr>
          <w:t>the leaves.</w:t>
        </w:r>
      </w:ins>
      <w:ins w:id="352" w:author="lrhea" w:date="2013-11-07T12:52:00Z">
        <w:r w:rsidR="00DB282F">
          <w:rPr>
            <w:rFonts w:ascii="Times New Roman" w:hAnsi="Times New Roman" w:cs="Times New Roman"/>
          </w:rPr>
          <w:t xml:space="preserve"> </w:t>
        </w:r>
      </w:ins>
      <w:ins w:id="353" w:author="lrhea" w:date="2013-11-07T12:54:00Z">
        <w:r w:rsidR="00DB282F">
          <w:rPr>
            <w:rFonts w:ascii="Times New Roman" w:hAnsi="Times New Roman" w:cs="Times New Roman"/>
          </w:rPr>
          <w:t xml:space="preserve">Each subgroup of data is split until </w:t>
        </w:r>
      </w:ins>
      <w:ins w:id="354" w:author="lrhea" w:date="2013-11-07T12:56:00Z">
        <w:r w:rsidR="0001341B">
          <w:rPr>
            <w:rFonts w:ascii="Times New Roman" w:hAnsi="Times New Roman" w:cs="Times New Roman"/>
          </w:rPr>
          <w:t xml:space="preserve">a simple regression equation adequately characterizes the relationships of the variables within it, so some </w:t>
        </w:r>
      </w:ins>
      <w:ins w:id="355" w:author="lrhea" w:date="2013-11-07T12:57:00Z">
        <w:r w:rsidR="0001341B">
          <w:rPr>
            <w:rFonts w:ascii="Times New Roman" w:hAnsi="Times New Roman" w:cs="Times New Roman"/>
          </w:rPr>
          <w:t>data sub</w:t>
        </w:r>
      </w:ins>
      <w:ins w:id="356" w:author="lrhea" w:date="2013-11-07T12:56:00Z">
        <w:r w:rsidR="0001341B">
          <w:rPr>
            <w:rFonts w:ascii="Times New Roman" w:hAnsi="Times New Roman" w:cs="Times New Roman"/>
          </w:rPr>
          <w:t xml:space="preserve">groups </w:t>
        </w:r>
      </w:ins>
      <w:ins w:id="357" w:author="lrhea" w:date="2013-11-07T12:59:00Z">
        <w:r w:rsidR="0001341B">
          <w:rPr>
            <w:rFonts w:ascii="Times New Roman" w:hAnsi="Times New Roman" w:cs="Times New Roman"/>
          </w:rPr>
          <w:t>often</w:t>
        </w:r>
      </w:ins>
      <w:ins w:id="358" w:author="lrhea" w:date="2013-11-07T12:56:00Z">
        <w:r w:rsidR="0001341B">
          <w:rPr>
            <w:rFonts w:ascii="Times New Roman" w:hAnsi="Times New Roman" w:cs="Times New Roman"/>
          </w:rPr>
          <w:t xml:space="preserve"> undergo more splits than others.</w:t>
        </w:r>
      </w:ins>
      <w:ins w:id="359" w:author="lrhea" w:date="2013-11-07T12:55:00Z">
        <w:r w:rsidR="0001341B">
          <w:rPr>
            <w:rFonts w:ascii="Times New Roman" w:hAnsi="Times New Roman" w:cs="Times New Roman"/>
          </w:rPr>
          <w:t xml:space="preserve"> </w:t>
        </w:r>
      </w:ins>
      <w:ins w:id="360" w:author="lrhea" w:date="2013-11-07T13:00:00Z">
        <w:r w:rsidR="0001341B">
          <w:rPr>
            <w:rFonts w:ascii="Times New Roman" w:hAnsi="Times New Roman" w:cs="Times New Roman"/>
          </w:rPr>
          <w:t>The dataset can then be described as a function of the branchings</w:t>
        </w:r>
      </w:ins>
      <w:ins w:id="361" w:author="lrhea" w:date="2013-11-07T13:03:00Z">
        <w:r w:rsidR="0001341B">
          <w:rPr>
            <w:rFonts w:ascii="Times New Roman" w:hAnsi="Times New Roman" w:cs="Times New Roman"/>
          </w:rPr>
          <w:t xml:space="preserve"> (clusterings)</w:t>
        </w:r>
      </w:ins>
      <w:ins w:id="362" w:author="lrhea" w:date="2013-11-07T13:00:00Z">
        <w:r w:rsidR="0001341B">
          <w:rPr>
            <w:rFonts w:ascii="Times New Roman" w:hAnsi="Times New Roman" w:cs="Times New Roman"/>
          </w:rPr>
          <w:t xml:space="preserve"> and the subgroup</w:t>
        </w:r>
      </w:ins>
      <w:ins w:id="363" w:author="lrhea" w:date="2013-11-07T13:03:00Z">
        <w:r w:rsidR="0001341B">
          <w:rPr>
            <w:rFonts w:ascii="Times New Roman" w:hAnsi="Times New Roman" w:cs="Times New Roman"/>
          </w:rPr>
          <w:t>s</w:t>
        </w:r>
      </w:ins>
      <w:ins w:id="364" w:author="lrhea" w:date="2013-11-07T13:00:00Z">
        <w:r w:rsidR="0001341B">
          <w:rPr>
            <w:rFonts w:ascii="Times New Roman" w:hAnsi="Times New Roman" w:cs="Times New Roman"/>
          </w:rPr>
          <w:t xml:space="preserve">. </w:t>
        </w:r>
      </w:ins>
      <w:ins w:id="365" w:author="lrhea" w:date="2013-11-07T13:03:00Z">
        <w:r w:rsidR="0001341B">
          <w:rPr>
            <w:rFonts w:ascii="Times New Roman" w:hAnsi="Times New Roman" w:cs="Times New Roman"/>
          </w:rPr>
          <w:t xml:space="preserve">The branchings can be characterized using </w:t>
        </w:r>
      </w:ins>
      <w:ins w:id="366" w:author="lrhea" w:date="2013-11-07T13:05:00Z">
        <w:r w:rsidR="0001341B">
          <w:rPr>
            <w:rFonts w:ascii="Times New Roman" w:hAnsi="Times New Roman" w:cs="Times New Roman"/>
          </w:rPr>
          <w:t xml:space="preserve">graph theory or phylogenic </w:t>
        </w:r>
      </w:ins>
      <w:ins w:id="367" w:author="lrhea" w:date="2013-11-07T13:03:00Z">
        <w:r w:rsidR="0001341B">
          <w:rPr>
            <w:rFonts w:ascii="Times New Roman" w:hAnsi="Times New Roman" w:cs="Times New Roman"/>
          </w:rPr>
          <w:t xml:space="preserve">topological </w:t>
        </w:r>
      </w:ins>
      <w:ins w:id="368" w:author="lrhea" w:date="2013-11-07T13:07:00Z">
        <w:r w:rsidR="00AF1A31">
          <w:rPr>
            <w:rFonts w:ascii="Times New Roman" w:hAnsi="Times New Roman" w:cs="Times New Roman"/>
          </w:rPr>
          <w:t>and</w:t>
        </w:r>
      </w:ins>
      <w:ins w:id="369" w:author="lrhea" w:date="2013-11-07T13:03:00Z">
        <w:r w:rsidR="0001341B">
          <w:rPr>
            <w:rFonts w:ascii="Times New Roman" w:hAnsi="Times New Roman" w:cs="Times New Roman"/>
          </w:rPr>
          <w:t xml:space="preserve"> morphometric</w:t>
        </w:r>
      </w:ins>
      <w:ins w:id="370" w:author="lrhea" w:date="2013-11-07T13:05:00Z">
        <w:r w:rsidR="0001341B">
          <w:rPr>
            <w:rFonts w:ascii="Times New Roman" w:hAnsi="Times New Roman" w:cs="Times New Roman"/>
          </w:rPr>
          <w:t xml:space="preserve"> tech</w:t>
        </w:r>
      </w:ins>
      <w:ins w:id="371" w:author="lrhea" w:date="2013-11-07T13:06:00Z">
        <w:r w:rsidR="0001341B">
          <w:rPr>
            <w:rFonts w:ascii="Times New Roman" w:hAnsi="Times New Roman" w:cs="Times New Roman"/>
          </w:rPr>
          <w:t>niques, and the leave</w:t>
        </w:r>
        <w:r w:rsidR="00AF1A31">
          <w:rPr>
            <w:rFonts w:ascii="Times New Roman" w:hAnsi="Times New Roman" w:cs="Times New Roman"/>
          </w:rPr>
          <w:t>s</w:t>
        </w:r>
        <w:r w:rsidR="0001341B">
          <w:rPr>
            <w:rFonts w:ascii="Times New Roman" w:hAnsi="Times New Roman" w:cs="Times New Roman"/>
          </w:rPr>
          <w:t xml:space="preserve"> by </w:t>
        </w:r>
        <w:r w:rsidR="00AF1A31">
          <w:rPr>
            <w:rFonts w:ascii="Times New Roman" w:hAnsi="Times New Roman" w:cs="Times New Roman"/>
          </w:rPr>
          <w:t>their specific regression</w:t>
        </w:r>
      </w:ins>
      <w:ins w:id="372" w:author="lrhea" w:date="2013-11-07T13:07:00Z">
        <w:r w:rsidR="00AF1A31">
          <w:rPr>
            <w:rFonts w:ascii="Times New Roman" w:hAnsi="Times New Roman" w:cs="Times New Roman"/>
          </w:rPr>
          <w:t xml:space="preserve"> equations.</w:t>
        </w:r>
      </w:ins>
      <w:ins w:id="373" w:author="lrhea" w:date="2013-11-07T13:03:00Z">
        <w:r w:rsidR="0001341B">
          <w:rPr>
            <w:rFonts w:ascii="Times New Roman" w:hAnsi="Times New Roman" w:cs="Times New Roman"/>
          </w:rPr>
          <w:t xml:space="preserve"> </w:t>
        </w:r>
      </w:ins>
      <w:r w:rsidR="005A4CF7">
        <w:rPr>
          <w:rFonts w:ascii="Times New Roman" w:hAnsi="Times New Roman" w:cs="Times New Roman"/>
        </w:rPr>
        <w:t xml:space="preserve">For a more complete </w:t>
      </w:r>
      <w:r w:rsidR="008A324E">
        <w:rPr>
          <w:rFonts w:ascii="Times New Roman" w:hAnsi="Times New Roman" w:cs="Times New Roman"/>
        </w:rPr>
        <w:t>explanation</w:t>
      </w:r>
      <w:r w:rsidR="005A4CF7">
        <w:rPr>
          <w:rFonts w:ascii="Times New Roman" w:hAnsi="Times New Roman" w:cs="Times New Roman"/>
        </w:rPr>
        <w:t xml:space="preserve"> see </w:t>
      </w:r>
      <w:proofErr w:type="spellStart"/>
      <w:r w:rsidR="005A4CF7">
        <w:rPr>
          <w:rFonts w:ascii="Times New Roman" w:hAnsi="Times New Roman" w:cs="Times New Roman"/>
        </w:rPr>
        <w:t>Elith</w:t>
      </w:r>
      <w:proofErr w:type="spellEnd"/>
      <w:r w:rsidR="005A4CF7">
        <w:rPr>
          <w:rFonts w:ascii="Times New Roman" w:hAnsi="Times New Roman" w:cs="Times New Roman"/>
        </w:rPr>
        <w:t xml:space="preserve"> et al.</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pn4d39ti1","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[8]</w:t>
      </w:r>
      <w:r w:rsidR="00E62369">
        <w:rPr>
          <w:rFonts w:ascii="Times New Roman" w:hAnsi="Times New Roman" w:cs="Times New Roman"/>
        </w:rPr>
        <w:fldChar w:fldCharType="end"/>
      </w:r>
      <w:r w:rsidR="00616044">
        <w:rPr>
          <w:rFonts w:ascii="Times New Roman" w:hAnsi="Times New Roman" w:cs="Times New Roman"/>
        </w:rPr>
        <w:t xml:space="preserve">, </w:t>
      </w:r>
      <w:proofErr w:type="spellStart"/>
      <w:r w:rsidR="005A4CF7">
        <w:rPr>
          <w:rFonts w:ascii="Times New Roman" w:hAnsi="Times New Roman" w:cs="Times New Roman"/>
        </w:rPr>
        <w:t>De’ath</w:t>
      </w:r>
      <w:proofErr w:type="spellEnd"/>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2K5SfN6u","properties":{"formattedCitation":"[9]","plainCitation":"[9]"},"citationItems":[{"id":848,"uris":["http://zotero.org/users/675595/items/KFUUKEGU"],"uri":["http://zotero.org/users/675595/items/KFUUKEGU"],"itemData":{"id":848,"type":"article-journal","title":"Boosted Trees for Ecological Modeling and Prediction","container-title":"Ecology","page":"243-251","volume":"88","issue":"1","source":"ESA Journals","abstract":"Accurate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DOI":"10.1890/0012-9658(2007)88[243:BTFEMA]2.0.CO;2","ISSN":"0012-9658","journalAbbreviation":"Ecology","author":[{"family":"De'ath","given":"Glenn"}],"issued":{"date-parts":[["2007",1,1]]},"accessed":{"date-parts":[["2013",3,11]]}}}],"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[9]</w:t>
      </w:r>
      <w:r w:rsidR="00E62369">
        <w:rPr>
          <w:rFonts w:ascii="Times New Roman" w:hAnsi="Times New Roman" w:cs="Times New Roman"/>
        </w:rPr>
        <w:fldChar w:fldCharType="end"/>
      </w:r>
      <w:r w:rsidR="00616044">
        <w:rPr>
          <w:rFonts w:ascii="Times New Roman" w:hAnsi="Times New Roman" w:cs="Times New Roman"/>
        </w:rPr>
        <w:t xml:space="preserve">, or </w:t>
      </w:r>
      <w:proofErr w:type="spellStart"/>
      <w:r w:rsidR="00616044">
        <w:rPr>
          <w:rFonts w:ascii="Times New Roman" w:hAnsi="Times New Roman" w:cs="Times New Roman"/>
        </w:rPr>
        <w:t>De’ath</w:t>
      </w:r>
      <w:proofErr w:type="spellEnd"/>
      <w:r w:rsidR="00616044">
        <w:rPr>
          <w:rFonts w:ascii="Times New Roman" w:hAnsi="Times New Roman" w:cs="Times New Roman"/>
        </w:rPr>
        <w:t xml:space="preserve"> and Fabricius</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19l3v32lqm","properties":{"formattedCitation":"[10]","plainCitation":"[10]"},"citationItems":[{"id":555,"uris":["http://zotero.org/users/675595/items/XHVIU35Z"],"uri":["http://zotero.org/users/675595/items/XHVIU35Z"],"itemData":{"id":555,"type":"article-journal","title":"Classification and regression trees: a powerful yet simple technique for ecological data analysis","container-title":"Ecology","page":"3178–3192","volume":"81","issue":"11","source":"Google Scholar","shortTitle":"Classification and regression trees","author":[{"family":"De'ath","given":"G."},{"family":"Fabricius","given":"K. E."}],"issued":{"date-parts":[["2000"]]},"accessed":{"date-parts":[["2012",12,12]]}}}],"schema":"https://github.com/citation-style-language/schema/raw/master/csl-citation.json"}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[10]</w:t>
      </w:r>
      <w:r w:rsidR="00E62369">
        <w:rPr>
          <w:rFonts w:ascii="Times New Roman" w:hAnsi="Times New Roman" w:cs="Times New Roman"/>
        </w:rPr>
        <w:fldChar w:fldCharType="end"/>
      </w:r>
      <w:r w:rsidR="005A4CF7">
        <w:rPr>
          <w:rFonts w:ascii="Times New Roman" w:hAnsi="Times New Roman" w:cs="Times New Roman"/>
        </w:rPr>
        <w:t xml:space="preserve">. </w:t>
      </w:r>
    </w:p>
    <w:p w14:paraId="2DA1E07E" w14:textId="77777777" w:rsidR="00526229" w:rsidRDefault="00AB3A67" w:rsidP="00526229">
      <w:pPr>
        <w:spacing w:line="480" w:lineRule="auto"/>
        <w:ind w:firstLine="720"/>
        <w:rPr>
          <w:ins w:id="374" w:author="Justin Jent" w:date="2014-02-02T15:11:00Z"/>
          <w:rFonts w:ascii="Times New Roman" w:hAnsi="Times New Roman" w:cs="Times New Roman"/>
        </w:rPr>
      </w:pPr>
      <w:r>
        <w:rPr>
          <w:rFonts w:ascii="Times New Roman" w:hAnsi="Times New Roman" w:cs="Times New Roman"/>
        </w:rPr>
        <w:t>Qualitative and quantitative variables can be used as predictor and response variables</w:t>
      </w:r>
      <w:ins w:id="375" w:author="lrhea" w:date="2013-11-07T13:14:00Z">
        <w:r w:rsidR="00AD32F8">
          <w:rPr>
            <w:rFonts w:ascii="Times New Roman" w:hAnsi="Times New Roman" w:cs="Times New Roman"/>
          </w:rPr>
          <w:t xml:space="preserve">. </w:t>
        </w:r>
      </w:ins>
      <w:ins w:id="376" w:author="lrhea" w:date="2013-11-07T13:15:00Z">
        <w:r w:rsidR="00AD32F8">
          <w:rPr>
            <w:rFonts w:ascii="Times New Roman" w:hAnsi="Times New Roman" w:cs="Times New Roman"/>
          </w:rPr>
          <w:t>Q</w:t>
        </w:r>
      </w:ins>
      <w:ins w:id="377" w:author="lrhea" w:date="2013-11-07T13:14:00Z">
        <w:r w:rsidR="00AD32F8">
          <w:rPr>
            <w:rFonts w:ascii="Times New Roman" w:hAnsi="Times New Roman" w:cs="Times New Roman"/>
          </w:rPr>
          <w:t xml:space="preserve">ualitative and quantitative predictor variables </w:t>
        </w:r>
      </w:ins>
      <w:ins w:id="378" w:author="lrhea" w:date="2013-11-07T13:15:00Z">
        <w:r w:rsidR="00AD32F8">
          <w:rPr>
            <w:rFonts w:ascii="Times New Roman" w:hAnsi="Times New Roman" w:cs="Times New Roman"/>
          </w:rPr>
          <w:t>for quantitative response variables can both be accommodated by simple linear regression, wh</w:t>
        </w:r>
      </w:ins>
      <w:ins w:id="379" w:author="lrhea" w:date="2013-11-07T13:16:00Z">
        <w:r w:rsidR="00373487">
          <w:rPr>
            <w:rFonts w:ascii="Times New Roman" w:hAnsi="Times New Roman" w:cs="Times New Roman"/>
          </w:rPr>
          <w:t>ereas</w:t>
        </w:r>
      </w:ins>
      <w:ins w:id="380" w:author="lrhea" w:date="2013-11-07T13:15:00Z">
        <w:r w:rsidR="00AD32F8">
          <w:rPr>
            <w:rFonts w:ascii="Times New Roman" w:hAnsi="Times New Roman" w:cs="Times New Roman"/>
          </w:rPr>
          <w:t xml:space="preserve"> logistic regression </w:t>
        </w:r>
      </w:ins>
      <w:ins w:id="381" w:author="lrhea" w:date="2013-11-07T13:16:00Z">
        <w:r w:rsidR="00373487">
          <w:rPr>
            <w:rFonts w:ascii="Times New Roman" w:hAnsi="Times New Roman" w:cs="Times New Roman"/>
          </w:rPr>
          <w:t>is appropriate for dich</w:t>
        </w:r>
      </w:ins>
      <w:ins w:id="382" w:author="lrhea" w:date="2013-11-07T13:17:00Z">
        <w:r w:rsidR="00373487">
          <w:rPr>
            <w:rFonts w:ascii="Times New Roman" w:hAnsi="Times New Roman" w:cs="Times New Roman"/>
          </w:rPr>
          <w:t>o</w:t>
        </w:r>
      </w:ins>
      <w:ins w:id="383" w:author="lrhea" w:date="2013-11-07T13:16:00Z">
        <w:r w:rsidR="00373487">
          <w:rPr>
            <w:rFonts w:ascii="Times New Roman" w:hAnsi="Times New Roman" w:cs="Times New Roman"/>
          </w:rPr>
          <w:t xml:space="preserve">tomous or qualitative response variables. </w:t>
        </w:r>
      </w:ins>
      <w:ins w:id="384" w:author="lrhea" w:date="2013-11-07T13:14:00Z">
        <w:r w:rsidR="00AD32F8">
          <w:rPr>
            <w:rFonts w:ascii="Times New Roman" w:hAnsi="Times New Roman" w:cs="Times New Roman"/>
          </w:rPr>
          <w:t xml:space="preserve"> </w:t>
        </w:r>
      </w:ins>
      <w:ins w:id="385" w:author="lrhea" w:date="2013-11-07T13:12:00Z">
        <w:r w:rsidR="00AD32F8">
          <w:rPr>
            <w:rFonts w:ascii="Times New Roman" w:hAnsi="Times New Roman" w:cs="Times New Roman"/>
          </w:rPr>
          <w:t xml:space="preserve">  </w:t>
        </w:r>
      </w:ins>
      <w:ins w:id="386" w:author="lrhea" w:date="2013-11-07T13:18:00Z">
        <w:r w:rsidR="00373487">
          <w:rPr>
            <w:rFonts w:ascii="Times New Roman" w:hAnsi="Times New Roman" w:cs="Times New Roman"/>
          </w:rPr>
          <w:t>Usually simple, dichotomous splits are used</w:t>
        </w:r>
      </w:ins>
      <w:r w:rsidR="008C231F" w:rsidRPr="008C231F">
        <w:rPr>
          <w:rFonts w:ascii="Times New Roman" w:hAnsi="Times New Roman" w:cs="Times New Roman"/>
        </w:rPr>
        <w:t xml:space="preserve">, and the process is repeated until </w:t>
      </w:r>
      <w:ins w:id="387" w:author="lrhea" w:date="2013-11-07T13:19:00Z">
        <w:r w:rsidR="00373487">
          <w:rPr>
            <w:rFonts w:ascii="Times New Roman" w:hAnsi="Times New Roman" w:cs="Times New Roman"/>
          </w:rPr>
          <w:t xml:space="preserve">additional splits would result in significant </w:t>
        </w:r>
      </w:ins>
      <w:r w:rsidR="008C231F" w:rsidRPr="008C231F">
        <w:rPr>
          <w:rFonts w:ascii="Times New Roman" w:hAnsi="Times New Roman" w:cs="Times New Roman"/>
        </w:rPr>
        <w:t xml:space="preserve">improvements. Splitting rules account for variable misclassification costs and prior distributions </w:t>
      </w:r>
      <w:r w:rsidR="00E62369" w:rsidRPr="008C231F">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qct42e05s","properties":{"formattedCitation":"[11]","plainCitation":"[11]"},"citationItems":[{"id":331,"uris":["http://zotero.org/users/675595/items/V6QESE89"],"uri":["http://zotero.org/users/675595/items/V6QESE89"],"itemData":{"id":331,"type":"book","title":"Classification and Regression Trees","collection-title":"The Wadsworth Statistics/Probability Series","publisher":"Wadsworth International Group","author":[{"family":"Leo Breiman","given":""},{"family":"Jerome H. Friedman","given":""},{"family":"Richard A. Olshen","given":""},{"family":"Charles J. Stone","given":""}],"issued":{"date-parts":[["1984"]]}}}],"schema":"https://github.com/citation-style-language/schema/raw/master/csl-citation.json"} </w:instrText>
      </w:r>
      <w:r w:rsidR="00E62369" w:rsidRPr="008C231F">
        <w:rPr>
          <w:rFonts w:ascii="Times New Roman" w:hAnsi="Times New Roman" w:cs="Times New Roman"/>
        </w:rPr>
        <w:fldChar w:fldCharType="separate"/>
      </w:r>
      <w:r w:rsidR="00616044">
        <w:rPr>
          <w:rFonts w:ascii="Times New Roman" w:hAnsi="Times New Roman" w:cs="Times New Roman"/>
        </w:rPr>
        <w:t>[11]</w:t>
      </w:r>
      <w:r w:rsidR="00E62369" w:rsidRPr="008C231F">
        <w:rPr>
          <w:rFonts w:ascii="Times New Roman" w:hAnsi="Times New Roman" w:cs="Times New Roman"/>
        </w:rPr>
        <w:fldChar w:fldCharType="end"/>
      </w:r>
      <w:r w:rsidR="008C231F" w:rsidRPr="008C231F">
        <w:rPr>
          <w:rFonts w:ascii="Times New Roman" w:hAnsi="Times New Roman" w:cs="Times New Roman"/>
        </w:rPr>
        <w:t xml:space="preserve">. </w:t>
      </w:r>
    </w:p>
    <w:p w14:paraId="2CB744D7" w14:textId="52480B86" w:rsidR="00E93A3C" w:rsidRPr="0011182C" w:rsidDel="00526229" w:rsidRDefault="00526229" w:rsidP="0011182C">
      <w:pPr>
        <w:spacing w:line="480" w:lineRule="auto"/>
        <w:rPr>
          <w:del w:id="388" w:author="Justin Jent" w:date="2014-02-02T15:11:00Z"/>
          <w:rFonts w:ascii="Times" w:eastAsia="Times New Roman" w:hAnsi="Times" w:cs="Times New Roman"/>
          <w:sz w:val="20"/>
          <w:szCs w:val="20"/>
          <w:rPrChange w:id="389" w:author="Justin Jent" w:date="2014-03-12T20:54:00Z">
            <w:rPr>
              <w:del w:id="390" w:author="Justin Jent" w:date="2014-02-02T15:11:00Z"/>
              <w:rFonts w:ascii="Times New Roman" w:hAnsi="Times New Roman" w:cs="Times New Roman"/>
            </w:rPr>
          </w:rPrChange>
        </w:rPr>
        <w:pPrChange w:id="391" w:author="Justin Jent" w:date="2014-03-12T20:54:00Z">
          <w:pPr>
            <w:spacing w:line="480" w:lineRule="auto"/>
            <w:ind w:firstLine="720"/>
          </w:pPr>
        </w:pPrChange>
      </w:pPr>
      <w:ins w:id="392" w:author="Justin Jent" w:date="2014-02-02T15:11:00Z">
        <w:r>
          <w:rPr>
            <w:rFonts w:ascii="Times New Roman" w:hAnsi="Times New Roman" w:cs="Times New Roman"/>
          </w:rPr>
          <w:t xml:space="preserve">There has been some criticism of decision trees. Namely that they are not as accurate as generalized linear regression, or other methods. However, </w:t>
        </w:r>
        <w:r w:rsidRPr="0011182C">
          <w:rPr>
            <w:rFonts w:ascii="Times New Roman" w:hAnsi="Times New Roman" w:cs="Times New Roman"/>
          </w:rPr>
          <w:t xml:space="preserve">Friedman and </w:t>
        </w:r>
      </w:ins>
      <w:proofErr w:type="spellStart"/>
      <w:ins w:id="393" w:author="Justin Jent" w:date="2014-03-12T20:53:00Z">
        <w:r w:rsidR="0011182C" w:rsidRPr="0011182C">
          <w:rPr>
            <w:rFonts w:ascii="Times New Roman" w:eastAsia="Times New Roman" w:hAnsi="Times New Roman" w:cs="Times New Roman"/>
            <w:shd w:val="clear" w:color="auto" w:fill="FFFDDE"/>
            <w:rPrChange w:id="394" w:author="Justin Jent" w:date="2014-03-12T20:53:00Z">
              <w:rPr>
                <w:rFonts w:ascii="Times" w:eastAsia="Times New Roman" w:hAnsi="Times" w:cs="Times New Roman"/>
                <w:color w:val="000000"/>
                <w:sz w:val="27"/>
                <w:szCs w:val="27"/>
                <w:shd w:val="clear" w:color="auto" w:fill="FFFDDE"/>
              </w:rPr>
            </w:rPrChange>
          </w:rPr>
          <w:t>Tibshirani</w:t>
        </w:r>
      </w:ins>
      <w:proofErr w:type="spellEnd"/>
      <w:ins w:id="395" w:author="Justin Jent" w:date="2014-03-12T20:54:00Z">
        <w:r w:rsidR="0011182C">
          <w:rPr>
            <w:rFonts w:ascii="Times" w:eastAsia="Times New Roman" w:hAnsi="Times" w:cs="Times New Roman"/>
            <w:sz w:val="20"/>
            <w:szCs w:val="20"/>
          </w:rPr>
          <w:t xml:space="preserve"> </w:t>
        </w:r>
      </w:ins>
      <w:ins w:id="396" w:author="Justin Jent" w:date="2014-02-02T15:11:00Z">
        <w:r>
          <w:rPr>
            <w:rFonts w:ascii="Times New Roman" w:hAnsi="Times New Roman" w:cs="Times New Roman"/>
          </w:rPr>
          <w:t xml:space="preserve">have implemented </w:t>
        </w:r>
        <w:proofErr w:type="gramStart"/>
        <w:r>
          <w:rPr>
            <w:rFonts w:ascii="Times New Roman" w:hAnsi="Times New Roman" w:cs="Times New Roman"/>
          </w:rPr>
          <w:t xml:space="preserve">ensemble </w:t>
        </w:r>
      </w:ins>
      <w:ins w:id="397" w:author="Justin Jent" w:date="2014-02-02T15:12:00Z">
        <w:r>
          <w:rPr>
            <w:rFonts w:ascii="Times New Roman" w:hAnsi="Times New Roman" w:cs="Times New Roman"/>
          </w:rPr>
          <w:t>le</w:t>
        </w:r>
        <w:bookmarkStart w:id="398" w:name="_GoBack"/>
        <w:bookmarkEnd w:id="398"/>
        <w:r>
          <w:rPr>
            <w:rFonts w:ascii="Times New Roman" w:hAnsi="Times New Roman" w:cs="Times New Roman"/>
          </w:rPr>
          <w:t>arning</w:t>
        </w:r>
      </w:ins>
      <w:proofErr w:type="gramEnd"/>
      <w:ins w:id="399" w:author="Justin Jent" w:date="2014-02-02T15:11:00Z">
        <w:r>
          <w:rPr>
            <w:rFonts w:ascii="Times New Roman" w:hAnsi="Times New Roman" w:cs="Times New Roman"/>
          </w:rPr>
          <w:t xml:space="preserve"> </w:t>
        </w:r>
      </w:ins>
      <w:ins w:id="400" w:author="Justin Jent" w:date="2014-02-02T15:12:00Z">
        <w:r>
          <w:rPr>
            <w:rFonts w:ascii="Times New Roman" w:hAnsi="Times New Roman" w:cs="Times New Roman"/>
          </w:rPr>
          <w:t>methods for deci</w:t>
        </w:r>
      </w:ins>
      <w:ins w:id="401" w:author="Justin Jent" w:date="2014-02-02T15:13:00Z">
        <w:r>
          <w:rPr>
            <w:rFonts w:ascii="Times New Roman" w:hAnsi="Times New Roman" w:cs="Times New Roman"/>
          </w:rPr>
          <w:t>s</w:t>
        </w:r>
      </w:ins>
      <w:ins w:id="402" w:author="Justin Jent" w:date="2014-02-02T15:12:00Z">
        <w:r>
          <w:rPr>
            <w:rFonts w:ascii="Times New Roman" w:hAnsi="Times New Roman" w:cs="Times New Roman"/>
          </w:rPr>
          <w:t xml:space="preserve">ion trees to overcome this problem. Friedman developed the ensemble learning method known as gradient boosting, </w:t>
        </w:r>
      </w:ins>
      <w:ins w:id="403" w:author="Justin Jent" w:date="2014-02-02T15:13:00Z">
        <w:r>
          <w:rPr>
            <w:rFonts w:ascii="Times New Roman" w:hAnsi="Times New Roman" w:cs="Times New Roman"/>
          </w:rPr>
          <w:t>which</w:t>
        </w:r>
      </w:ins>
      <w:ins w:id="404" w:author="Justin Jent" w:date="2014-02-02T15:12:00Z">
        <w:r>
          <w:rPr>
            <w:rFonts w:ascii="Times New Roman" w:hAnsi="Times New Roman" w:cs="Times New Roman"/>
          </w:rPr>
          <w:t xml:space="preserve"> </w:t>
        </w:r>
      </w:ins>
      <w:ins w:id="405" w:author="Justin Jent" w:date="2014-02-02T15:13:00Z">
        <w:r>
          <w:rPr>
            <w:rFonts w:ascii="Times New Roman" w:hAnsi="Times New Roman" w:cs="Times New Roman"/>
          </w:rPr>
          <w:t>we implement in this analysis. A description of gradient boosting methods are briefly described below.</w:t>
        </w:r>
      </w:ins>
      <w:del w:id="406" w:author="Justin Jent" w:date="2014-02-02T15:11:00Z">
        <w:r w:rsidR="008C231F" w:rsidRPr="008C231F" w:rsidDel="00526229">
          <w:rPr>
            <w:rFonts w:ascii="Times New Roman" w:hAnsi="Times New Roman" w:cs="Times New Roman"/>
          </w:rPr>
          <w:delText xml:space="preserve">The regression method </w:delText>
        </w:r>
      </w:del>
      <w:ins w:id="407" w:author="lrhea" w:date="2013-11-07T13:20:00Z">
        <w:del w:id="408" w:author="Justin Jent" w:date="2014-02-02T15:11:00Z">
          <w:r w:rsidR="00373487" w:rsidRPr="008C231F" w:rsidDel="00526229">
            <w:rPr>
              <w:rFonts w:ascii="Times New Roman" w:hAnsi="Times New Roman" w:cs="Times New Roman"/>
            </w:rPr>
            <w:delText>use</w:delText>
          </w:r>
          <w:r w:rsidR="00373487" w:rsidDel="00526229">
            <w:rPr>
              <w:rFonts w:ascii="Times New Roman" w:hAnsi="Times New Roman" w:cs="Times New Roman"/>
            </w:rPr>
            <w:delText>d herein uses</w:delText>
          </w:r>
          <w:r w:rsidR="00373487" w:rsidRPr="008C231F" w:rsidDel="00526229">
            <w:rPr>
              <w:rFonts w:ascii="Times New Roman" w:hAnsi="Times New Roman" w:cs="Times New Roman"/>
            </w:rPr>
            <w:delText xml:space="preserve"> </w:delText>
          </w:r>
        </w:del>
      </w:ins>
      <w:del w:id="409" w:author="Justin Jent" w:date="2014-02-02T15:11:00Z">
        <w:r w:rsidR="008C231F" w:rsidRPr="008C231F" w:rsidDel="00526229">
          <w:rPr>
            <w:rFonts w:ascii="Times New Roman" w:hAnsi="Times New Roman" w:cs="Times New Roman"/>
          </w:rPr>
          <w:delText>sum</w:delText>
        </w:r>
      </w:del>
      <w:ins w:id="410" w:author="lrhea" w:date="2013-11-07T13:20:00Z">
        <w:del w:id="411" w:author="Justin Jent" w:date="2014-02-02T15:11:00Z">
          <w:r w:rsidR="00373487" w:rsidDel="00526229">
            <w:rPr>
              <w:rFonts w:ascii="Times New Roman" w:hAnsi="Times New Roman" w:cs="Times New Roman"/>
            </w:rPr>
            <w:delText>s</w:delText>
          </w:r>
        </w:del>
      </w:ins>
      <w:del w:id="412" w:author="Justin Jent" w:date="2014-02-02T15:11:00Z">
        <w:r w:rsidR="008C231F" w:rsidRPr="008C231F" w:rsidDel="00526229">
          <w:rPr>
            <w:rFonts w:ascii="Times New Roman" w:hAnsi="Times New Roman" w:cs="Times New Roman"/>
          </w:rPr>
          <w:delText xml:space="preserve"> of squares to </w:delText>
        </w:r>
        <w:commentRangeStart w:id="413"/>
        <w:r w:rsidR="008C231F" w:rsidRPr="008C231F" w:rsidDel="00526229">
          <w:rPr>
            <w:rFonts w:ascii="Times New Roman" w:hAnsi="Times New Roman" w:cs="Times New Roman"/>
          </w:rPr>
          <w:delText>assess splits</w:delText>
        </w:r>
        <w:commentRangeEnd w:id="413"/>
        <w:r w:rsidR="003A177B" w:rsidDel="00526229">
          <w:rPr>
            <w:rStyle w:val="CommentReference"/>
            <w:rFonts w:ascii="Times New Roman" w:eastAsia="SimSun" w:hAnsi="Times New Roman" w:cs="Lucida Sans"/>
            <w:color w:val="00000A"/>
            <w:lang w:eastAsia="zh-CN" w:bidi="hi-IN"/>
          </w:rPr>
          <w:commentReference w:id="413"/>
        </w:r>
        <w:r w:rsidR="008C231F" w:rsidRPr="008C231F" w:rsidDel="00526229">
          <w:rPr>
            <w:rFonts w:ascii="Times New Roman" w:hAnsi="Times New Roman" w:cs="Times New Roman"/>
          </w:rPr>
          <w:delText xml:space="preserve">. The misclassification error in this case is defined: </w:delTex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{y(i|t)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e>
                <m:sup>
                  <m:r>
                    <w:rPr>
                      <w:rFonts w:ascii="Cambria Math" w:hAnsi="Cambria Math" w:cs="Times New Roman"/>
                    </w:rPr>
                    <m:t>2</m:t>
                  </m:r>
                </m:sup>
              </m:sSup>
            </m:e>
          </m:nary>
        </m:oMath>
        <w:r w:rsidR="008C231F" w:rsidRPr="008C231F" w:rsidDel="00526229">
          <w:rPr>
            <w:rFonts w:ascii="Times New Roman" w:hAnsi="Times New Roman" w:cs="Times New Roman"/>
          </w:rPr>
          <w:delText xml:space="preserve"> where </w:delTex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oMath>
        <w:r w:rsidR="008C231F" w:rsidRPr="008C231F" w:rsidDel="00526229">
          <w:rPr>
            <w:rFonts w:ascii="Times New Roman" w:hAnsi="Times New Roman" w:cs="Times New Roman"/>
          </w:rPr>
          <w:delText xml:space="preserve"> is the </w:delText>
        </w:r>
        <w:commentRangeStart w:id="414"/>
        <w:r w:rsidR="008C231F" w:rsidRPr="008C231F" w:rsidDel="00526229">
          <w:rPr>
            <w:rFonts w:ascii="Times New Roman" w:hAnsi="Times New Roman" w:cs="Times New Roman"/>
          </w:rPr>
          <w:delText xml:space="preserve">mean of the observation in node </w:delText>
        </w:r>
        <m:oMath>
          <m:r>
            <w:rPr>
              <w:rFonts w:ascii="Cambria Math" w:hAnsi="Cambria Math" w:cs="Times New Roman"/>
            </w:rPr>
            <m:t>t</m:t>
          </m:r>
        </m:oMath>
        <w:r w:rsidR="008C231F" w:rsidRPr="008C231F" w:rsidDel="00526229">
          <w:rPr>
            <w:rFonts w:ascii="Times New Roman" w:hAnsi="Times New Roman" w:cs="Times New Roman"/>
          </w:rPr>
          <w:delText xml:space="preserve"> and </w:delText>
        </w:r>
        <m:oMath>
          <m:r>
            <w:rPr>
              <w:rFonts w:ascii="Cambria Math" w:hAnsi="Cambria Math" w:cs="Times New Roman"/>
            </w:rPr>
            <m:t>y(i|t)</m:t>
          </m:r>
        </m:oMath>
        <w:r w:rsidR="008C231F" w:rsidRPr="008C231F" w:rsidDel="00526229">
          <w:rPr>
            <w:rFonts w:ascii="Times New Roman" w:hAnsi="Times New Roman" w:cs="Times New Roman"/>
          </w:rPr>
          <w:delText xml:space="preserve"> represents observation </w:delText>
        </w:r>
        <m:oMath>
          <m:r>
            <w:rPr>
              <w:rFonts w:ascii="Cambria Math" w:hAnsi="Cambria Math" w:cs="Times New Roman"/>
            </w:rPr>
            <m:t>i</m:t>
          </m:r>
        </m:oMath>
        <w:r w:rsidR="008C231F" w:rsidRPr="008C231F" w:rsidDel="00526229">
          <w:rPr>
            <w:rFonts w:ascii="Times New Roman" w:hAnsi="Times New Roman" w:cs="Times New Roman"/>
          </w:rPr>
          <w:delText xml:space="preserve"> in node </w:delText>
        </w:r>
        <m:oMath>
          <m:r>
            <w:rPr>
              <w:rFonts w:ascii="Cambria Math" w:hAnsi="Cambria Math" w:cs="Times New Roman"/>
            </w:rPr>
            <m:t>t</m:t>
          </m:r>
        </m:oMath>
        <w:r w:rsidR="002E7BFF" w:rsidDel="00526229">
          <w:rPr>
            <w:rFonts w:ascii="Times New Roman" w:hAnsi="Times New Roman" w:cs="Times New Roman"/>
          </w:rPr>
          <w:delText>.</w:delText>
        </w:r>
        <w:r w:rsidR="00B07BC8" w:rsidDel="00526229">
          <w:rPr>
            <w:rFonts w:ascii="Times New Roman" w:hAnsi="Times New Roman" w:cs="Times New Roman"/>
          </w:rPr>
          <w:delText xml:space="preserve"> Quantitative response variables are modeled using the classification scheme. </w:delText>
        </w:r>
        <w:r w:rsidR="00022F2B" w:rsidDel="00526229">
          <w:rPr>
            <w:rFonts w:ascii="Times New Roman" w:hAnsi="Times New Roman" w:cs="Times New Roman"/>
          </w:rPr>
          <w:delText xml:space="preserve">One way to measure the information gain from splitting variables in this classification scheme is to us the Gini Impurity index. </w:delText>
        </w:r>
      </w:del>
    </w:p>
    <w:p w14:paraId="0DD8C1FA" w14:textId="38A088D3" w:rsidR="008C231F" w:rsidRDefault="00206465" w:rsidP="0011182C">
      <w:pPr>
        <w:spacing w:line="480" w:lineRule="auto"/>
        <w:rPr>
          <w:rFonts w:ascii="Times New Roman" w:hAnsi="Times New Roman" w:cs="Times New Roman"/>
        </w:rPr>
        <w:pPrChange w:id="415" w:author="Justin Jent" w:date="2014-03-12T20:54:00Z">
          <w:pPr>
            <w:spacing w:line="480" w:lineRule="auto"/>
            <w:ind w:firstLine="720"/>
          </w:pPr>
        </w:pPrChange>
      </w:pPr>
      <w:del w:id="416" w:author="Justin Jent" w:date="2014-02-02T15:11:00Z">
        <w:r w:rsidDel="00526229">
          <w:rPr>
            <w:rFonts w:ascii="Times New Roman" w:hAnsi="Times New Roman" w:cs="Times New Roman"/>
          </w:rPr>
          <w:delText xml:space="preserve"> </w:delText>
        </w:r>
        <w:r w:rsidR="00E93A3C" w:rsidDel="00526229">
          <w:rPr>
            <w:rFonts w:ascii="Times New Roman" w:hAnsi="Times New Roman" w:cs="Times New Roman"/>
          </w:rPr>
          <w:delText>Classification and Regression Trees can also handle missing variables.</w:delText>
        </w:r>
      </w:del>
    </w:p>
    <w:commentRangeEnd w:id="414"/>
    <w:p w14:paraId="4F964D71" w14:textId="77777777" w:rsidR="00BD4365" w:rsidRDefault="00176C08" w:rsidP="00BD4365">
      <w:pPr>
        <w:pStyle w:val="Heading3"/>
      </w:pPr>
      <w:r>
        <w:rPr>
          <w:rStyle w:val="CommentReference"/>
          <w:rFonts w:eastAsia="SimSun" w:cs="Lucida Sans"/>
          <w:b w:val="0"/>
          <w:bCs w:val="0"/>
          <w:color w:val="00000A"/>
          <w:lang w:eastAsia="zh-CN" w:bidi="hi-IN"/>
        </w:rPr>
        <w:commentReference w:id="414"/>
      </w:r>
      <w:r w:rsidR="00BD4365">
        <w:t>2.3 Boosting</w:t>
      </w:r>
    </w:p>
    <w:p w14:paraId="5425B5AD" w14:textId="4FEE8242" w:rsidR="008A324E" w:rsidRPr="008C231F" w:rsidRDefault="008A324E" w:rsidP="00BD4365">
      <w:pPr>
        <w:spacing w:line="480" w:lineRule="auto"/>
        <w:rPr>
          <w:rFonts w:ascii="Times New Roman" w:hAnsi="Times New Roman" w:cs="Times New Roman"/>
        </w:rPr>
      </w:pPr>
      <w:r>
        <w:rPr>
          <w:rFonts w:ascii="Times New Roman" w:hAnsi="Times New Roman" w:cs="Times New Roman"/>
        </w:rPr>
        <w:t xml:space="preserve">Boosting </w:t>
      </w:r>
      <w:ins w:id="417" w:author="Justin Jent" w:date="2014-02-11T21:02:00Z">
        <w:r w:rsidR="00C61681">
          <w:rPr>
            <w:rFonts w:ascii="Times New Roman" w:hAnsi="Times New Roman" w:cs="Times New Roman"/>
          </w:rPr>
          <w:t xml:space="preserve">is a process that tries to improve prediction by emphasizing variables that performed poorly. A training sample of the data is taken and a decision tree is created. The weak classifier is </w:t>
        </w:r>
      </w:ins>
      <w:ins w:id="418" w:author="Justin Jent" w:date="2014-02-11T21:04:00Z">
        <w:r w:rsidR="00C61681">
          <w:rPr>
            <w:rFonts w:ascii="Times New Roman" w:hAnsi="Times New Roman" w:cs="Times New Roman"/>
          </w:rPr>
          <w:t xml:space="preserve">stored and </w:t>
        </w:r>
      </w:ins>
      <w:ins w:id="419" w:author="Justin Jent" w:date="2014-02-11T21:02:00Z">
        <w:r w:rsidR="00C61681">
          <w:rPr>
            <w:rFonts w:ascii="Times New Roman" w:hAnsi="Times New Roman" w:cs="Times New Roman"/>
          </w:rPr>
          <w:t xml:space="preserve">the </w:t>
        </w:r>
      </w:ins>
      <w:ins w:id="420" w:author="Justin Jent" w:date="2014-02-11T21:04:00Z">
        <w:r w:rsidR="00C61681">
          <w:rPr>
            <w:rFonts w:ascii="Times New Roman" w:hAnsi="Times New Roman" w:cs="Times New Roman"/>
          </w:rPr>
          <w:t xml:space="preserve">process is repeated to produce a sequence of weak classifiers. </w:t>
        </w:r>
      </w:ins>
      <w:ins w:id="421" w:author="Justin Jent" w:date="2014-02-11T21:05:00Z">
        <w:r w:rsidR="00C61681">
          <w:rPr>
            <w:rFonts w:ascii="Times New Roman" w:hAnsi="Times New Roman" w:cs="Times New Roman"/>
          </w:rPr>
          <w:t xml:space="preserve">The sequence of weak classifiers is combined using a weighting scheme </w:t>
        </w:r>
      </w:ins>
      <w:ins w:id="422" w:author="Justin Jent" w:date="2014-02-11T21:09:00Z">
        <w:r w:rsidR="00A70727">
          <w:rPr>
            <w:rFonts w:ascii="Times New Roman" w:hAnsi="Times New Roman" w:cs="Times New Roman"/>
          </w:rPr>
          <w:t xml:space="preserve">that puts more emphasis on the better classifiers </w:t>
        </w:r>
      </w:ins>
      <w:ins w:id="423" w:author="Justin Jent" w:date="2014-02-11T21:05:00Z">
        <w:r w:rsidR="00C61681">
          <w:rPr>
            <w:rFonts w:ascii="Times New Roman" w:hAnsi="Times New Roman" w:cs="Times New Roman"/>
          </w:rPr>
          <w:t xml:space="preserve">to produce the final </w:t>
        </w:r>
      </w:ins>
      <w:ins w:id="424" w:author="Justin Jent" w:date="2014-02-11T21:06:00Z">
        <w:r w:rsidR="00C61681">
          <w:rPr>
            <w:rFonts w:ascii="Times New Roman" w:hAnsi="Times New Roman" w:cs="Times New Roman"/>
          </w:rPr>
          <w:t xml:space="preserve">prediction. </w:t>
        </w:r>
      </w:ins>
      <w:ins w:id="425" w:author="Justin Jent" w:date="2014-02-11T21:10:00Z">
        <w:r w:rsidR="00A70727">
          <w:rPr>
            <w:rFonts w:ascii="Times New Roman" w:hAnsi="Times New Roman" w:cs="Times New Roman"/>
          </w:rPr>
          <w:t>Results that were hard to predict are given more emphasis, and t</w:t>
        </w:r>
      </w:ins>
      <w:ins w:id="426" w:author="Justin Jent" w:date="2014-02-11T21:06:00Z">
        <w:r w:rsidR="00C61681">
          <w:rPr>
            <w:rFonts w:ascii="Times New Roman" w:hAnsi="Times New Roman" w:cs="Times New Roman"/>
          </w:rPr>
          <w:t xml:space="preserve">he final </w:t>
        </w:r>
      </w:ins>
      <w:ins w:id="427" w:author="Justin Jent" w:date="2014-02-11T21:11:00Z">
        <w:r w:rsidR="00A70727">
          <w:rPr>
            <w:rFonts w:ascii="Times New Roman" w:hAnsi="Times New Roman" w:cs="Times New Roman"/>
          </w:rPr>
          <w:t xml:space="preserve">model </w:t>
        </w:r>
      </w:ins>
      <w:ins w:id="428" w:author="Justin Jent" w:date="2014-02-11T21:06:00Z">
        <w:r w:rsidR="00C61681">
          <w:rPr>
            <w:rFonts w:ascii="Times New Roman" w:hAnsi="Times New Roman" w:cs="Times New Roman"/>
          </w:rPr>
          <w:t>is a “committee”</w:t>
        </w:r>
      </w:ins>
      <w:ins w:id="429" w:author="Justin Jent" w:date="2014-02-11T21:07:00Z">
        <w:r w:rsidR="00C61681">
          <w:rPr>
            <w:rFonts w:ascii="Times New Roman" w:hAnsi="Times New Roman" w:cs="Times New Roman"/>
          </w:rPr>
          <w:t xml:space="preserve"> </w:t>
        </w:r>
      </w:ins>
      <w:ins w:id="430" w:author="Justin Jent" w:date="2014-02-11T21:08:00Z">
        <w:r w:rsidR="00C61681">
          <w:rPr>
            <w:rFonts w:ascii="Times New Roman" w:hAnsi="Times New Roman" w:cs="Times New Roman"/>
          </w:rPr>
          <w:t>that greatly</w:t>
        </w:r>
      </w:ins>
      <w:del w:id="431" w:author="Justin Jent" w:date="2014-02-11T21:07:00Z">
        <w:r w:rsidDel="00C61681">
          <w:rPr>
            <w:rFonts w:ascii="Times New Roman" w:hAnsi="Times New Roman" w:cs="Times New Roman"/>
          </w:rPr>
          <w:delText>simply means combining several models, which can</w:delText>
        </w:r>
      </w:del>
      <w:r>
        <w:rPr>
          <w:rFonts w:ascii="Times New Roman" w:hAnsi="Times New Roman" w:cs="Times New Roman"/>
        </w:rPr>
        <w:t xml:space="preserve"> improve</w:t>
      </w:r>
      <w:ins w:id="432" w:author="Justin Jent" w:date="2014-02-11T21:08:00Z">
        <w:r w:rsidR="00C61681">
          <w:rPr>
            <w:rFonts w:ascii="Times New Roman" w:hAnsi="Times New Roman" w:cs="Times New Roman"/>
          </w:rPr>
          <w:t>s</w:t>
        </w:r>
      </w:ins>
      <w:r>
        <w:rPr>
          <w:rFonts w:ascii="Times New Roman" w:hAnsi="Times New Roman" w:cs="Times New Roman"/>
        </w:rPr>
        <w:t xml:space="preserve"> model accuracy.</w:t>
      </w:r>
      <w:del w:id="433" w:author="Justin Jent" w:date="2014-02-11T21:02:00Z">
        <w:r w:rsidDel="00C61681">
          <w:rPr>
            <w:rFonts w:ascii="Times New Roman" w:hAnsi="Times New Roman" w:cs="Times New Roman"/>
          </w:rPr>
          <w:delText xml:space="preserve"> This</w:delText>
        </w:r>
        <w:r w:rsidR="001E27B3" w:rsidDel="00C61681">
          <w:rPr>
            <w:rFonts w:ascii="Times New Roman" w:hAnsi="Times New Roman" w:cs="Times New Roman"/>
          </w:rPr>
          <w:delText xml:space="preserve"> forward process</w:delText>
        </w:r>
        <w:r w:rsidDel="00C61681">
          <w:rPr>
            <w:rFonts w:ascii="Times New Roman" w:hAnsi="Times New Roman" w:cs="Times New Roman"/>
          </w:rPr>
          <w:delText xml:space="preserve"> </w:delText>
        </w:r>
        <w:r w:rsidR="001E27B3" w:rsidDel="00C61681">
          <w:rPr>
            <w:rFonts w:ascii="Times New Roman" w:hAnsi="Times New Roman" w:cs="Times New Roman"/>
          </w:rPr>
          <w:delText>tries to improve prediction by emphasizing variables that performed poorly in previous trees</w:delText>
        </w:r>
      </w:del>
      <w:del w:id="434" w:author="Justin Jent" w:date="2014-02-11T21:08:00Z">
        <w:r w:rsidR="001E27B3" w:rsidDel="00C61681">
          <w:rPr>
            <w:rFonts w:ascii="Times New Roman" w:hAnsi="Times New Roman" w:cs="Times New Roman"/>
          </w:rPr>
          <w:delText>.</w:delText>
        </w:r>
      </w:del>
      <w:r w:rsidR="001E27B3">
        <w:rPr>
          <w:rFonts w:ascii="Times New Roman" w:hAnsi="Times New Roman" w:cs="Times New Roman"/>
        </w:rPr>
        <w:t xml:space="preserve"> </w:t>
      </w:r>
      <w:del w:id="435" w:author="Justin Jent" w:date="2014-02-11T21:02:00Z">
        <w:r w:rsidR="001E27B3" w:rsidDel="00C61681">
          <w:rPr>
            <w:rFonts w:ascii="Times New Roman" w:hAnsi="Times New Roman" w:cs="Times New Roman"/>
          </w:rPr>
          <w:delText xml:space="preserve">Several trees are fit and the averages are taken. </w:delText>
        </w:r>
      </w:del>
    </w:p>
    <w:p w14:paraId="45B78E94" w14:textId="77777777" w:rsidR="007F529F" w:rsidRPr="00206465" w:rsidRDefault="00BD4365" w:rsidP="00206465">
      <w:pPr>
        <w:pStyle w:val="Heading3"/>
      </w:pPr>
      <w:r>
        <w:t>2.4</w:t>
      </w:r>
      <w:r w:rsidR="007F529F">
        <w:t xml:space="preserve"> Software and Modeling</w:t>
      </w:r>
    </w:p>
    <w:p w14:paraId="2DE5B0B6" w14:textId="348FB42E" w:rsidR="007F529F" w:rsidRDefault="00DC376C" w:rsidP="007F529F">
      <w:pPr>
        <w:spacing w:line="480" w:lineRule="auto"/>
        <w:rPr>
          <w:rFonts w:ascii="Times New Roman" w:hAnsi="Times New Roman" w:cs="Times New Roman"/>
        </w:rPr>
      </w:pPr>
      <w:ins w:id="436" w:author="Justin Jent" w:date="2014-02-11T21:11:00Z">
        <w:r>
          <w:rPr>
            <w:rFonts w:ascii="Times New Roman" w:hAnsi="Times New Roman" w:cs="Times New Roman"/>
          </w:rPr>
          <w:t>There are several available boosting algorithms for decision trees. In this analysis, we used t</w:t>
        </w:r>
      </w:ins>
      <w:del w:id="437" w:author="Justin Jent" w:date="2014-02-11T21:11:00Z">
        <w:r w:rsidR="007F529F" w:rsidRPr="008C231F" w:rsidDel="00DC376C">
          <w:rPr>
            <w:rFonts w:ascii="Times New Roman" w:hAnsi="Times New Roman" w:cs="Times New Roman"/>
          </w:rPr>
          <w:delText>T</w:delText>
        </w:r>
      </w:del>
      <w:r w:rsidR="007F529F" w:rsidRPr="008C231F">
        <w:rPr>
          <w:rFonts w:ascii="Times New Roman" w:hAnsi="Times New Roman" w:cs="Times New Roman"/>
        </w:rPr>
        <w:t>he</w:t>
      </w:r>
      <w:r w:rsidR="007F529F">
        <w:rPr>
          <w:rFonts w:ascii="Times New Roman" w:hAnsi="Times New Roman" w:cs="Times New Roman"/>
        </w:rPr>
        <w:t xml:space="preserve"> open source statistical programming language</w:t>
      </w:r>
      <w:r w:rsidR="007F529F" w:rsidRPr="008C231F">
        <w:rPr>
          <w:rFonts w:ascii="Times New Roman" w:hAnsi="Times New Roman" w:cs="Times New Roman"/>
        </w:rPr>
        <w:t xml:space="preserve"> R</w:t>
      </w:r>
      <w:r w:rsidR="007F529F">
        <w:rPr>
          <w:rFonts w:ascii="Times New Roman" w:hAnsi="Times New Roman" w:cs="Times New Roman"/>
        </w:rPr>
        <w:t xml:space="preserve"> version 3.0.</w:t>
      </w:r>
      <w:r w:rsidR="00F561E8">
        <w:rPr>
          <w:rFonts w:ascii="Times New Roman" w:hAnsi="Times New Roman" w:cs="Times New Roman"/>
        </w:rPr>
        <w:t>1</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{"citationID":"f8is601ma","properties":{"formattedCitation":"[12]","plainCitation":"[12]"},"citationItems":[{"id":49,"uris":["http://zotero.org/users/675595/items/VINQV35X"],"uri":["http://zotero.org/users/675595/items/VINQV35X"],"itemData":{"id":49,"type":"book","title":"R: A Language and Environment for Statistical Computing","publisher-place":"Vienna, Austria","event-place":"Vienna, Austria","URL":"http://www.R-project.org","note":"ISBN 3-900051-07-0","author":[{"family":"Team","given":"R Development Core"}],"issued":{"date-parts":[["2008"]]}}}],"schema":"https://github.com/citation-style-language/schema/raw/master/csl-citation.json"}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rPr>
        <w:t>[12]</w:t>
      </w:r>
      <w:r w:rsidR="00E62369">
        <w:rPr>
          <w:rFonts w:ascii="Times New Roman" w:hAnsi="Times New Roman" w:cs="Times New Roman"/>
        </w:rPr>
        <w:fldChar w:fldCharType="end"/>
      </w:r>
      <w:ins w:id="438" w:author="Justin Jent" w:date="2014-02-11T21:12:00Z">
        <w:r>
          <w:rPr>
            <w:rFonts w:ascii="Times New Roman" w:hAnsi="Times New Roman" w:cs="Times New Roman"/>
          </w:rPr>
          <w:t xml:space="preserve">, and </w:t>
        </w:r>
      </w:ins>
      <w:r w:rsidR="007F529F">
        <w:rPr>
          <w:rFonts w:ascii="Times New Roman" w:hAnsi="Times New Roman" w:cs="Times New Roman"/>
        </w:rPr>
        <w:t xml:space="preserve"> </w:t>
      </w:r>
      <w:del w:id="439" w:author="Justin Jent" w:date="2014-02-11T21:12:00Z">
        <w:r w:rsidR="007F529F" w:rsidDel="00DC376C">
          <w:rPr>
            <w:rFonts w:ascii="Times New Roman" w:hAnsi="Times New Roman" w:cs="Times New Roman"/>
          </w:rPr>
          <w:delText>was used to fit all models.</w:delText>
        </w:r>
      </w:del>
      <w:del w:id="440" w:author="Justin Jent" w:date="2014-02-11T21:13:00Z">
        <w:r w:rsidR="007F529F" w:rsidDel="00DC376C">
          <w:rPr>
            <w:rFonts w:ascii="Times New Roman" w:hAnsi="Times New Roman" w:cs="Times New Roman"/>
          </w:rPr>
          <w:delText xml:space="preserve"> </w:delText>
        </w:r>
      </w:del>
      <w:ins w:id="441" w:author="Justin Jent" w:date="2014-02-11T21:13:00Z">
        <w:r>
          <w:rPr>
            <w:rFonts w:ascii="Times New Roman" w:hAnsi="Times New Roman" w:cs="Times New Roman"/>
          </w:rPr>
          <w:t>t</w:t>
        </w:r>
      </w:ins>
      <w:del w:id="442" w:author="Justin Jent" w:date="2014-02-11T21:13:00Z">
        <w:r w:rsidR="007F529F" w:rsidDel="00DC376C">
          <w:rPr>
            <w:rFonts w:ascii="Times New Roman" w:hAnsi="Times New Roman" w:cs="Times New Roman"/>
          </w:rPr>
          <w:delText>T</w:delText>
        </w:r>
      </w:del>
      <w:r w:rsidR="007F529F">
        <w:rPr>
          <w:rFonts w:ascii="Times New Roman" w:hAnsi="Times New Roman" w:cs="Times New Roman"/>
        </w:rPr>
        <w:t xml:space="preserve">he </w:t>
      </w:r>
      <w:proofErr w:type="spellStart"/>
      <w:r w:rsidR="007F529F">
        <w:rPr>
          <w:rFonts w:ascii="Times New Roman" w:hAnsi="Times New Roman" w:cs="Times New Roman"/>
        </w:rPr>
        <w:t>gbm</w:t>
      </w:r>
      <w:proofErr w:type="spellEnd"/>
      <w:r w:rsidR="007F529F">
        <w:rPr>
          <w:rFonts w:ascii="Times New Roman" w:hAnsi="Times New Roman" w:cs="Times New Roman"/>
        </w:rPr>
        <w:t xml:space="preserve"> package</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lekt3gl6u","properties":{"formattedCitation":"[13]","plainCitation":"[13]"},"citationItems":[{"id":1422,"uris":["http://zotero.org/users/675595/items/A7BGXFGF"],"uri":["http://zotero.org/users/675595/items/A7BGXFGF"],"itemData":{"id":1422,"type":"webpage","title":"Generalized boosted regression models","container-title":"Documentation on the R Package 'gbm', version 2.0-8","URL":"http://www.i-pensieri.com/gregr/gbm.shtml","author":[{"family":"Ridgeway","given":"G."}],"issued":{"date-parts":[["2006"]]},"accessed":{"date-parts":[["2013",4,24]]}}}],"schema":"https://github.com/citation-style-language/schema/raw/master/csl-citation.json"}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[13]</w:t>
      </w:r>
      <w:r w:rsidR="00E62369">
        <w:rPr>
          <w:rFonts w:ascii="Times New Roman" w:hAnsi="Times New Roman" w:cs="Times New Roman"/>
        </w:rPr>
        <w:fldChar w:fldCharType="end"/>
      </w:r>
      <w:r w:rsidR="007F529F" w:rsidRPr="008C231F">
        <w:rPr>
          <w:rFonts w:ascii="Times New Roman" w:hAnsi="Times New Roman" w:cs="Times New Roman"/>
        </w:rPr>
        <w:t xml:space="preserve"> </w:t>
      </w:r>
      <w:del w:id="443" w:author="Justin Jent" w:date="2014-02-11T21:14:00Z">
        <w:r w:rsidR="007F529F" w:rsidRPr="008C231F" w:rsidDel="00DC376C">
          <w:rPr>
            <w:rFonts w:ascii="Times New Roman" w:hAnsi="Times New Roman" w:cs="Times New Roman"/>
          </w:rPr>
          <w:delText xml:space="preserve">and </w:delText>
        </w:r>
      </w:del>
      <w:ins w:id="444" w:author="Justin Jent" w:date="2014-02-11T21:14:00Z">
        <w:r>
          <w:rPr>
            <w:rFonts w:ascii="Times New Roman" w:hAnsi="Times New Roman" w:cs="Times New Roman"/>
          </w:rPr>
          <w:t>with</w:t>
        </w:r>
        <w:r w:rsidRPr="008C231F">
          <w:rPr>
            <w:rFonts w:ascii="Times New Roman" w:hAnsi="Times New Roman" w:cs="Times New Roman"/>
          </w:rPr>
          <w:t xml:space="preserve"> </w:t>
        </w:r>
      </w:ins>
      <w:r w:rsidR="007F529F">
        <w:rPr>
          <w:rFonts w:ascii="Times New Roman" w:hAnsi="Times New Roman" w:cs="Times New Roman"/>
        </w:rPr>
        <w:t xml:space="preserve">additional functions provided by </w:t>
      </w:r>
      <w:proofErr w:type="spellStart"/>
      <w:r w:rsidR="007F529F">
        <w:rPr>
          <w:rFonts w:ascii="Times New Roman" w:hAnsi="Times New Roman" w:cs="Times New Roman"/>
        </w:rPr>
        <w:t>Elith</w:t>
      </w:r>
      <w:proofErr w:type="spellEnd"/>
      <w:r w:rsidR="007F529F">
        <w:rPr>
          <w:rFonts w:ascii="Times New Roman" w:hAnsi="Times New Roman" w:cs="Times New Roman"/>
        </w:rPr>
        <w:t xml:space="preserve"> et al.</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v6jsbdlok","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[8]</w:t>
      </w:r>
      <w:r w:rsidR="00E62369">
        <w:rPr>
          <w:rFonts w:ascii="Times New Roman" w:hAnsi="Times New Roman" w:cs="Times New Roman"/>
        </w:rPr>
        <w:fldChar w:fldCharType="end"/>
      </w:r>
      <w:r w:rsidR="007F529F">
        <w:rPr>
          <w:rFonts w:ascii="Times New Roman" w:hAnsi="Times New Roman" w:cs="Times New Roman"/>
        </w:rPr>
        <w:t xml:space="preserve"> </w:t>
      </w:r>
      <w:proofErr w:type="gramStart"/>
      <w:r w:rsidR="007F529F">
        <w:rPr>
          <w:rFonts w:ascii="Times New Roman" w:hAnsi="Times New Roman" w:cs="Times New Roman"/>
        </w:rPr>
        <w:t>in</w:t>
      </w:r>
      <w:proofErr w:type="gramEnd"/>
      <w:r w:rsidR="007F529F">
        <w:rPr>
          <w:rFonts w:ascii="Times New Roman" w:hAnsi="Times New Roman" w:cs="Times New Roman"/>
        </w:rPr>
        <w:t xml:space="preserve"> the </w:t>
      </w:r>
      <w:proofErr w:type="spellStart"/>
      <w:r w:rsidR="00660103">
        <w:rPr>
          <w:rFonts w:ascii="Times New Roman" w:hAnsi="Times New Roman" w:cs="Times New Roman"/>
        </w:rPr>
        <w:t>dism</w:t>
      </w:r>
      <w:r w:rsidR="007F529F" w:rsidRPr="008C231F">
        <w:rPr>
          <w:rFonts w:ascii="Times New Roman" w:hAnsi="Times New Roman" w:cs="Times New Roman"/>
        </w:rPr>
        <w:t>o</w:t>
      </w:r>
      <w:proofErr w:type="spellEnd"/>
      <w:r w:rsidR="007F529F">
        <w:rPr>
          <w:rFonts w:ascii="Times New Roman" w:hAnsi="Times New Roman" w:cs="Times New Roman"/>
        </w:rPr>
        <w:t xml:space="preserve"> package</w:t>
      </w:r>
      <w:del w:id="445" w:author="Justin Jent" w:date="2014-02-11T21:14:00Z">
        <w:r w:rsidR="007F529F" w:rsidDel="00DC376C">
          <w:rPr>
            <w:rFonts w:ascii="Times New Roman" w:hAnsi="Times New Roman" w:cs="Times New Roman"/>
          </w:rPr>
          <w:delText xml:space="preserve"> were </w:delText>
        </w:r>
        <w:r w:rsidR="00206465" w:rsidDel="00DC376C">
          <w:rPr>
            <w:rFonts w:ascii="Times New Roman" w:hAnsi="Times New Roman" w:cs="Times New Roman"/>
          </w:rPr>
          <w:delText>used for</w:delText>
        </w:r>
      </w:del>
      <w:r w:rsidR="00206465">
        <w:rPr>
          <w:rFonts w:ascii="Times New Roman" w:hAnsi="Times New Roman" w:cs="Times New Roman"/>
        </w:rPr>
        <w:t xml:space="preserve"> </w:t>
      </w:r>
      <w:ins w:id="446" w:author="Justin Jent" w:date="2014-02-11T21:14:00Z">
        <w:r>
          <w:rPr>
            <w:rFonts w:ascii="Times New Roman" w:hAnsi="Times New Roman" w:cs="Times New Roman"/>
          </w:rPr>
          <w:t xml:space="preserve">to fit all </w:t>
        </w:r>
      </w:ins>
      <w:r w:rsidR="00206465">
        <w:rPr>
          <w:rFonts w:ascii="Times New Roman" w:hAnsi="Times New Roman" w:cs="Times New Roman"/>
        </w:rPr>
        <w:t>boosted regression trees</w:t>
      </w:r>
      <w:r w:rsidR="007F529F" w:rsidRPr="008C231F">
        <w:rPr>
          <w:rFonts w:ascii="Times New Roman" w:hAnsi="Times New Roman" w:cs="Times New Roman"/>
        </w:rPr>
        <w:t>.</w:t>
      </w:r>
    </w:p>
    <w:p w14:paraId="5FB91400" w14:textId="77777777" w:rsidR="00206465" w:rsidRDefault="00BD4365" w:rsidP="00206465">
      <w:pPr>
        <w:pStyle w:val="Heading3"/>
      </w:pPr>
      <w:r>
        <w:t>2.5</w:t>
      </w:r>
      <w:r w:rsidR="00206465">
        <w:t xml:space="preserve"> Fitting the Model</w:t>
      </w:r>
    </w:p>
    <w:p w14:paraId="5A4134B1" w14:textId="77777777" w:rsidR="00206465" w:rsidRDefault="00206465" w:rsidP="00206465">
      <w:pPr>
        <w:spacing w:line="480" w:lineRule="auto"/>
        <w:rPr>
          <w:rFonts w:ascii="Times New Roman" w:hAnsi="Times New Roman" w:cs="Times New Roman"/>
        </w:rPr>
      </w:pPr>
      <w:r w:rsidRPr="00791DF0">
        <w:rPr>
          <w:rFonts w:ascii="Times New Roman" w:hAnsi="Times New Roman" w:cs="Times New Roman"/>
        </w:rPr>
        <w:t>Since the data had fewer than 250 observations we used the entire dataset to fit the model.</w:t>
      </w:r>
      <w:r w:rsidR="009860FD" w:rsidRPr="00791DF0">
        <w:rPr>
          <w:rFonts w:ascii="Times New Roman" w:hAnsi="Times New Roman" w:cs="Times New Roman"/>
        </w:rPr>
        <w:t xml:space="preserve"> This method is known as Cross-Validation (CV) and tests the model on portions of the data withheld while using all of the data to fit the model at some stage.</w:t>
      </w:r>
      <w:r w:rsidRPr="00791DF0">
        <w:rPr>
          <w:rFonts w:ascii="Times New Roman" w:hAnsi="Times New Roman" w:cs="Times New Roman"/>
        </w:rPr>
        <w:t xml:space="preserve"> </w:t>
      </w:r>
      <w:proofErr w:type="spellStart"/>
      <w:r w:rsidRPr="00791DF0">
        <w:rPr>
          <w:rFonts w:ascii="Times New Roman" w:hAnsi="Times New Roman" w:cs="Times New Roman"/>
        </w:rPr>
        <w:t>Elith</w:t>
      </w:r>
      <w:proofErr w:type="spellEnd"/>
      <w:r w:rsidRPr="00791DF0">
        <w:rPr>
          <w:rFonts w:ascii="Times New Roman" w:hAnsi="Times New Roman" w:cs="Times New Roman"/>
        </w:rPr>
        <w:t xml:space="preserve"> et al.</w:t>
      </w:r>
      <w:r w:rsidR="00E62369"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kpjen7ocr","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sidRPr="00791DF0">
        <w:rPr>
          <w:rFonts w:ascii="Times New Roman" w:hAnsi="Times New Roman" w:cs="Times New Roman"/>
        </w:rPr>
        <w:fldChar w:fldCharType="separate"/>
      </w:r>
      <w:r w:rsidR="00C21768">
        <w:rPr>
          <w:rFonts w:ascii="Times New Roman" w:hAnsi="Times New Roman" w:cs="Times New Roman"/>
          <w:noProof/>
        </w:rPr>
        <w:t>[8]</w:t>
      </w:r>
      <w:r w:rsidR="00E62369"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EF42B6" w:rsidRPr="00791DF0">
        <w:rPr>
          <w:rFonts w:ascii="Times New Roman" w:hAnsi="Times New Roman" w:cs="Times New Roman"/>
        </w:rPr>
        <w:t>suggest</w:t>
      </w:r>
      <w:proofErr w:type="gramEnd"/>
      <w:r w:rsidR="00EF42B6" w:rsidRPr="00791DF0">
        <w:rPr>
          <w:rFonts w:ascii="Times New Roman" w:hAnsi="Times New Roman" w:cs="Times New Roman"/>
        </w:rPr>
        <w:t xml:space="preserve"> fitting at least 1000 trees with different combinations of le</w:t>
      </w:r>
      <w:r w:rsidR="00EE1314">
        <w:rPr>
          <w:rFonts w:ascii="Times New Roman" w:hAnsi="Times New Roman" w:cs="Times New Roman"/>
        </w:rPr>
        <w:t>arning rate and tree complexity</w:t>
      </w:r>
      <w:r w:rsidR="0088383C" w:rsidRPr="00791DF0">
        <w:rPr>
          <w:rFonts w:ascii="Times New Roman" w:hAnsi="Times New Roman" w:cs="Times New Roman"/>
        </w:rPr>
        <w:t xml:space="preserve">. </w:t>
      </w:r>
      <w:proofErr w:type="spellStart"/>
      <w:r w:rsidR="0088383C" w:rsidRPr="00791DF0">
        <w:rPr>
          <w:rFonts w:ascii="Times New Roman" w:hAnsi="Times New Roman" w:cs="Times New Roman"/>
        </w:rPr>
        <w:t>Elith</w:t>
      </w:r>
      <w:proofErr w:type="spellEnd"/>
      <w:r w:rsidR="0088383C" w:rsidRPr="00791DF0">
        <w:rPr>
          <w:rFonts w:ascii="Times New Roman" w:hAnsi="Times New Roman" w:cs="Times New Roman"/>
        </w:rPr>
        <w:t xml:space="preserve"> et al.</w:t>
      </w:r>
      <w:r w:rsidR="00E62369"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1949briaat","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sidRPr="00791DF0">
        <w:rPr>
          <w:rFonts w:ascii="Times New Roman" w:hAnsi="Times New Roman" w:cs="Times New Roman"/>
        </w:rPr>
        <w:fldChar w:fldCharType="separate"/>
      </w:r>
      <w:r w:rsidR="00C21768">
        <w:rPr>
          <w:rFonts w:ascii="Times New Roman" w:hAnsi="Times New Roman" w:cs="Times New Roman"/>
          <w:noProof/>
        </w:rPr>
        <w:t>[8]</w:t>
      </w:r>
      <w:r w:rsidR="00E62369"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88383C" w:rsidRPr="00791DF0">
        <w:rPr>
          <w:rFonts w:ascii="Times New Roman" w:hAnsi="Times New Roman" w:cs="Times New Roman"/>
        </w:rPr>
        <w:t>also</w:t>
      </w:r>
      <w:proofErr w:type="gramEnd"/>
      <w:r w:rsidR="0088383C" w:rsidRPr="00791DF0">
        <w:rPr>
          <w:rFonts w:ascii="Times New Roman" w:hAnsi="Times New Roman" w:cs="Times New Roman"/>
        </w:rPr>
        <w:t xml:space="preserve"> found that model performance impro</w:t>
      </w:r>
      <w:r w:rsidR="00EE1314">
        <w:rPr>
          <w:rFonts w:ascii="Times New Roman" w:hAnsi="Times New Roman" w:cs="Times New Roman"/>
        </w:rPr>
        <w:t xml:space="preserve">ved with stochasticity, which </w:t>
      </w:r>
      <w:r w:rsidR="0088383C" w:rsidRPr="00791DF0">
        <w:rPr>
          <w:rFonts w:ascii="Times New Roman" w:hAnsi="Times New Roman" w:cs="Times New Roman"/>
        </w:rPr>
        <w:t>is c</w:t>
      </w:r>
      <w:r w:rsidR="00EE1314">
        <w:rPr>
          <w:rFonts w:ascii="Times New Roman" w:hAnsi="Times New Roman" w:cs="Times New Roman"/>
        </w:rPr>
        <w:t>hanged with the bag parameter, and t</w:t>
      </w:r>
      <w:r w:rsidR="0088383C" w:rsidRPr="00791DF0">
        <w:rPr>
          <w:rFonts w:ascii="Times New Roman" w:hAnsi="Times New Roman" w:cs="Times New Roman"/>
        </w:rPr>
        <w:t>hey found that setting this parameter between 0.5-0.75 worked best. For our models, we used a bag fraction of 0.5.</w:t>
      </w:r>
    </w:p>
    <w:p w14:paraId="128F4B56" w14:textId="77777777" w:rsidR="0037520F" w:rsidRPr="0037520F" w:rsidRDefault="0037520F" w:rsidP="00206465">
      <w:pPr>
        <w:spacing w:line="480" w:lineRule="auto"/>
        <w:rPr>
          <w:rFonts w:ascii="Times New Roman" w:hAnsi="Times New Roman" w:cs="Times New Roman"/>
        </w:rPr>
      </w:pPr>
      <w:r>
        <w:rPr>
          <w:rFonts w:ascii="Times New Roman" w:hAnsi="Times New Roman" w:cs="Times New Roman"/>
        </w:rPr>
        <w:tab/>
        <w:t xml:space="preserve">The response variable, </w:t>
      </w:r>
      <w:r>
        <w:rPr>
          <w:rFonts w:ascii="Times New Roman" w:hAnsi="Times New Roman" w:cs="Times New Roman"/>
          <w:i/>
        </w:rPr>
        <w:t xml:space="preserve">E. coli, </w:t>
      </w:r>
      <w:r>
        <w:rPr>
          <w:rFonts w:ascii="Times New Roman" w:hAnsi="Times New Roman" w:cs="Times New Roman"/>
        </w:rPr>
        <w:t>was first transformed by taking the natural log of the variable plus one</w:t>
      </w:r>
      <w:r w:rsidR="002A6CDC">
        <w:rPr>
          <w:rFonts w:ascii="Times New Roman" w:hAnsi="Times New Roman" w:cs="Times New Roman"/>
        </w:rPr>
        <w:t xml:space="preserve">, </w:t>
      </w:r>
      <w:proofErr w:type="spellStart"/>
      <w:proofErr w:type="gramStart"/>
      <w:r w:rsidR="002A6CDC">
        <w:rPr>
          <w:rFonts w:ascii="Times New Roman" w:hAnsi="Times New Roman" w:cs="Times New Roman"/>
        </w:rPr>
        <w:t>ln</w:t>
      </w:r>
      <w:proofErr w:type="spellEnd"/>
      <w:r w:rsidR="002A6CDC">
        <w:rPr>
          <w:rFonts w:ascii="Times New Roman" w:hAnsi="Times New Roman" w:cs="Times New Roman"/>
        </w:rPr>
        <w:t>(</w:t>
      </w:r>
      <w:proofErr w:type="spellStart"/>
      <w:proofErr w:type="gramEnd"/>
      <w:r w:rsidR="002A6CDC">
        <w:rPr>
          <w:rFonts w:ascii="Times New Roman" w:hAnsi="Times New Roman" w:cs="Times New Roman"/>
          <w:i/>
        </w:rPr>
        <w:t>E.coli</w:t>
      </w:r>
      <w:proofErr w:type="spellEnd"/>
      <w:r w:rsidR="002A6CDC">
        <w:rPr>
          <w:rFonts w:ascii="Times New Roman" w:hAnsi="Times New Roman" w:cs="Times New Roman"/>
          <w:i/>
        </w:rPr>
        <w:t xml:space="preserve"> </w:t>
      </w:r>
      <w:r w:rsidR="002A6CDC">
        <w:rPr>
          <w:rFonts w:ascii="Times New Roman" w:hAnsi="Times New Roman" w:cs="Times New Roman"/>
        </w:rPr>
        <w:t>+1),</w:t>
      </w:r>
      <w:r>
        <w:rPr>
          <w:rFonts w:ascii="Times New Roman" w:hAnsi="Times New Roman" w:cs="Times New Roman"/>
        </w:rPr>
        <w:t xml:space="preserve"> in order to handle the cases where the value was zero. We looked at a normal quantile plot to assess the normality of the data</w:t>
      </w:r>
      <w:r w:rsidR="002B71DC">
        <w:rPr>
          <w:rFonts w:ascii="Times New Roman" w:hAnsi="Times New Roman" w:cs="Times New Roman"/>
        </w:rPr>
        <w:t xml:space="preserve"> (Figure 1)</w:t>
      </w:r>
      <w:r>
        <w:rPr>
          <w:rFonts w:ascii="Times New Roman" w:hAnsi="Times New Roman" w:cs="Times New Roman"/>
        </w:rPr>
        <w:t xml:space="preserve">. There were several instances in the study where the data took on values of zero or 250000 CFU/100 </w:t>
      </w:r>
      <w:proofErr w:type="spellStart"/>
      <w:r>
        <w:rPr>
          <w:rFonts w:ascii="Times New Roman" w:hAnsi="Times New Roman" w:cs="Times New Roman"/>
        </w:rPr>
        <w:t>mL.</w:t>
      </w:r>
      <w:proofErr w:type="spellEnd"/>
      <w:r>
        <w:rPr>
          <w:rFonts w:ascii="Times New Roman" w:hAnsi="Times New Roman" w:cs="Times New Roman"/>
        </w:rPr>
        <w:t xml:space="preserve"> This was due to the fact that most of the samples were taken either during low-flow events or during storm events giving the extreme cases. </w:t>
      </w:r>
    </w:p>
    <w:p w14:paraId="1E49DE56" w14:textId="77777777" w:rsidR="00850445" w:rsidRPr="00703B49" w:rsidRDefault="00850445" w:rsidP="00206465">
      <w:pPr>
        <w:spacing w:line="480" w:lineRule="auto"/>
        <w:rPr>
          <w:rFonts w:ascii="Times New Roman" w:hAnsi="Times New Roman" w:cs="Times New Roman"/>
        </w:rPr>
      </w:pPr>
      <w:r>
        <w:rPr>
          <w:rFonts w:ascii="Times New Roman" w:hAnsi="Times New Roman" w:cs="Times New Roman"/>
        </w:rPr>
        <w:tab/>
        <w:t xml:space="preserve">After the </w:t>
      </w:r>
      <w:r w:rsidR="000063B6">
        <w:rPr>
          <w:rFonts w:ascii="Times New Roman" w:hAnsi="Times New Roman" w:cs="Times New Roman"/>
        </w:rPr>
        <w:t>initial model was fit, we fit</w:t>
      </w:r>
      <w:r>
        <w:rPr>
          <w:rFonts w:ascii="Times New Roman" w:hAnsi="Times New Roman" w:cs="Times New Roman"/>
        </w:rPr>
        <w:t xml:space="preserve"> a simplified model by using k-folds cross-validation. Each predictor variable is assessed and it is determined whether its removal will affect the predictive deviance.</w:t>
      </w:r>
    </w:p>
    <w:p w14:paraId="12E356A5" w14:textId="77777777" w:rsidR="00B21C98" w:rsidRDefault="00BD4365" w:rsidP="007F529F">
      <w:pPr>
        <w:pStyle w:val="Heading3"/>
      </w:pPr>
      <w:r>
        <w:t xml:space="preserve">3.0 </w:t>
      </w:r>
      <w:r w:rsidR="002767E2" w:rsidRPr="008C231F">
        <w:t>Results</w:t>
      </w:r>
    </w:p>
    <w:p w14:paraId="367FC3C5" w14:textId="77777777" w:rsidR="00783B8E" w:rsidRDefault="00EB231A" w:rsidP="00791DF0">
      <w:pPr>
        <w:spacing w:line="480" w:lineRule="auto"/>
        <w:rPr>
          <w:rFonts w:ascii="Times New Roman" w:hAnsi="Times New Roman" w:cs="Times New Roman"/>
        </w:rPr>
      </w:pPr>
      <w:r>
        <w:rPr>
          <w:rFonts w:ascii="Times New Roman" w:hAnsi="Times New Roman" w:cs="Times New Roman"/>
        </w:rPr>
        <w:t xml:space="preserve">The mean </w:t>
      </w:r>
      <w:proofErr w:type="spellStart"/>
      <w:proofErr w:type="gramStart"/>
      <w:r w:rsidR="00E15F57">
        <w:rPr>
          <w:rFonts w:ascii="Times New Roman" w:hAnsi="Times New Roman" w:cs="Times New Roman"/>
        </w:rPr>
        <w:t>ln</w:t>
      </w:r>
      <w:proofErr w:type="spellEnd"/>
      <w:r w:rsidR="00E15F57">
        <w:rPr>
          <w:rFonts w:ascii="Times New Roman" w:hAnsi="Times New Roman" w:cs="Times New Roman"/>
        </w:rPr>
        <w:t>(</w:t>
      </w:r>
      <w:proofErr w:type="gramEnd"/>
      <w:r>
        <w:rPr>
          <w:rFonts w:ascii="Times New Roman" w:hAnsi="Times New Roman" w:cs="Times New Roman"/>
          <w:i/>
        </w:rPr>
        <w:t>E. coli</w:t>
      </w:r>
      <w:r w:rsidR="00E15F57">
        <w:rPr>
          <w:rFonts w:ascii="Times New Roman" w:hAnsi="Times New Roman" w:cs="Times New Roman"/>
          <w:i/>
        </w:rPr>
        <w:t xml:space="preserve"> </w:t>
      </w:r>
      <w:r w:rsidR="00E15F57">
        <w:rPr>
          <w:rFonts w:ascii="Times New Roman" w:hAnsi="Times New Roman" w:cs="Times New Roman"/>
        </w:rPr>
        <w:t>+ 1)</w:t>
      </w:r>
      <w:r>
        <w:rPr>
          <w:rFonts w:ascii="Times New Roman" w:hAnsi="Times New Roman" w:cs="Times New Roman"/>
          <w:i/>
        </w:rPr>
        <w:t xml:space="preserve"> </w:t>
      </w:r>
      <w:r>
        <w:rPr>
          <w:rFonts w:ascii="Times New Roman" w:hAnsi="Times New Roman" w:cs="Times New Roman"/>
        </w:rPr>
        <w:t xml:space="preserve">concentration across all sites was </w:t>
      </w:r>
      <w:r w:rsidR="00E15F57">
        <w:rPr>
          <w:rFonts w:ascii="Times New Roman" w:hAnsi="Times New Roman" w:cs="Times New Roman"/>
        </w:rPr>
        <w:t>8.53</w:t>
      </w:r>
      <w:r>
        <w:rPr>
          <w:rFonts w:ascii="Times New Roman" w:hAnsi="Times New Roman" w:cs="Times New Roman"/>
        </w:rPr>
        <w:t xml:space="preserve">. </w:t>
      </w:r>
      <w:r w:rsidR="00783B8E">
        <w:rPr>
          <w:rFonts w:ascii="Times New Roman" w:hAnsi="Times New Roman" w:cs="Times New Roman"/>
        </w:rPr>
        <w:t xml:space="preserve">The mean </w:t>
      </w:r>
      <w:proofErr w:type="spellStart"/>
      <w:proofErr w:type="gramStart"/>
      <w:r w:rsidR="00E15F57">
        <w:rPr>
          <w:rFonts w:ascii="Times New Roman" w:hAnsi="Times New Roman" w:cs="Times New Roman"/>
        </w:rPr>
        <w:t>ln</w:t>
      </w:r>
      <w:proofErr w:type="spellEnd"/>
      <w:r w:rsidR="00E15F57">
        <w:rPr>
          <w:rFonts w:ascii="Times New Roman" w:hAnsi="Times New Roman" w:cs="Times New Roman"/>
        </w:rPr>
        <w:t>(</w:t>
      </w:r>
      <w:proofErr w:type="gramEnd"/>
      <w:r w:rsidR="00783B8E">
        <w:rPr>
          <w:rFonts w:ascii="Times New Roman" w:hAnsi="Times New Roman" w:cs="Times New Roman"/>
          <w:i/>
        </w:rPr>
        <w:t>E. coli</w:t>
      </w:r>
      <w:r w:rsidR="00E15F57">
        <w:rPr>
          <w:rFonts w:ascii="Times New Roman" w:hAnsi="Times New Roman" w:cs="Times New Roman"/>
          <w:i/>
        </w:rPr>
        <w:t xml:space="preserve"> </w:t>
      </w:r>
      <w:r w:rsidR="00E15F57">
        <w:rPr>
          <w:rFonts w:ascii="Times New Roman" w:hAnsi="Times New Roman" w:cs="Times New Roman"/>
        </w:rPr>
        <w:t>+ 1)</w:t>
      </w:r>
      <w:r w:rsidR="00783B8E">
        <w:rPr>
          <w:rFonts w:ascii="Times New Roman" w:hAnsi="Times New Roman" w:cs="Times New Roman"/>
          <w:i/>
        </w:rPr>
        <w:t xml:space="preserve"> </w:t>
      </w:r>
      <w:r w:rsidR="00E15F57">
        <w:rPr>
          <w:rFonts w:ascii="Times New Roman" w:hAnsi="Times New Roman" w:cs="Times New Roman"/>
        </w:rPr>
        <w:t xml:space="preserve">level </w:t>
      </w:r>
      <w:r w:rsidR="00783B8E">
        <w:rPr>
          <w:rFonts w:ascii="Times New Roman" w:hAnsi="Times New Roman" w:cs="Times New Roman"/>
        </w:rPr>
        <w:t>a</w:t>
      </w:r>
      <w:r w:rsidR="002A6622">
        <w:rPr>
          <w:rFonts w:ascii="Times New Roman" w:hAnsi="Times New Roman" w:cs="Times New Roman"/>
        </w:rPr>
        <w:t xml:space="preserve">t each of the sampling sites were CON=8.85; DRI=8.82; PWR=9.11; REF=6.05; REF7=8.12; ROA=8.21; URB=9.08. </w:t>
      </w:r>
      <w:r w:rsidR="00783B8E">
        <w:rPr>
          <w:rFonts w:ascii="Times New Roman" w:hAnsi="Times New Roman" w:cs="Times New Roman"/>
        </w:rPr>
        <w:t xml:space="preserve"> Figure </w:t>
      </w:r>
      <w:r w:rsidR="002A6622">
        <w:rPr>
          <w:rFonts w:ascii="Times New Roman" w:hAnsi="Times New Roman" w:cs="Times New Roman"/>
        </w:rPr>
        <w:t xml:space="preserve">X </w:t>
      </w:r>
      <w:r w:rsidR="00783B8E">
        <w:rPr>
          <w:rFonts w:ascii="Times New Roman" w:hAnsi="Times New Roman" w:cs="Times New Roman"/>
        </w:rPr>
        <w:t xml:space="preserve">shows a box plot of the values across each of the sites. </w:t>
      </w:r>
    </w:p>
    <w:p w14:paraId="5E862F83" w14:textId="77777777" w:rsidR="00D04410" w:rsidRDefault="00791DF0" w:rsidP="00783B8E">
      <w:pPr>
        <w:spacing w:line="480" w:lineRule="auto"/>
        <w:ind w:firstLine="720"/>
        <w:rPr>
          <w:rFonts w:ascii="Times New Roman" w:hAnsi="Times New Roman" w:cs="Times New Roman"/>
        </w:rPr>
      </w:pPr>
      <w:r>
        <w:rPr>
          <w:rFonts w:ascii="Times New Roman" w:hAnsi="Times New Roman" w:cs="Times New Roman"/>
        </w:rPr>
        <w:t>The relative influence of the predictor variables are determined by the number of times they are chosen for splitting. The variables are then weighted by the squared improvement to the model and scaled so that they add up to 100</w:t>
      </w:r>
      <w:r w:rsidR="00210E80">
        <w:rPr>
          <w:rFonts w:ascii="Times New Roman" w:hAnsi="Times New Roman" w:cs="Times New Roman"/>
        </w:rPr>
        <w:t xml:space="preserve"> </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pqsqcoq9u","properties":{"formattedCitation":"[14]","plainCitation":"[14]"},"citationItems":[{"id":1452,"uris":["http://zotero.org/users/675595/items/ZQU6Q526"],"uri":["http://zotero.org/users/675595/items/ZQU6Q526"],"itemData":{"id":1452,"type":"article-journal","title":"Multiple additive regression trees with application in epidemiology","container-title":"Statistics in Medicine","page":"1365–1381","volume":"22","issue":"9","source":"Wiley Online Library","abstract":"Predicting future outcomes based on knowledge obtained from past observational data is a common application in a wide variety of areas of scientific research. In the present paper, prediction will be focused on various grades of cervical preneoplasia and neoplasia. Statistical tools used for prediction should of course possess predictive accuracy, and preferably meet secondary requirements such as speed, ease of use, and interpretability of the resulting predictive model. A new automated procedure based on an extension (called ‘boosting’) of regression and classification tree (CART) models is described. The resulting tool is a fast ‘off-the-shelf’ procedure for classification and regression that is competitive in accuracy with more customized approaches, while being fairly automatic to use (little tuning), and highly robust especially when applied to less than clean data. Additional tools are presented for interpreting and visualizing the results of such multiple additive regression tree (MART) models. Copyright © 2003 John Wiley &amp; Sons, Ltd.","DOI":"10.1002/sim.1501","ISSN":"1097-0258","language":"en","author":[{"family":"Friedman","given":"Jerome H."},{"family":"Meulman","given":"Jacqueline J."}],"issued":{"date-parts":[["2003"]]},"accessed":{"date-parts":[["2013",5,1]]}}}],"schema":"https://github.com/citation-style-language/schema/raw/master/csl-citation.json"}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[14]</w:t>
      </w:r>
      <w:r w:rsidR="00E62369">
        <w:rPr>
          <w:rFonts w:ascii="Times New Roman" w:hAnsi="Times New Roman" w:cs="Times New Roman"/>
        </w:rPr>
        <w:fldChar w:fldCharType="end"/>
      </w:r>
      <w:r>
        <w:rPr>
          <w:rFonts w:ascii="Times New Roman" w:hAnsi="Times New Roman" w:cs="Times New Roman"/>
        </w:rPr>
        <w:t xml:space="preserve">. </w:t>
      </w:r>
      <w:r w:rsidR="000063B6">
        <w:rPr>
          <w:rFonts w:ascii="Times New Roman" w:hAnsi="Times New Roman" w:cs="Times New Roman"/>
        </w:rPr>
        <w:t>The initial model had several predictor variables with a relative influence of less than 1. For this reason we fit a simplified model by dropping the variables that did not change the predictive deviance.</w:t>
      </w:r>
    </w:p>
    <w:p w14:paraId="5CD9915A" w14:textId="77777777" w:rsidR="008E3BC8" w:rsidRDefault="00D04410" w:rsidP="00791DF0">
      <w:pPr>
        <w:spacing w:line="480" w:lineRule="auto"/>
        <w:rPr>
          <w:rFonts w:ascii="Times New Roman" w:hAnsi="Times New Roman" w:cs="Times New Roman"/>
        </w:rPr>
      </w:pPr>
      <w:r>
        <w:rPr>
          <w:rFonts w:ascii="Times New Roman" w:hAnsi="Times New Roman" w:cs="Times New Roman"/>
        </w:rPr>
        <w:tab/>
        <w:t xml:space="preserve">Partial dependence plots </w:t>
      </w:r>
      <w:r w:rsidR="00EB65FD">
        <w:rPr>
          <w:rFonts w:ascii="Times New Roman" w:hAnsi="Times New Roman" w:cs="Times New Roman"/>
        </w:rPr>
        <w:t>show the effect of a variable after accounting for the average effects of all other variables. The partial dependence plots for the simplified model are show in Fi</w:t>
      </w:r>
      <w:r w:rsidR="00DA3570">
        <w:rPr>
          <w:rFonts w:ascii="Times New Roman" w:hAnsi="Times New Roman" w:cs="Times New Roman"/>
        </w:rPr>
        <w:t>gures 3 and 4. Precipitation,</w:t>
      </w:r>
      <w:r w:rsidR="00EB65FD">
        <w:rPr>
          <w:rFonts w:ascii="Times New Roman" w:hAnsi="Times New Roman" w:cs="Times New Roman"/>
        </w:rPr>
        <w:t xml:space="preserve"> high humidity</w:t>
      </w:r>
      <w:r w:rsidR="00DA3570">
        <w:rPr>
          <w:rFonts w:ascii="Times New Roman" w:hAnsi="Times New Roman" w:cs="Times New Roman"/>
        </w:rPr>
        <w:t>, high air temperature</w:t>
      </w:r>
      <w:r w:rsidR="00210E80">
        <w:rPr>
          <w:rFonts w:ascii="Times New Roman" w:hAnsi="Times New Roman" w:cs="Times New Roman"/>
        </w:rPr>
        <w:t>, and</w:t>
      </w:r>
      <w:r w:rsidR="00DA3570">
        <w:rPr>
          <w:rFonts w:ascii="Times New Roman" w:hAnsi="Times New Roman" w:cs="Times New Roman"/>
        </w:rPr>
        <w:t xml:space="preserve"> a low wind speed for different sites </w:t>
      </w:r>
      <w:r w:rsidR="00EB65FD">
        <w:rPr>
          <w:rFonts w:ascii="Times New Roman" w:hAnsi="Times New Roman" w:cs="Times New Roman"/>
        </w:rPr>
        <w:t>are the dominating variables in the model</w:t>
      </w:r>
      <w:r w:rsidR="00DA3570">
        <w:rPr>
          <w:rFonts w:ascii="Times New Roman" w:hAnsi="Times New Roman" w:cs="Times New Roman"/>
        </w:rPr>
        <w:t>.</w:t>
      </w:r>
      <w:r w:rsidR="00EB65FD">
        <w:rPr>
          <w:rFonts w:ascii="Times New Roman" w:hAnsi="Times New Roman" w:cs="Times New Roman"/>
        </w:rPr>
        <w:t xml:space="preserve"> </w:t>
      </w:r>
    </w:p>
    <w:p w14:paraId="21A9FE97" w14:textId="77777777" w:rsidR="00206465" w:rsidRDefault="008E3BC8" w:rsidP="00791DF0">
      <w:pPr>
        <w:spacing w:line="480" w:lineRule="auto"/>
        <w:rPr>
          <w:rFonts w:ascii="Times New Roman" w:hAnsi="Times New Roman" w:cs="Times New Roman"/>
        </w:rPr>
      </w:pPr>
      <w:r>
        <w:rPr>
          <w:rFonts w:ascii="Times New Roman" w:hAnsi="Times New Roman" w:cs="Times New Roman"/>
        </w:rPr>
        <w:tab/>
      </w:r>
      <w:r w:rsidR="00210E80">
        <w:rPr>
          <w:rFonts w:ascii="Times New Roman" w:hAnsi="Times New Roman" w:cs="Times New Roman"/>
        </w:rPr>
        <w:t xml:space="preserve">The tree complexity parameter controls the number of interactions in the model. </w:t>
      </w:r>
      <w:r>
        <w:rPr>
          <w:rFonts w:ascii="Times New Roman" w:hAnsi="Times New Roman" w:cs="Times New Roman"/>
        </w:rPr>
        <w:t>Variable interactions</w:t>
      </w:r>
    </w:p>
    <w:p w14:paraId="1198B8FB" w14:textId="77777777" w:rsidR="00011E7F" w:rsidRDefault="00011E7F" w:rsidP="00791DF0">
      <w:pPr>
        <w:spacing w:line="480" w:lineRule="auto"/>
        <w:rPr>
          <w:rFonts w:ascii="Times New Roman" w:hAnsi="Times New Roman" w:cs="Times New Roman"/>
        </w:rPr>
      </w:pPr>
      <w:r>
        <w:rPr>
          <w:rFonts w:ascii="Times New Roman" w:hAnsi="Times New Roman" w:cs="Times New Roman"/>
        </w:rPr>
        <w:t>Figure X shows the actual versus predicted values for the simplified tree</w:t>
      </w:r>
      <w:r w:rsidR="00C7106F">
        <w:rPr>
          <w:rFonts w:ascii="Times New Roman" w:hAnsi="Times New Roman" w:cs="Times New Roman"/>
        </w:rPr>
        <w:t xml:space="preserve">. The model does not fit the extreme values very well, which can be seen by the points where the actual values are 0 and 12. The calculated deviance for the simplified model was 0.74. </w:t>
      </w:r>
    </w:p>
    <w:p w14:paraId="2AFD2BA8" w14:textId="77777777" w:rsidR="00783B8E" w:rsidRPr="00783B8E" w:rsidRDefault="00783B8E" w:rsidP="00783B8E">
      <w:pPr>
        <w:spacing w:line="480" w:lineRule="auto"/>
        <w:ind w:firstLine="720"/>
        <w:rPr>
          <w:rFonts w:ascii="Times New Roman" w:hAnsi="Times New Roman" w:cs="Times New Roman"/>
        </w:rPr>
      </w:pPr>
    </w:p>
    <w:p w14:paraId="4D80A7E5" w14:textId="77777777" w:rsidR="002767E2" w:rsidRDefault="00BD4365" w:rsidP="008A37A2">
      <w:pPr>
        <w:pStyle w:val="Heading3"/>
      </w:pPr>
      <w:r>
        <w:t xml:space="preserve">4.0 </w:t>
      </w:r>
      <w:r w:rsidR="002767E2" w:rsidRPr="008C231F">
        <w:t>Discussion</w:t>
      </w:r>
    </w:p>
    <w:p w14:paraId="5BB5CA31" w14:textId="77777777" w:rsidR="00206465" w:rsidRDefault="00022B11" w:rsidP="008A37A2">
      <w:pPr>
        <w:spacing w:line="480" w:lineRule="auto"/>
      </w:pPr>
      <w:r>
        <w:t>The predictive performance of boosted regression trees is…</w:t>
      </w:r>
      <w:r w:rsidR="008A37A2">
        <w:t xml:space="preserve"> Classification and Regression Trees can be used alone, or as an aide to developing physically based models by first gaining an understanding of the complex interactions involved in the data. </w:t>
      </w:r>
    </w:p>
    <w:p w14:paraId="681A9702" w14:textId="77777777" w:rsidR="00E815E9" w:rsidRPr="00206465" w:rsidRDefault="00E815E9" w:rsidP="008A37A2">
      <w:pPr>
        <w:spacing w:line="480" w:lineRule="auto"/>
      </w:pPr>
      <w:r>
        <w:tab/>
        <w:t xml:space="preserve">Future work would be to used boosted regression trees with source-specific assays with several sites and a </w:t>
      </w:r>
    </w:p>
    <w:p w14:paraId="5F20266E" w14:textId="77777777" w:rsidR="001C5164" w:rsidRDefault="00BD4365" w:rsidP="008A37A2">
      <w:pPr>
        <w:pStyle w:val="Heading3"/>
      </w:pPr>
      <w:r>
        <w:t xml:space="preserve">5.0 </w:t>
      </w:r>
      <w:r w:rsidR="002767E2" w:rsidRPr="008C231F">
        <w:t>Conclusion</w:t>
      </w:r>
    </w:p>
    <w:p w14:paraId="6F6F29B7" w14:textId="77777777" w:rsidR="00206465" w:rsidRPr="00206465" w:rsidRDefault="00B178ED" w:rsidP="008A37A2">
      <w:pPr>
        <w:spacing w:line="480" w:lineRule="auto"/>
      </w:pPr>
      <w:r>
        <w:t>Boosted regression trees are an excel</w:t>
      </w:r>
      <w:r w:rsidR="00022B11">
        <w:t>lent way to</w:t>
      </w:r>
      <w:r w:rsidR="00D20063">
        <w:t xml:space="preserve"> explore and </w:t>
      </w:r>
      <w:r w:rsidR="00022B11">
        <w:t>model complex data</w:t>
      </w:r>
      <w:r w:rsidR="008371F4">
        <w:t>.</w:t>
      </w:r>
    </w:p>
    <w:p w14:paraId="16A056EE" w14:textId="77777777" w:rsidR="001C5164" w:rsidRPr="008C231F" w:rsidRDefault="001C5164" w:rsidP="008A37A2">
      <w:pPr>
        <w:pStyle w:val="Heading3"/>
      </w:pPr>
      <w:r w:rsidRPr="008C231F">
        <w:t>References</w:t>
      </w:r>
    </w:p>
    <w:p w14:paraId="2033AF45" w14:textId="77777777" w:rsidR="003F3D43" w:rsidRPr="008C231F" w:rsidRDefault="003F3D43" w:rsidP="003F3D43">
      <w:pPr>
        <w:rPr>
          <w:rFonts w:ascii="Times New Roman" w:hAnsi="Times New Roman" w:cs="Times New Roman"/>
        </w:rPr>
      </w:pPr>
    </w:p>
    <w:p w14:paraId="79D7B67D" w14:textId="77777777" w:rsidR="00616044" w:rsidRPr="00616044" w:rsidRDefault="00E62369" w:rsidP="00616044">
      <w:pPr>
        <w:pStyle w:val="Bibliography"/>
        <w:rPr>
          <w:rFonts w:ascii="Times New Roman" w:hAnsi="Times New Roman" w:cs="Times New Roman"/>
        </w:rPr>
      </w:pPr>
      <w:r w:rsidRPr="008C231F">
        <w:rPr>
          <w:rFonts w:ascii="Times New Roman" w:hAnsi="Times New Roman" w:cs="Times New Roman"/>
        </w:rPr>
        <w:fldChar w:fldCharType="begin"/>
      </w:r>
      <w:r w:rsidR="007F529F">
        <w:rPr>
          <w:rFonts w:ascii="Times New Roman" w:hAnsi="Times New Roman" w:cs="Times New Roman"/>
        </w:rPr>
        <w:instrText xml:space="preserve"> ADDIN ZOTERO_BIBL {"custom":[]} CSL_BIBLIOGRAPHY </w:instrText>
      </w:r>
      <w:r w:rsidRPr="008C231F">
        <w:rPr>
          <w:rFonts w:ascii="Times New Roman" w:hAnsi="Times New Roman" w:cs="Times New Roman"/>
        </w:rPr>
        <w:fldChar w:fldCharType="separate"/>
      </w:r>
      <w:r w:rsidR="00616044" w:rsidRPr="00616044">
        <w:rPr>
          <w:rFonts w:ascii="Times New Roman" w:hAnsi="Times New Roman" w:cs="Times New Roman"/>
        </w:rPr>
        <w:t>[1]</w:t>
      </w:r>
      <w:r w:rsidR="00616044" w:rsidRPr="00616044">
        <w:rPr>
          <w:rFonts w:ascii="Times New Roman" w:hAnsi="Times New Roman" w:cs="Times New Roman"/>
        </w:rPr>
        <w:tab/>
        <w:t>US EPA, “Section 303(d) Causes for impairment,” 2008.</w:t>
      </w:r>
    </w:p>
    <w:p w14:paraId="6380E41A"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[2]</w:t>
      </w:r>
      <w:r w:rsidRPr="00616044">
        <w:rPr>
          <w:rFonts w:ascii="Times New Roman" w:hAnsi="Times New Roman" w:cs="Times New Roman"/>
        </w:rPr>
        <w:tab/>
        <w:t xml:space="preserve">Z. Ge and W. E. Frick, “Some statistical issues related to multiple linear regression modeling of beach bacteria concentrations,” </w:t>
      </w:r>
      <w:r w:rsidRPr="00616044">
        <w:rPr>
          <w:rFonts w:ascii="Times New Roman" w:hAnsi="Times New Roman" w:cs="Times New Roman"/>
          <w:i/>
          <w:iCs/>
        </w:rPr>
        <w:t>Environ. Res.</w:t>
      </w:r>
      <w:r w:rsidRPr="00616044">
        <w:rPr>
          <w:rFonts w:ascii="Times New Roman" w:hAnsi="Times New Roman" w:cs="Times New Roman"/>
        </w:rPr>
        <w:t>, vol. 103, no. 3, pp. 358–364, Mar. 2007.</w:t>
      </w:r>
    </w:p>
    <w:p w14:paraId="62BB9BAD"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[3]</w:t>
      </w:r>
      <w:r w:rsidRPr="00616044">
        <w:rPr>
          <w:rFonts w:ascii="Times New Roman" w:hAnsi="Times New Roman" w:cs="Times New Roman"/>
        </w:rPr>
        <w:tab/>
        <w:t xml:space="preserve">L. Belanche-Muñoz and A. R. Blanch, “Machine learning methods for microbial source tracking,” </w:t>
      </w:r>
      <w:r w:rsidRPr="00616044">
        <w:rPr>
          <w:rFonts w:ascii="Times New Roman" w:hAnsi="Times New Roman" w:cs="Times New Roman"/>
          <w:i/>
          <w:iCs/>
        </w:rPr>
        <w:t>Environ. Model. Softw.</w:t>
      </w:r>
      <w:r w:rsidRPr="00616044">
        <w:rPr>
          <w:rFonts w:ascii="Times New Roman" w:hAnsi="Times New Roman" w:cs="Times New Roman"/>
        </w:rPr>
        <w:t>, vol. 23, no. 6, pp. 741–750, Jun. 2008.</w:t>
      </w:r>
    </w:p>
    <w:p w14:paraId="52501AB5"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[4]</w:t>
      </w:r>
      <w:r w:rsidRPr="00616044">
        <w:rPr>
          <w:rFonts w:ascii="Times New Roman" w:hAnsi="Times New Roman" w:cs="Times New Roman"/>
        </w:rPr>
        <w:tab/>
        <w:t xml:space="preserve">A. Smith, B. Sterba-Boatwright, and J. Mott, “Novel application of a statistical technique, Random Forests, in a bacterial source tracking study,” </w:t>
      </w:r>
      <w:r w:rsidRPr="00616044">
        <w:rPr>
          <w:rFonts w:ascii="Times New Roman" w:hAnsi="Times New Roman" w:cs="Times New Roman"/>
          <w:i/>
          <w:iCs/>
        </w:rPr>
        <w:t>Water Res.</w:t>
      </w:r>
      <w:r w:rsidRPr="00616044">
        <w:rPr>
          <w:rFonts w:ascii="Times New Roman" w:hAnsi="Times New Roman" w:cs="Times New Roman"/>
        </w:rPr>
        <w:t>, vol. 44, no. 14, pp. 4067–4076, Jul. 2010.</w:t>
      </w:r>
    </w:p>
    <w:p w14:paraId="661D69F1"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[5]</w:t>
      </w:r>
      <w:r w:rsidRPr="00616044">
        <w:rPr>
          <w:rFonts w:ascii="Times New Roman" w:hAnsi="Times New Roman" w:cs="Times New Roman"/>
        </w:rPr>
        <w:tab/>
        <w:t xml:space="preserve">G. Wilkes, T. A. Edge, V. P. J. Gannon, C. Jokinen, E. Lyautey, N. F. Neumann, N. Ruecker, A. Scott, M. Sunohara, E. Topp, and D. R. Lapen, “Associations among pathogenic bacteria, parasites, and environmental and land use factors in multiple mixed-use watersheds,” </w:t>
      </w:r>
      <w:r w:rsidRPr="00616044">
        <w:rPr>
          <w:rFonts w:ascii="Times New Roman" w:hAnsi="Times New Roman" w:cs="Times New Roman"/>
          <w:i/>
          <w:iCs/>
        </w:rPr>
        <w:t>Water Res.</w:t>
      </w:r>
      <w:r w:rsidRPr="00616044">
        <w:rPr>
          <w:rFonts w:ascii="Times New Roman" w:hAnsi="Times New Roman" w:cs="Times New Roman"/>
        </w:rPr>
        <w:t>, vol. 45, no. 18, pp. 5807–5825, Nov. 2011.</w:t>
      </w:r>
    </w:p>
    <w:p w14:paraId="11763ABD"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[6]</w:t>
      </w:r>
      <w:r w:rsidRPr="00616044">
        <w:rPr>
          <w:rFonts w:ascii="Times New Roman" w:hAnsi="Times New Roman" w:cs="Times New Roman"/>
        </w:rPr>
        <w:tab/>
        <w:t xml:space="preserve">W. E. Frick, Z. Ge, and R. G. Zepp, “Nowcasting and forecasting concentrations of biological contaminants at beaches: a feasibility and case study,” </w:t>
      </w:r>
      <w:r w:rsidRPr="00616044">
        <w:rPr>
          <w:rFonts w:ascii="Times New Roman" w:hAnsi="Times New Roman" w:cs="Times New Roman"/>
          <w:i/>
          <w:iCs/>
        </w:rPr>
        <w:t>Environ. Sci. Technol.</w:t>
      </w:r>
      <w:r w:rsidRPr="00616044">
        <w:rPr>
          <w:rFonts w:ascii="Times New Roman" w:hAnsi="Times New Roman" w:cs="Times New Roman"/>
        </w:rPr>
        <w:t>, vol. 42, no. 13, pp. 4818–4824, Jul. 2008.</w:t>
      </w:r>
    </w:p>
    <w:p w14:paraId="7FB8259F"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[7]</w:t>
      </w:r>
      <w:r w:rsidRPr="00616044">
        <w:rPr>
          <w:rFonts w:ascii="Times New Roman" w:hAnsi="Times New Roman" w:cs="Times New Roman"/>
        </w:rPr>
        <w:tab/>
        <w:t xml:space="preserve">A. L. Mayer, W. D. Shuster, J. J. Beaulieu, M. E. Hopton, L. K. Rhea, A. H. Roy, and H. W. Thurston, “ENVIRONMENTAL REVIEWS AND CASE STUDIES: Building Green Infrastructure via Citizen Participation: A Six-Year Study in the Shepherd Creek (Ohio),” </w:t>
      </w:r>
      <w:r w:rsidRPr="00616044">
        <w:rPr>
          <w:rFonts w:ascii="Times New Roman" w:hAnsi="Times New Roman" w:cs="Times New Roman"/>
          <w:i/>
          <w:iCs/>
        </w:rPr>
        <w:t>Environ. Pr.</w:t>
      </w:r>
      <w:r w:rsidRPr="00616044">
        <w:rPr>
          <w:rFonts w:ascii="Times New Roman" w:hAnsi="Times New Roman" w:cs="Times New Roman"/>
        </w:rPr>
        <w:t>, vol. 14, no. 01, pp. 57–67, 2012.</w:t>
      </w:r>
    </w:p>
    <w:p w14:paraId="5688311B"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[8]</w:t>
      </w:r>
      <w:r w:rsidRPr="00616044">
        <w:rPr>
          <w:rFonts w:ascii="Times New Roman" w:hAnsi="Times New Roman" w:cs="Times New Roman"/>
        </w:rPr>
        <w:tab/>
        <w:t xml:space="preserve">J. Elith, J. R. Leathwick, and T. Hastie, “A working guide to boosted regression trees,” </w:t>
      </w:r>
      <w:r w:rsidRPr="00616044">
        <w:rPr>
          <w:rFonts w:ascii="Times New Roman" w:hAnsi="Times New Roman" w:cs="Times New Roman"/>
          <w:i/>
          <w:iCs/>
        </w:rPr>
        <w:t>J. Anim. Ecol.</w:t>
      </w:r>
      <w:r w:rsidRPr="00616044">
        <w:rPr>
          <w:rFonts w:ascii="Times New Roman" w:hAnsi="Times New Roman" w:cs="Times New Roman"/>
        </w:rPr>
        <w:t>, vol. 77, no. 4, pp. 802–813, 2008.</w:t>
      </w:r>
    </w:p>
    <w:p w14:paraId="41D0CBD3"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[9]</w:t>
      </w:r>
      <w:r w:rsidRPr="00616044">
        <w:rPr>
          <w:rFonts w:ascii="Times New Roman" w:hAnsi="Times New Roman" w:cs="Times New Roman"/>
        </w:rPr>
        <w:tab/>
        <w:t xml:space="preserve">G. De’ath, “Boosted Trees for Ecological Modeling and Prediction,” </w:t>
      </w:r>
      <w:r w:rsidRPr="00616044">
        <w:rPr>
          <w:rFonts w:ascii="Times New Roman" w:hAnsi="Times New Roman" w:cs="Times New Roman"/>
          <w:i/>
          <w:iCs/>
        </w:rPr>
        <w:t>Ecology</w:t>
      </w:r>
      <w:r w:rsidRPr="00616044">
        <w:rPr>
          <w:rFonts w:ascii="Times New Roman" w:hAnsi="Times New Roman" w:cs="Times New Roman"/>
        </w:rPr>
        <w:t>, vol. 88, no. 1, pp. 243–251, Jan. 2007.</w:t>
      </w:r>
    </w:p>
    <w:p w14:paraId="02283087"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[10]</w:t>
      </w:r>
      <w:r w:rsidRPr="00616044">
        <w:rPr>
          <w:rFonts w:ascii="Times New Roman" w:hAnsi="Times New Roman" w:cs="Times New Roman"/>
        </w:rPr>
        <w:tab/>
        <w:t xml:space="preserve">G. De’ath and K. E. Fabricius, “Classification and regression trees: a powerful yet simple technique for ecological data analysis,” </w:t>
      </w:r>
      <w:r w:rsidRPr="00616044">
        <w:rPr>
          <w:rFonts w:ascii="Times New Roman" w:hAnsi="Times New Roman" w:cs="Times New Roman"/>
          <w:i/>
          <w:iCs/>
        </w:rPr>
        <w:t>Ecology</w:t>
      </w:r>
      <w:r w:rsidRPr="00616044">
        <w:rPr>
          <w:rFonts w:ascii="Times New Roman" w:hAnsi="Times New Roman" w:cs="Times New Roman"/>
        </w:rPr>
        <w:t>, vol. 81, no. 11, pp. 3178–3192, 2000.</w:t>
      </w:r>
    </w:p>
    <w:p w14:paraId="5ADA5A79"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[11]</w:t>
      </w:r>
      <w:r w:rsidRPr="00616044">
        <w:rPr>
          <w:rFonts w:ascii="Times New Roman" w:hAnsi="Times New Roman" w:cs="Times New Roman"/>
        </w:rPr>
        <w:tab/>
        <w:t xml:space="preserve">Leo Breiman, Jerome H. Friedman, Richard A. Olshen, and Charles J. Stone, </w:t>
      </w:r>
      <w:r w:rsidRPr="00616044">
        <w:rPr>
          <w:rFonts w:ascii="Times New Roman" w:hAnsi="Times New Roman" w:cs="Times New Roman"/>
          <w:i/>
          <w:iCs/>
        </w:rPr>
        <w:t>Classification and Regression Trees</w:t>
      </w:r>
      <w:r w:rsidRPr="00616044">
        <w:rPr>
          <w:rFonts w:ascii="Times New Roman" w:hAnsi="Times New Roman" w:cs="Times New Roman"/>
        </w:rPr>
        <w:t>. Wadsworth International Group, 1984.</w:t>
      </w:r>
    </w:p>
    <w:p w14:paraId="05CDACFA"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[12]</w:t>
      </w:r>
      <w:r w:rsidRPr="00616044">
        <w:rPr>
          <w:rFonts w:ascii="Times New Roman" w:hAnsi="Times New Roman" w:cs="Times New Roman"/>
        </w:rPr>
        <w:tab/>
        <w:t xml:space="preserve">R. D. C. Team, </w:t>
      </w:r>
      <w:r w:rsidRPr="00616044">
        <w:rPr>
          <w:rFonts w:ascii="Times New Roman" w:hAnsi="Times New Roman" w:cs="Times New Roman"/>
          <w:i/>
          <w:iCs/>
        </w:rPr>
        <w:t>R: A Language and Environment for Statistical Computing</w:t>
      </w:r>
      <w:r w:rsidRPr="00616044">
        <w:rPr>
          <w:rFonts w:ascii="Times New Roman" w:hAnsi="Times New Roman" w:cs="Times New Roman"/>
        </w:rPr>
        <w:t>. Vienna, Austria, 2008.</w:t>
      </w:r>
    </w:p>
    <w:p w14:paraId="3E71B535"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[13]</w:t>
      </w:r>
      <w:r w:rsidRPr="00616044">
        <w:rPr>
          <w:rFonts w:ascii="Times New Roman" w:hAnsi="Times New Roman" w:cs="Times New Roman"/>
        </w:rPr>
        <w:tab/>
        <w:t xml:space="preserve">G. Ridgeway, “Generalized boosted regression models,” </w:t>
      </w:r>
      <w:r w:rsidRPr="00616044">
        <w:rPr>
          <w:rFonts w:ascii="Times New Roman" w:hAnsi="Times New Roman" w:cs="Times New Roman"/>
          <w:i/>
          <w:iCs/>
        </w:rPr>
        <w:t>Documentation on the R Package “gbm”, version 2.0-8</w:t>
      </w:r>
      <w:r w:rsidRPr="00616044">
        <w:rPr>
          <w:rFonts w:ascii="Times New Roman" w:hAnsi="Times New Roman" w:cs="Times New Roman"/>
        </w:rPr>
        <w:t>, 2006. [Online]. Available: http://www.i-pensieri.com/gregr/gbm.shtml. [Accessed: 24-Apr-2013].</w:t>
      </w:r>
    </w:p>
    <w:p w14:paraId="2B41898C"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[14]</w:t>
      </w:r>
      <w:r w:rsidRPr="00616044">
        <w:rPr>
          <w:rFonts w:ascii="Times New Roman" w:hAnsi="Times New Roman" w:cs="Times New Roman"/>
        </w:rPr>
        <w:tab/>
        <w:t xml:space="preserve">J. H. Friedman and J. J. Meulman, “Multiple additive regression trees with application in epidemiology,” </w:t>
      </w:r>
      <w:r w:rsidRPr="00616044">
        <w:rPr>
          <w:rFonts w:ascii="Times New Roman" w:hAnsi="Times New Roman" w:cs="Times New Roman"/>
          <w:i/>
          <w:iCs/>
        </w:rPr>
        <w:t>Stat. Med.</w:t>
      </w:r>
      <w:r w:rsidRPr="00616044">
        <w:rPr>
          <w:rFonts w:ascii="Times New Roman" w:hAnsi="Times New Roman" w:cs="Times New Roman"/>
        </w:rPr>
        <w:t>, vol. 22, no. 9, pp. 1365–1381, 2003.</w:t>
      </w:r>
    </w:p>
    <w:p w14:paraId="0C468ACB" w14:textId="77777777" w:rsidR="00743C3E" w:rsidRDefault="00E62369" w:rsidP="003F3D43">
      <w:pPr>
        <w:rPr>
          <w:rFonts w:ascii="Times New Roman" w:hAnsi="Times New Roman" w:cs="Times New Roman"/>
        </w:rPr>
        <w:sectPr w:rsidR="00743C3E" w:rsidSect="00D711AB">
          <w:pgSz w:w="12240" w:h="15840"/>
          <w:pgMar w:top="1440" w:right="1800" w:bottom="1440" w:left="1800" w:header="720" w:footer="720" w:gutter="0"/>
          <w:lnNumType w:countBy="1" w:restart="continuous"/>
          <w:cols w:space="720"/>
          <w:docGrid w:linePitch="360"/>
        </w:sectPr>
      </w:pPr>
      <w:r w:rsidRPr="008C231F">
        <w:rPr>
          <w:rFonts w:ascii="Times New Roman" w:hAnsi="Times New Roman" w:cs="Times New Roman"/>
        </w:rPr>
        <w:fldChar w:fldCharType="end"/>
      </w:r>
    </w:p>
    <w:tbl>
      <w:tblPr>
        <w:tblStyle w:val="TableGrid"/>
        <w:tblW w:w="0" w:type="auto"/>
        <w:jc w:val="center"/>
        <w:tblLook w:val="04A0" w:firstRow="1" w:lastRow="0" w:firstColumn="1" w:lastColumn="0" w:noHBand="0" w:noVBand="1"/>
      </w:tblPr>
      <w:tblGrid>
        <w:gridCol w:w="2037"/>
        <w:gridCol w:w="2184"/>
        <w:gridCol w:w="1664"/>
        <w:gridCol w:w="1621"/>
        <w:gridCol w:w="1350"/>
      </w:tblGrid>
      <w:tr w:rsidR="00F36497" w14:paraId="0C771BFE" w14:textId="77777777" w:rsidTr="002A6CDC">
        <w:trPr>
          <w:jc w:val="center"/>
        </w:trPr>
        <w:tc>
          <w:tcPr>
            <w:tcW w:w="2037" w:type="dxa"/>
          </w:tcPr>
          <w:p w14:paraId="09473370" w14:textId="77777777" w:rsidR="00F36497" w:rsidRDefault="00F36497" w:rsidP="003F3D43">
            <w:pPr>
              <w:rPr>
                <w:rFonts w:ascii="Times New Roman" w:hAnsi="Times New Roman" w:cs="Times New Roman"/>
              </w:rPr>
            </w:pPr>
            <w:r>
              <w:rPr>
                <w:rFonts w:ascii="Times New Roman" w:hAnsi="Times New Roman" w:cs="Times New Roman"/>
              </w:rPr>
              <w:t>Variable</w:t>
            </w:r>
          </w:p>
        </w:tc>
        <w:tc>
          <w:tcPr>
            <w:tcW w:w="2184" w:type="dxa"/>
          </w:tcPr>
          <w:p w14:paraId="0B8D112E" w14:textId="77777777" w:rsidR="00F36497" w:rsidRDefault="00F36497" w:rsidP="003F3D43">
            <w:pPr>
              <w:rPr>
                <w:rFonts w:ascii="Times New Roman" w:hAnsi="Times New Roman" w:cs="Times New Roman"/>
              </w:rPr>
            </w:pPr>
            <w:r>
              <w:rPr>
                <w:rFonts w:ascii="Times New Roman" w:hAnsi="Times New Roman" w:cs="Times New Roman"/>
              </w:rPr>
              <w:t>Abbreviation</w:t>
            </w:r>
          </w:p>
        </w:tc>
        <w:tc>
          <w:tcPr>
            <w:tcW w:w="1664" w:type="dxa"/>
          </w:tcPr>
          <w:p w14:paraId="3DD8BBBF" w14:textId="77777777" w:rsidR="00F36497" w:rsidRDefault="00F36497" w:rsidP="003F3D43">
            <w:pPr>
              <w:rPr>
                <w:rFonts w:ascii="Times New Roman" w:hAnsi="Times New Roman" w:cs="Times New Roman"/>
              </w:rPr>
            </w:pPr>
            <w:r>
              <w:rPr>
                <w:rFonts w:ascii="Times New Roman" w:hAnsi="Times New Roman" w:cs="Times New Roman"/>
              </w:rPr>
              <w:t>Units</w:t>
            </w:r>
          </w:p>
        </w:tc>
        <w:tc>
          <w:tcPr>
            <w:tcW w:w="1621" w:type="dxa"/>
          </w:tcPr>
          <w:p w14:paraId="3EA76468" w14:textId="77777777" w:rsidR="00F36497" w:rsidRDefault="00F36497" w:rsidP="003F3D43">
            <w:pPr>
              <w:rPr>
                <w:rFonts w:ascii="Times New Roman" w:hAnsi="Times New Roman" w:cs="Times New Roman"/>
              </w:rPr>
            </w:pPr>
            <w:r>
              <w:rPr>
                <w:rFonts w:ascii="Times New Roman" w:hAnsi="Times New Roman" w:cs="Times New Roman"/>
              </w:rPr>
              <w:t>Relative Influence</w:t>
            </w:r>
          </w:p>
        </w:tc>
        <w:tc>
          <w:tcPr>
            <w:tcW w:w="1350" w:type="dxa"/>
          </w:tcPr>
          <w:p w14:paraId="36C3B157" w14:textId="77777777" w:rsidR="00F36497" w:rsidRDefault="00F36497" w:rsidP="003F3D43">
            <w:pPr>
              <w:rPr>
                <w:rFonts w:ascii="Times New Roman" w:hAnsi="Times New Roman" w:cs="Times New Roman"/>
              </w:rPr>
            </w:pPr>
            <w:r>
              <w:rPr>
                <w:rFonts w:ascii="Times New Roman" w:hAnsi="Times New Roman" w:cs="Times New Roman"/>
              </w:rPr>
              <w:t>Relative Influence (simplified)</w:t>
            </w:r>
          </w:p>
        </w:tc>
      </w:tr>
      <w:tr w:rsidR="00F36497" w14:paraId="7CF238F3" w14:textId="77777777" w:rsidTr="002A6CDC">
        <w:trPr>
          <w:jc w:val="center"/>
        </w:trPr>
        <w:tc>
          <w:tcPr>
            <w:tcW w:w="2037" w:type="dxa"/>
          </w:tcPr>
          <w:p w14:paraId="50799A64" w14:textId="77777777" w:rsidR="00F36497" w:rsidRDefault="00F36497" w:rsidP="003F3D43">
            <w:pPr>
              <w:rPr>
                <w:rFonts w:ascii="Times New Roman" w:hAnsi="Times New Roman" w:cs="Times New Roman"/>
              </w:rPr>
            </w:pPr>
            <w:r>
              <w:rPr>
                <w:rFonts w:ascii="Times New Roman" w:hAnsi="Times New Roman" w:cs="Times New Roman"/>
              </w:rPr>
              <w:t>Precipitation</w:t>
            </w:r>
          </w:p>
        </w:tc>
        <w:tc>
          <w:tcPr>
            <w:tcW w:w="2184" w:type="dxa"/>
          </w:tcPr>
          <w:p w14:paraId="6424D43B" w14:textId="77777777" w:rsidR="00F36497" w:rsidRDefault="007359BA" w:rsidP="003F3D43">
            <w:pPr>
              <w:rPr>
                <w:rFonts w:ascii="Times New Roman" w:hAnsi="Times New Roman" w:cs="Times New Roman"/>
              </w:rPr>
            </w:pPr>
            <w:proofErr w:type="spellStart"/>
            <w:r>
              <w:rPr>
                <w:rFonts w:ascii="Times New Roman" w:hAnsi="Times New Roman" w:cs="Times New Roman"/>
              </w:rPr>
              <w:t>Precipi</w:t>
            </w:r>
            <w:r w:rsidR="00F36497">
              <w:rPr>
                <w:rFonts w:ascii="Times New Roman" w:hAnsi="Times New Roman" w:cs="Times New Roman"/>
              </w:rPr>
              <w:t>tationIn</w:t>
            </w:r>
            <w:proofErr w:type="spellEnd"/>
          </w:p>
        </w:tc>
        <w:tc>
          <w:tcPr>
            <w:tcW w:w="1664" w:type="dxa"/>
          </w:tcPr>
          <w:p w14:paraId="73EEB678" w14:textId="77777777" w:rsidR="00F36497" w:rsidRDefault="00F36497" w:rsidP="003F3D43">
            <w:pPr>
              <w:rPr>
                <w:rFonts w:ascii="Times New Roman" w:hAnsi="Times New Roman" w:cs="Times New Roman"/>
              </w:rPr>
            </w:pPr>
            <w:r>
              <w:rPr>
                <w:rFonts w:ascii="Times New Roman" w:hAnsi="Times New Roman" w:cs="Times New Roman"/>
              </w:rPr>
              <w:t>Inches</w:t>
            </w:r>
          </w:p>
        </w:tc>
        <w:tc>
          <w:tcPr>
            <w:tcW w:w="1621" w:type="dxa"/>
          </w:tcPr>
          <w:p w14:paraId="27DB0E09" w14:textId="77777777" w:rsidR="00F36497" w:rsidRDefault="00F36497" w:rsidP="003F3D43">
            <w:pPr>
              <w:rPr>
                <w:rFonts w:ascii="Times New Roman" w:hAnsi="Times New Roman" w:cs="Times New Roman"/>
              </w:rPr>
            </w:pPr>
            <w:r>
              <w:rPr>
                <w:rFonts w:ascii="Times New Roman" w:hAnsi="Times New Roman" w:cs="Times New Roman"/>
              </w:rPr>
              <w:t>32.22</w:t>
            </w:r>
          </w:p>
        </w:tc>
        <w:tc>
          <w:tcPr>
            <w:tcW w:w="1350" w:type="dxa"/>
          </w:tcPr>
          <w:p w14:paraId="19B62D3D" w14:textId="77777777" w:rsidR="00F36497" w:rsidRDefault="00F36497" w:rsidP="003F3D43">
            <w:pPr>
              <w:rPr>
                <w:rFonts w:ascii="Times New Roman" w:hAnsi="Times New Roman" w:cs="Times New Roman"/>
              </w:rPr>
            </w:pPr>
            <w:r>
              <w:rPr>
                <w:rFonts w:ascii="Times New Roman" w:hAnsi="Times New Roman" w:cs="Times New Roman"/>
              </w:rPr>
              <w:t>33.59</w:t>
            </w:r>
          </w:p>
        </w:tc>
      </w:tr>
      <w:tr w:rsidR="00F36497" w14:paraId="3799B0E2" w14:textId="77777777" w:rsidTr="002A6CDC">
        <w:trPr>
          <w:jc w:val="center"/>
        </w:trPr>
        <w:tc>
          <w:tcPr>
            <w:tcW w:w="2037" w:type="dxa"/>
          </w:tcPr>
          <w:p w14:paraId="737FC087" w14:textId="77777777" w:rsidR="00F36497" w:rsidRDefault="00F36497" w:rsidP="003F3D43">
            <w:pPr>
              <w:rPr>
                <w:rFonts w:ascii="Times New Roman" w:hAnsi="Times New Roman" w:cs="Times New Roman"/>
              </w:rPr>
            </w:pPr>
            <w:r>
              <w:rPr>
                <w:rFonts w:ascii="Times New Roman" w:hAnsi="Times New Roman" w:cs="Times New Roman"/>
              </w:rPr>
              <w:t>Mean Humidity</w:t>
            </w:r>
          </w:p>
        </w:tc>
        <w:tc>
          <w:tcPr>
            <w:tcW w:w="2184" w:type="dxa"/>
          </w:tcPr>
          <w:p w14:paraId="0709FDCC" w14:textId="77777777" w:rsidR="00F36497" w:rsidRDefault="00F36497" w:rsidP="003F3D43">
            <w:pPr>
              <w:rPr>
                <w:rFonts w:ascii="Times New Roman" w:hAnsi="Times New Roman" w:cs="Times New Roman"/>
              </w:rPr>
            </w:pPr>
          </w:p>
        </w:tc>
        <w:tc>
          <w:tcPr>
            <w:tcW w:w="1664" w:type="dxa"/>
          </w:tcPr>
          <w:p w14:paraId="255A2D3D" w14:textId="77777777" w:rsidR="00F36497" w:rsidRDefault="00F36497" w:rsidP="003F3D43">
            <w:pPr>
              <w:rPr>
                <w:rFonts w:ascii="Times New Roman" w:hAnsi="Times New Roman" w:cs="Times New Roman"/>
              </w:rPr>
            </w:pPr>
          </w:p>
        </w:tc>
        <w:tc>
          <w:tcPr>
            <w:tcW w:w="1621" w:type="dxa"/>
          </w:tcPr>
          <w:p w14:paraId="0F86447F" w14:textId="77777777" w:rsidR="00F36497" w:rsidRDefault="00F36497" w:rsidP="003F3D43">
            <w:pPr>
              <w:rPr>
                <w:rFonts w:ascii="Times New Roman" w:hAnsi="Times New Roman" w:cs="Times New Roman"/>
              </w:rPr>
            </w:pPr>
            <w:r>
              <w:rPr>
                <w:rFonts w:ascii="Times New Roman" w:hAnsi="Times New Roman" w:cs="Times New Roman"/>
              </w:rPr>
              <w:t>7.96</w:t>
            </w:r>
          </w:p>
        </w:tc>
        <w:tc>
          <w:tcPr>
            <w:tcW w:w="1350" w:type="dxa"/>
          </w:tcPr>
          <w:p w14:paraId="2CFE6C9E" w14:textId="77777777" w:rsidR="00F36497" w:rsidRDefault="00F36497" w:rsidP="003F3D43">
            <w:pPr>
              <w:rPr>
                <w:rFonts w:ascii="Times New Roman" w:hAnsi="Times New Roman" w:cs="Times New Roman"/>
              </w:rPr>
            </w:pPr>
            <w:r>
              <w:rPr>
                <w:rFonts w:ascii="Times New Roman" w:hAnsi="Times New Roman" w:cs="Times New Roman"/>
              </w:rPr>
              <w:t>8.36</w:t>
            </w:r>
          </w:p>
        </w:tc>
      </w:tr>
      <w:tr w:rsidR="00F36497" w14:paraId="484DC35C" w14:textId="77777777" w:rsidTr="002A6CDC">
        <w:trPr>
          <w:jc w:val="center"/>
        </w:trPr>
        <w:tc>
          <w:tcPr>
            <w:tcW w:w="2037" w:type="dxa"/>
          </w:tcPr>
          <w:p w14:paraId="1E238C85" w14:textId="77777777" w:rsidR="00F36497" w:rsidRDefault="00F36497" w:rsidP="003F3D43">
            <w:pPr>
              <w:rPr>
                <w:rFonts w:ascii="Times New Roman" w:hAnsi="Times New Roman" w:cs="Times New Roman"/>
              </w:rPr>
            </w:pPr>
            <w:r>
              <w:rPr>
                <w:rFonts w:ascii="Times New Roman" w:hAnsi="Times New Roman" w:cs="Times New Roman"/>
              </w:rPr>
              <w:t>Mean Wind Speed</w:t>
            </w:r>
          </w:p>
        </w:tc>
        <w:tc>
          <w:tcPr>
            <w:tcW w:w="2184" w:type="dxa"/>
          </w:tcPr>
          <w:p w14:paraId="54D2898E" w14:textId="77777777" w:rsidR="00F36497" w:rsidRDefault="00F36497" w:rsidP="003F3D43">
            <w:pPr>
              <w:rPr>
                <w:rFonts w:ascii="Times New Roman" w:hAnsi="Times New Roman" w:cs="Times New Roman"/>
              </w:rPr>
            </w:pPr>
          </w:p>
        </w:tc>
        <w:tc>
          <w:tcPr>
            <w:tcW w:w="1664" w:type="dxa"/>
          </w:tcPr>
          <w:p w14:paraId="2BF3F21E" w14:textId="77777777" w:rsidR="00F36497" w:rsidRDefault="00F36497" w:rsidP="003F3D43">
            <w:pPr>
              <w:rPr>
                <w:rFonts w:ascii="Times New Roman" w:hAnsi="Times New Roman" w:cs="Times New Roman"/>
              </w:rPr>
            </w:pPr>
            <w:r>
              <w:rPr>
                <w:rFonts w:ascii="Times New Roman" w:hAnsi="Times New Roman" w:cs="Times New Roman"/>
              </w:rPr>
              <w:t>MPH</w:t>
            </w:r>
          </w:p>
        </w:tc>
        <w:tc>
          <w:tcPr>
            <w:tcW w:w="1621" w:type="dxa"/>
          </w:tcPr>
          <w:p w14:paraId="489C2118" w14:textId="77777777" w:rsidR="00F36497" w:rsidRDefault="00F36497" w:rsidP="003F3D43">
            <w:pPr>
              <w:rPr>
                <w:rFonts w:ascii="Times New Roman" w:hAnsi="Times New Roman" w:cs="Times New Roman"/>
              </w:rPr>
            </w:pPr>
            <w:r>
              <w:rPr>
                <w:rFonts w:ascii="Times New Roman" w:hAnsi="Times New Roman" w:cs="Times New Roman"/>
              </w:rPr>
              <w:t>6.25</w:t>
            </w:r>
          </w:p>
        </w:tc>
        <w:tc>
          <w:tcPr>
            <w:tcW w:w="1350" w:type="dxa"/>
          </w:tcPr>
          <w:p w14:paraId="28AE7867" w14:textId="77777777" w:rsidR="00F36497" w:rsidRDefault="00F36497" w:rsidP="003F3D43">
            <w:pPr>
              <w:rPr>
                <w:rFonts w:ascii="Times New Roman" w:hAnsi="Times New Roman" w:cs="Times New Roman"/>
              </w:rPr>
            </w:pPr>
            <w:r>
              <w:rPr>
                <w:rFonts w:ascii="Times New Roman" w:hAnsi="Times New Roman" w:cs="Times New Roman"/>
              </w:rPr>
              <w:t>7.07</w:t>
            </w:r>
          </w:p>
        </w:tc>
      </w:tr>
      <w:tr w:rsidR="00F36497" w14:paraId="4C662A10" w14:textId="77777777" w:rsidTr="002A6CDC">
        <w:trPr>
          <w:jc w:val="center"/>
        </w:trPr>
        <w:tc>
          <w:tcPr>
            <w:tcW w:w="2037" w:type="dxa"/>
          </w:tcPr>
          <w:p w14:paraId="6A4C863F" w14:textId="77777777" w:rsidR="00F36497" w:rsidRDefault="00F36497" w:rsidP="003F3D43">
            <w:pPr>
              <w:rPr>
                <w:rFonts w:ascii="Times New Roman" w:hAnsi="Times New Roman" w:cs="Times New Roman"/>
              </w:rPr>
            </w:pPr>
            <w:r>
              <w:rPr>
                <w:rFonts w:ascii="Times New Roman" w:hAnsi="Times New Roman" w:cs="Times New Roman"/>
              </w:rPr>
              <w:t>Site</w:t>
            </w:r>
          </w:p>
        </w:tc>
        <w:tc>
          <w:tcPr>
            <w:tcW w:w="2184" w:type="dxa"/>
          </w:tcPr>
          <w:p w14:paraId="14C71953" w14:textId="77777777" w:rsidR="00F36497" w:rsidRDefault="00F36497" w:rsidP="003F3D43">
            <w:pPr>
              <w:rPr>
                <w:rFonts w:ascii="Times New Roman" w:hAnsi="Times New Roman" w:cs="Times New Roman"/>
              </w:rPr>
            </w:pPr>
          </w:p>
        </w:tc>
        <w:tc>
          <w:tcPr>
            <w:tcW w:w="1664" w:type="dxa"/>
          </w:tcPr>
          <w:p w14:paraId="352330FD" w14:textId="77777777" w:rsidR="00F36497" w:rsidRDefault="00F36497" w:rsidP="003F3D43">
            <w:pPr>
              <w:rPr>
                <w:rFonts w:ascii="Times New Roman" w:hAnsi="Times New Roman" w:cs="Times New Roman"/>
              </w:rPr>
            </w:pPr>
          </w:p>
        </w:tc>
        <w:tc>
          <w:tcPr>
            <w:tcW w:w="1621" w:type="dxa"/>
          </w:tcPr>
          <w:p w14:paraId="221B175A" w14:textId="77777777" w:rsidR="00F36497" w:rsidRDefault="00F36497" w:rsidP="003F3D43">
            <w:pPr>
              <w:rPr>
                <w:rFonts w:ascii="Times New Roman" w:hAnsi="Times New Roman" w:cs="Times New Roman"/>
              </w:rPr>
            </w:pPr>
            <w:r>
              <w:rPr>
                <w:rFonts w:ascii="Times New Roman" w:hAnsi="Times New Roman" w:cs="Times New Roman"/>
              </w:rPr>
              <w:t>5.24</w:t>
            </w:r>
          </w:p>
        </w:tc>
        <w:tc>
          <w:tcPr>
            <w:tcW w:w="1350" w:type="dxa"/>
          </w:tcPr>
          <w:p w14:paraId="045BAF71" w14:textId="77777777" w:rsidR="00F36497" w:rsidRDefault="00F36497" w:rsidP="003F3D43">
            <w:pPr>
              <w:rPr>
                <w:rFonts w:ascii="Times New Roman" w:hAnsi="Times New Roman" w:cs="Times New Roman"/>
              </w:rPr>
            </w:pPr>
            <w:r>
              <w:rPr>
                <w:rFonts w:ascii="Times New Roman" w:hAnsi="Times New Roman" w:cs="Times New Roman"/>
              </w:rPr>
              <w:t>6.28</w:t>
            </w:r>
          </w:p>
        </w:tc>
      </w:tr>
      <w:tr w:rsidR="00F36497" w14:paraId="6F4E84AF" w14:textId="77777777" w:rsidTr="002A6CDC">
        <w:trPr>
          <w:jc w:val="center"/>
        </w:trPr>
        <w:tc>
          <w:tcPr>
            <w:tcW w:w="2037" w:type="dxa"/>
          </w:tcPr>
          <w:p w14:paraId="06688181" w14:textId="77777777" w:rsidR="00F36497" w:rsidRDefault="00F36497" w:rsidP="003F3D43">
            <w:pPr>
              <w:rPr>
                <w:rFonts w:ascii="Times New Roman" w:hAnsi="Times New Roman" w:cs="Times New Roman"/>
              </w:rPr>
            </w:pPr>
            <w:r>
              <w:rPr>
                <w:rFonts w:ascii="Times New Roman" w:hAnsi="Times New Roman" w:cs="Times New Roman"/>
              </w:rPr>
              <w:t>Mean Temperature (air)</w:t>
            </w:r>
          </w:p>
        </w:tc>
        <w:tc>
          <w:tcPr>
            <w:tcW w:w="2184" w:type="dxa"/>
          </w:tcPr>
          <w:p w14:paraId="723CF599" w14:textId="77777777" w:rsidR="00F36497" w:rsidRDefault="00F36497" w:rsidP="003F3D43">
            <w:pPr>
              <w:rPr>
                <w:rFonts w:ascii="Times New Roman" w:hAnsi="Times New Roman" w:cs="Times New Roman"/>
              </w:rPr>
            </w:pPr>
          </w:p>
        </w:tc>
        <w:tc>
          <w:tcPr>
            <w:tcW w:w="1664" w:type="dxa"/>
          </w:tcPr>
          <w:p w14:paraId="27A6D037" w14:textId="77777777" w:rsidR="00F36497" w:rsidRDefault="00F36497" w:rsidP="003F3D43">
            <w:pPr>
              <w:rPr>
                <w:rFonts w:ascii="Times New Roman" w:hAnsi="Times New Roman" w:cs="Times New Roman"/>
              </w:rPr>
            </w:pPr>
          </w:p>
        </w:tc>
        <w:tc>
          <w:tcPr>
            <w:tcW w:w="1621" w:type="dxa"/>
          </w:tcPr>
          <w:p w14:paraId="458E9B88" w14:textId="77777777" w:rsidR="00F36497" w:rsidRDefault="00F36497" w:rsidP="003F3D43">
            <w:pPr>
              <w:rPr>
                <w:rFonts w:ascii="Times New Roman" w:hAnsi="Times New Roman" w:cs="Times New Roman"/>
              </w:rPr>
            </w:pPr>
            <w:r>
              <w:rPr>
                <w:rFonts w:ascii="Times New Roman" w:hAnsi="Times New Roman" w:cs="Times New Roman"/>
              </w:rPr>
              <w:t>5.09</w:t>
            </w:r>
          </w:p>
        </w:tc>
        <w:tc>
          <w:tcPr>
            <w:tcW w:w="1350" w:type="dxa"/>
          </w:tcPr>
          <w:p w14:paraId="0AF18A2D" w14:textId="77777777" w:rsidR="00F36497" w:rsidRDefault="00F36497" w:rsidP="003F3D43">
            <w:pPr>
              <w:rPr>
                <w:rFonts w:ascii="Times New Roman" w:hAnsi="Times New Roman" w:cs="Times New Roman"/>
              </w:rPr>
            </w:pPr>
            <w:r>
              <w:rPr>
                <w:rFonts w:ascii="Times New Roman" w:hAnsi="Times New Roman" w:cs="Times New Roman"/>
              </w:rPr>
              <w:t>4.92</w:t>
            </w:r>
          </w:p>
        </w:tc>
      </w:tr>
      <w:tr w:rsidR="00F36497" w14:paraId="34DA48A7" w14:textId="77777777" w:rsidTr="002A6CDC">
        <w:trPr>
          <w:jc w:val="center"/>
        </w:trPr>
        <w:tc>
          <w:tcPr>
            <w:tcW w:w="2037" w:type="dxa"/>
          </w:tcPr>
          <w:p w14:paraId="32453173" w14:textId="77777777" w:rsidR="00F36497" w:rsidRDefault="00F36497" w:rsidP="003F3D43">
            <w:pPr>
              <w:rPr>
                <w:rFonts w:ascii="Times New Roman" w:hAnsi="Times New Roman" w:cs="Times New Roman"/>
              </w:rPr>
            </w:pPr>
          </w:p>
        </w:tc>
        <w:tc>
          <w:tcPr>
            <w:tcW w:w="2184" w:type="dxa"/>
          </w:tcPr>
          <w:p w14:paraId="2386D6A1" w14:textId="77777777" w:rsidR="00F36497" w:rsidRDefault="005928B9" w:rsidP="003F3D43">
            <w:pPr>
              <w:rPr>
                <w:rFonts w:ascii="Times New Roman" w:hAnsi="Times New Roman" w:cs="Times New Roman"/>
              </w:rPr>
            </w:pPr>
            <w:proofErr w:type="spellStart"/>
            <w:r>
              <w:rPr>
                <w:rFonts w:ascii="Times New Roman" w:hAnsi="Times New Roman" w:cs="Times New Roman"/>
              </w:rPr>
              <w:t>tkn</w:t>
            </w:r>
            <w:proofErr w:type="spellEnd"/>
          </w:p>
        </w:tc>
        <w:tc>
          <w:tcPr>
            <w:tcW w:w="1664" w:type="dxa"/>
          </w:tcPr>
          <w:p w14:paraId="06E4ADC4" w14:textId="77777777" w:rsidR="00F36497" w:rsidRDefault="00F36497" w:rsidP="003F3D43">
            <w:pPr>
              <w:rPr>
                <w:rFonts w:ascii="Times New Roman" w:hAnsi="Times New Roman" w:cs="Times New Roman"/>
              </w:rPr>
            </w:pPr>
          </w:p>
        </w:tc>
        <w:tc>
          <w:tcPr>
            <w:tcW w:w="1621" w:type="dxa"/>
          </w:tcPr>
          <w:p w14:paraId="0DEAF26D" w14:textId="77777777" w:rsidR="00F36497" w:rsidRDefault="00F36497" w:rsidP="003F3D43">
            <w:pPr>
              <w:rPr>
                <w:rFonts w:ascii="Times New Roman" w:hAnsi="Times New Roman" w:cs="Times New Roman"/>
              </w:rPr>
            </w:pPr>
            <w:r>
              <w:rPr>
                <w:rFonts w:ascii="Times New Roman" w:hAnsi="Times New Roman" w:cs="Times New Roman"/>
              </w:rPr>
              <w:t>4.78</w:t>
            </w:r>
          </w:p>
        </w:tc>
        <w:tc>
          <w:tcPr>
            <w:tcW w:w="1350" w:type="dxa"/>
          </w:tcPr>
          <w:p w14:paraId="0962F83F" w14:textId="77777777" w:rsidR="00F36497" w:rsidRDefault="00F36497" w:rsidP="003F3D43">
            <w:pPr>
              <w:rPr>
                <w:rFonts w:ascii="Times New Roman" w:hAnsi="Times New Roman" w:cs="Times New Roman"/>
              </w:rPr>
            </w:pPr>
            <w:r>
              <w:rPr>
                <w:rFonts w:ascii="Times New Roman" w:hAnsi="Times New Roman" w:cs="Times New Roman"/>
              </w:rPr>
              <w:t>4.02</w:t>
            </w:r>
          </w:p>
        </w:tc>
      </w:tr>
      <w:tr w:rsidR="00F36497" w14:paraId="77CA96A8" w14:textId="77777777" w:rsidTr="002A6CDC">
        <w:trPr>
          <w:jc w:val="center"/>
        </w:trPr>
        <w:tc>
          <w:tcPr>
            <w:tcW w:w="2037" w:type="dxa"/>
          </w:tcPr>
          <w:p w14:paraId="3521F840" w14:textId="77777777" w:rsidR="00F36497" w:rsidRDefault="00F36497" w:rsidP="003F3D43">
            <w:pPr>
              <w:rPr>
                <w:rFonts w:ascii="Times New Roman" w:hAnsi="Times New Roman" w:cs="Times New Roman"/>
              </w:rPr>
            </w:pPr>
            <w:r>
              <w:rPr>
                <w:rFonts w:ascii="Times New Roman" w:hAnsi="Times New Roman" w:cs="Times New Roman"/>
              </w:rPr>
              <w:t>72 hour cumulative precipitation</w:t>
            </w:r>
          </w:p>
        </w:tc>
        <w:tc>
          <w:tcPr>
            <w:tcW w:w="2184" w:type="dxa"/>
          </w:tcPr>
          <w:p w14:paraId="733D70F6" w14:textId="77777777" w:rsidR="00F36497" w:rsidRDefault="00F36497" w:rsidP="003F3D43">
            <w:pPr>
              <w:rPr>
                <w:rFonts w:ascii="Times New Roman" w:hAnsi="Times New Roman" w:cs="Times New Roman"/>
              </w:rPr>
            </w:pPr>
          </w:p>
        </w:tc>
        <w:tc>
          <w:tcPr>
            <w:tcW w:w="1664" w:type="dxa"/>
          </w:tcPr>
          <w:p w14:paraId="172372AC" w14:textId="77777777" w:rsidR="00F36497" w:rsidRDefault="00F36497" w:rsidP="003F3D43">
            <w:pPr>
              <w:rPr>
                <w:rFonts w:ascii="Times New Roman" w:hAnsi="Times New Roman" w:cs="Times New Roman"/>
              </w:rPr>
            </w:pPr>
          </w:p>
        </w:tc>
        <w:tc>
          <w:tcPr>
            <w:tcW w:w="1621" w:type="dxa"/>
          </w:tcPr>
          <w:p w14:paraId="45F2FA24" w14:textId="77777777" w:rsidR="00F36497" w:rsidRDefault="00F36497" w:rsidP="003F3D43">
            <w:pPr>
              <w:rPr>
                <w:rFonts w:ascii="Times New Roman" w:hAnsi="Times New Roman" w:cs="Times New Roman"/>
              </w:rPr>
            </w:pPr>
            <w:r>
              <w:rPr>
                <w:rFonts w:ascii="Times New Roman" w:hAnsi="Times New Roman" w:cs="Times New Roman"/>
              </w:rPr>
              <w:t>3.96</w:t>
            </w:r>
          </w:p>
        </w:tc>
        <w:tc>
          <w:tcPr>
            <w:tcW w:w="1350" w:type="dxa"/>
          </w:tcPr>
          <w:p w14:paraId="1572FFC3" w14:textId="77777777" w:rsidR="00F36497" w:rsidRDefault="00F36497" w:rsidP="003F3D43">
            <w:pPr>
              <w:rPr>
                <w:rFonts w:ascii="Times New Roman" w:hAnsi="Times New Roman" w:cs="Times New Roman"/>
              </w:rPr>
            </w:pPr>
            <w:r>
              <w:rPr>
                <w:rFonts w:ascii="Times New Roman" w:hAnsi="Times New Roman" w:cs="Times New Roman"/>
              </w:rPr>
              <w:t>3.94</w:t>
            </w:r>
          </w:p>
        </w:tc>
      </w:tr>
      <w:tr w:rsidR="00F36497" w14:paraId="1213664C" w14:textId="77777777" w:rsidTr="002A6CDC">
        <w:trPr>
          <w:jc w:val="center"/>
        </w:trPr>
        <w:tc>
          <w:tcPr>
            <w:tcW w:w="2037" w:type="dxa"/>
          </w:tcPr>
          <w:p w14:paraId="32029B6D" w14:textId="77777777" w:rsidR="00F36497" w:rsidRDefault="00F36497" w:rsidP="003F3D43">
            <w:pPr>
              <w:rPr>
                <w:rFonts w:ascii="Times New Roman" w:hAnsi="Times New Roman" w:cs="Times New Roman"/>
              </w:rPr>
            </w:pPr>
            <w:r>
              <w:rPr>
                <w:rFonts w:ascii="Times New Roman" w:hAnsi="Times New Roman" w:cs="Times New Roman"/>
              </w:rPr>
              <w:t>Cloud Cover</w:t>
            </w:r>
          </w:p>
        </w:tc>
        <w:tc>
          <w:tcPr>
            <w:tcW w:w="2184" w:type="dxa"/>
          </w:tcPr>
          <w:p w14:paraId="291169C2" w14:textId="77777777" w:rsidR="00F36497" w:rsidRDefault="00F36497" w:rsidP="00C61239">
            <w:pPr>
              <w:rPr>
                <w:rFonts w:ascii="Times New Roman" w:hAnsi="Times New Roman" w:cs="Times New Roman"/>
              </w:rPr>
            </w:pPr>
          </w:p>
        </w:tc>
        <w:tc>
          <w:tcPr>
            <w:tcW w:w="1664" w:type="dxa"/>
          </w:tcPr>
          <w:p w14:paraId="1C13040E" w14:textId="77777777" w:rsidR="00F36497" w:rsidRDefault="00F36497" w:rsidP="003F3D43">
            <w:pPr>
              <w:rPr>
                <w:rFonts w:ascii="Times New Roman" w:hAnsi="Times New Roman" w:cs="Times New Roman"/>
              </w:rPr>
            </w:pPr>
          </w:p>
        </w:tc>
        <w:tc>
          <w:tcPr>
            <w:tcW w:w="1621" w:type="dxa"/>
          </w:tcPr>
          <w:p w14:paraId="208F58FE" w14:textId="77777777" w:rsidR="00F36497" w:rsidRDefault="00F36497" w:rsidP="003F3D43">
            <w:pPr>
              <w:rPr>
                <w:rFonts w:ascii="Times New Roman" w:hAnsi="Times New Roman" w:cs="Times New Roman"/>
              </w:rPr>
            </w:pPr>
            <w:r>
              <w:rPr>
                <w:rFonts w:ascii="Times New Roman" w:hAnsi="Times New Roman" w:cs="Times New Roman"/>
              </w:rPr>
              <w:t>3.29</w:t>
            </w:r>
          </w:p>
        </w:tc>
        <w:tc>
          <w:tcPr>
            <w:tcW w:w="1350" w:type="dxa"/>
          </w:tcPr>
          <w:p w14:paraId="3655BBD3" w14:textId="77777777" w:rsidR="00F36497" w:rsidRDefault="00F36497" w:rsidP="003F3D43">
            <w:pPr>
              <w:rPr>
                <w:rFonts w:ascii="Times New Roman" w:hAnsi="Times New Roman" w:cs="Times New Roman"/>
              </w:rPr>
            </w:pPr>
            <w:r>
              <w:rPr>
                <w:rFonts w:ascii="Times New Roman" w:hAnsi="Times New Roman" w:cs="Times New Roman"/>
              </w:rPr>
              <w:t>2.85</w:t>
            </w:r>
          </w:p>
        </w:tc>
      </w:tr>
      <w:tr w:rsidR="00F36497" w14:paraId="2EF88115" w14:textId="77777777" w:rsidTr="002A6CDC">
        <w:trPr>
          <w:jc w:val="center"/>
        </w:trPr>
        <w:tc>
          <w:tcPr>
            <w:tcW w:w="2037" w:type="dxa"/>
          </w:tcPr>
          <w:p w14:paraId="0D482085" w14:textId="77777777" w:rsidR="00F36497" w:rsidRDefault="00F36497" w:rsidP="003F3D43">
            <w:pPr>
              <w:rPr>
                <w:rFonts w:ascii="Times New Roman" w:hAnsi="Times New Roman" w:cs="Times New Roman"/>
              </w:rPr>
            </w:pPr>
            <w:r>
              <w:rPr>
                <w:rFonts w:ascii="Times New Roman" w:hAnsi="Times New Roman" w:cs="Times New Roman"/>
              </w:rPr>
              <w:t>Previous 24-hour cumulative precipitation</w:t>
            </w:r>
          </w:p>
        </w:tc>
        <w:tc>
          <w:tcPr>
            <w:tcW w:w="2184" w:type="dxa"/>
          </w:tcPr>
          <w:p w14:paraId="2314368E" w14:textId="77777777" w:rsidR="00F36497" w:rsidRDefault="00F36497" w:rsidP="00C61239">
            <w:pPr>
              <w:rPr>
                <w:rFonts w:ascii="Times New Roman" w:hAnsi="Times New Roman" w:cs="Times New Roman"/>
              </w:rPr>
            </w:pPr>
          </w:p>
        </w:tc>
        <w:tc>
          <w:tcPr>
            <w:tcW w:w="1664" w:type="dxa"/>
          </w:tcPr>
          <w:p w14:paraId="597DADD1" w14:textId="77777777" w:rsidR="00F36497" w:rsidRDefault="00F36497" w:rsidP="003F3D43">
            <w:pPr>
              <w:rPr>
                <w:rFonts w:ascii="Times New Roman" w:hAnsi="Times New Roman" w:cs="Times New Roman"/>
              </w:rPr>
            </w:pPr>
          </w:p>
        </w:tc>
        <w:tc>
          <w:tcPr>
            <w:tcW w:w="1621" w:type="dxa"/>
          </w:tcPr>
          <w:p w14:paraId="458208A9" w14:textId="77777777" w:rsidR="00F36497" w:rsidRDefault="00F36497" w:rsidP="003F3D43">
            <w:pPr>
              <w:rPr>
                <w:rFonts w:ascii="Times New Roman" w:hAnsi="Times New Roman" w:cs="Times New Roman"/>
              </w:rPr>
            </w:pPr>
            <w:r>
              <w:rPr>
                <w:rFonts w:ascii="Times New Roman" w:hAnsi="Times New Roman" w:cs="Times New Roman"/>
              </w:rPr>
              <w:t>2.57</w:t>
            </w:r>
          </w:p>
        </w:tc>
        <w:tc>
          <w:tcPr>
            <w:tcW w:w="1350" w:type="dxa"/>
          </w:tcPr>
          <w:p w14:paraId="28931E27" w14:textId="77777777" w:rsidR="00F36497" w:rsidRDefault="00F36497" w:rsidP="003F3D43">
            <w:pPr>
              <w:rPr>
                <w:rFonts w:ascii="Times New Roman" w:hAnsi="Times New Roman" w:cs="Times New Roman"/>
              </w:rPr>
            </w:pPr>
            <w:r>
              <w:rPr>
                <w:rFonts w:ascii="Times New Roman" w:hAnsi="Times New Roman" w:cs="Times New Roman"/>
              </w:rPr>
              <w:t>2.86</w:t>
            </w:r>
          </w:p>
        </w:tc>
      </w:tr>
      <w:tr w:rsidR="00F36497" w14:paraId="2FD7D12E" w14:textId="77777777" w:rsidTr="002A6CDC">
        <w:trPr>
          <w:jc w:val="center"/>
        </w:trPr>
        <w:tc>
          <w:tcPr>
            <w:tcW w:w="2037" w:type="dxa"/>
          </w:tcPr>
          <w:p w14:paraId="0E7CBDFA" w14:textId="77777777" w:rsidR="00F36497" w:rsidRDefault="00F36497" w:rsidP="003F3D43">
            <w:pPr>
              <w:rPr>
                <w:rFonts w:ascii="Times New Roman" w:hAnsi="Times New Roman" w:cs="Times New Roman"/>
              </w:rPr>
            </w:pPr>
          </w:p>
        </w:tc>
        <w:tc>
          <w:tcPr>
            <w:tcW w:w="2184" w:type="dxa"/>
          </w:tcPr>
          <w:p w14:paraId="6290CDE6" w14:textId="77777777" w:rsidR="00F36497" w:rsidRDefault="005928B9" w:rsidP="003F3D43">
            <w:pPr>
              <w:rPr>
                <w:rFonts w:ascii="Times New Roman" w:hAnsi="Times New Roman" w:cs="Times New Roman"/>
              </w:rPr>
            </w:pPr>
            <w:proofErr w:type="spellStart"/>
            <w:r>
              <w:rPr>
                <w:rFonts w:ascii="Times New Roman" w:hAnsi="Times New Roman" w:cs="Times New Roman"/>
              </w:rPr>
              <w:t>Zn_diss</w:t>
            </w:r>
            <w:proofErr w:type="spellEnd"/>
          </w:p>
        </w:tc>
        <w:tc>
          <w:tcPr>
            <w:tcW w:w="1664" w:type="dxa"/>
          </w:tcPr>
          <w:p w14:paraId="6837E597" w14:textId="77777777" w:rsidR="00F36497" w:rsidRDefault="00F36497" w:rsidP="003F3D43">
            <w:pPr>
              <w:rPr>
                <w:rFonts w:ascii="Times New Roman" w:hAnsi="Times New Roman" w:cs="Times New Roman"/>
              </w:rPr>
            </w:pPr>
          </w:p>
        </w:tc>
        <w:tc>
          <w:tcPr>
            <w:tcW w:w="1621" w:type="dxa"/>
          </w:tcPr>
          <w:p w14:paraId="436FC76B" w14:textId="77777777" w:rsidR="00F36497" w:rsidRDefault="00F36497" w:rsidP="003F3D43">
            <w:pPr>
              <w:rPr>
                <w:rFonts w:ascii="Times New Roman" w:hAnsi="Times New Roman" w:cs="Times New Roman"/>
              </w:rPr>
            </w:pPr>
            <w:r>
              <w:rPr>
                <w:rFonts w:ascii="Times New Roman" w:hAnsi="Times New Roman" w:cs="Times New Roman"/>
              </w:rPr>
              <w:t>2.33</w:t>
            </w:r>
          </w:p>
        </w:tc>
        <w:tc>
          <w:tcPr>
            <w:tcW w:w="1350" w:type="dxa"/>
          </w:tcPr>
          <w:p w14:paraId="32422D7D" w14:textId="77777777" w:rsidR="00F36497" w:rsidRDefault="00F36497" w:rsidP="003F3D43">
            <w:pPr>
              <w:rPr>
                <w:rFonts w:ascii="Times New Roman" w:hAnsi="Times New Roman" w:cs="Times New Roman"/>
              </w:rPr>
            </w:pPr>
            <w:r>
              <w:rPr>
                <w:rFonts w:ascii="Times New Roman" w:hAnsi="Times New Roman" w:cs="Times New Roman"/>
              </w:rPr>
              <w:t>3.31</w:t>
            </w:r>
          </w:p>
        </w:tc>
      </w:tr>
      <w:tr w:rsidR="00F36497" w14:paraId="054A10B8" w14:textId="77777777" w:rsidTr="002A6CDC">
        <w:trPr>
          <w:jc w:val="center"/>
        </w:trPr>
        <w:tc>
          <w:tcPr>
            <w:tcW w:w="2037" w:type="dxa"/>
          </w:tcPr>
          <w:p w14:paraId="0580911B" w14:textId="77777777" w:rsidR="00F36497" w:rsidRDefault="00F36497" w:rsidP="003F3D43">
            <w:pPr>
              <w:rPr>
                <w:rFonts w:ascii="Times New Roman" w:hAnsi="Times New Roman" w:cs="Times New Roman"/>
              </w:rPr>
            </w:pPr>
          </w:p>
        </w:tc>
        <w:tc>
          <w:tcPr>
            <w:tcW w:w="2184" w:type="dxa"/>
          </w:tcPr>
          <w:p w14:paraId="304B5F8C" w14:textId="77777777" w:rsidR="00F36497" w:rsidRDefault="005928B9" w:rsidP="003F3D43">
            <w:pPr>
              <w:rPr>
                <w:rFonts w:ascii="Times New Roman" w:hAnsi="Times New Roman" w:cs="Times New Roman"/>
              </w:rPr>
            </w:pPr>
            <w:r>
              <w:rPr>
                <w:rFonts w:ascii="Times New Roman" w:hAnsi="Times New Roman" w:cs="Times New Roman"/>
              </w:rPr>
              <w:t>k</w:t>
            </w:r>
          </w:p>
        </w:tc>
        <w:tc>
          <w:tcPr>
            <w:tcW w:w="1664" w:type="dxa"/>
          </w:tcPr>
          <w:p w14:paraId="569D542D" w14:textId="77777777" w:rsidR="00F36497" w:rsidRDefault="00F36497" w:rsidP="003F3D43">
            <w:pPr>
              <w:rPr>
                <w:rFonts w:ascii="Times New Roman" w:hAnsi="Times New Roman" w:cs="Times New Roman"/>
              </w:rPr>
            </w:pPr>
          </w:p>
        </w:tc>
        <w:tc>
          <w:tcPr>
            <w:tcW w:w="1621" w:type="dxa"/>
          </w:tcPr>
          <w:p w14:paraId="6CB325C6" w14:textId="77777777" w:rsidR="00F36497" w:rsidRDefault="00F36497" w:rsidP="003F3D43">
            <w:pPr>
              <w:rPr>
                <w:rFonts w:ascii="Times New Roman" w:hAnsi="Times New Roman" w:cs="Times New Roman"/>
              </w:rPr>
            </w:pPr>
            <w:r>
              <w:rPr>
                <w:rFonts w:ascii="Times New Roman" w:hAnsi="Times New Roman" w:cs="Times New Roman"/>
              </w:rPr>
              <w:t>1.94</w:t>
            </w:r>
          </w:p>
        </w:tc>
        <w:tc>
          <w:tcPr>
            <w:tcW w:w="1350" w:type="dxa"/>
          </w:tcPr>
          <w:p w14:paraId="2FBD1E8F" w14:textId="77777777" w:rsidR="00F36497" w:rsidRDefault="00F36497" w:rsidP="003F3D43">
            <w:pPr>
              <w:rPr>
                <w:rFonts w:ascii="Times New Roman" w:hAnsi="Times New Roman" w:cs="Times New Roman"/>
              </w:rPr>
            </w:pPr>
            <w:r>
              <w:rPr>
                <w:rFonts w:ascii="Times New Roman" w:hAnsi="Times New Roman" w:cs="Times New Roman"/>
              </w:rPr>
              <w:t>2.45</w:t>
            </w:r>
          </w:p>
        </w:tc>
      </w:tr>
      <w:tr w:rsidR="00F36497" w14:paraId="2BC4650B" w14:textId="77777777" w:rsidTr="002A6CDC">
        <w:trPr>
          <w:jc w:val="center"/>
        </w:trPr>
        <w:tc>
          <w:tcPr>
            <w:tcW w:w="2037" w:type="dxa"/>
          </w:tcPr>
          <w:p w14:paraId="0570223D" w14:textId="77777777" w:rsidR="00F36497" w:rsidRDefault="00F36497" w:rsidP="003F3D43">
            <w:pPr>
              <w:rPr>
                <w:rFonts w:ascii="Times New Roman" w:hAnsi="Times New Roman" w:cs="Times New Roman"/>
              </w:rPr>
            </w:pPr>
            <w:r>
              <w:rPr>
                <w:rFonts w:ascii="Times New Roman" w:hAnsi="Times New Roman" w:cs="Times New Roman"/>
              </w:rPr>
              <w:t>Previous 48-hour cumulative precipitation</w:t>
            </w:r>
          </w:p>
        </w:tc>
        <w:tc>
          <w:tcPr>
            <w:tcW w:w="2184" w:type="dxa"/>
          </w:tcPr>
          <w:p w14:paraId="39DE24E6" w14:textId="77777777" w:rsidR="00F36497" w:rsidRDefault="00F36497" w:rsidP="003F3D43">
            <w:pPr>
              <w:rPr>
                <w:rFonts w:ascii="Times New Roman" w:hAnsi="Times New Roman" w:cs="Times New Roman"/>
              </w:rPr>
            </w:pPr>
          </w:p>
        </w:tc>
        <w:tc>
          <w:tcPr>
            <w:tcW w:w="1664" w:type="dxa"/>
          </w:tcPr>
          <w:p w14:paraId="1A3A61E0" w14:textId="77777777" w:rsidR="00F36497" w:rsidRDefault="00F36497" w:rsidP="003F3D43">
            <w:pPr>
              <w:rPr>
                <w:rFonts w:ascii="Times New Roman" w:hAnsi="Times New Roman" w:cs="Times New Roman"/>
              </w:rPr>
            </w:pPr>
          </w:p>
        </w:tc>
        <w:tc>
          <w:tcPr>
            <w:tcW w:w="1621" w:type="dxa"/>
          </w:tcPr>
          <w:p w14:paraId="4CC98B71" w14:textId="77777777" w:rsidR="00F36497" w:rsidRDefault="00F36497" w:rsidP="003F3D43">
            <w:pPr>
              <w:rPr>
                <w:rFonts w:ascii="Times New Roman" w:hAnsi="Times New Roman" w:cs="Times New Roman"/>
              </w:rPr>
            </w:pPr>
            <w:r>
              <w:rPr>
                <w:rFonts w:ascii="Times New Roman" w:hAnsi="Times New Roman" w:cs="Times New Roman"/>
              </w:rPr>
              <w:t>1.48</w:t>
            </w:r>
          </w:p>
        </w:tc>
        <w:tc>
          <w:tcPr>
            <w:tcW w:w="1350" w:type="dxa"/>
          </w:tcPr>
          <w:p w14:paraId="6AF74950" w14:textId="77777777" w:rsidR="00F36497" w:rsidRDefault="00465BF4" w:rsidP="003F3D43">
            <w:pPr>
              <w:rPr>
                <w:rFonts w:ascii="Times New Roman" w:hAnsi="Times New Roman" w:cs="Times New Roman"/>
              </w:rPr>
            </w:pPr>
            <w:r>
              <w:rPr>
                <w:rFonts w:ascii="Times New Roman" w:hAnsi="Times New Roman" w:cs="Times New Roman"/>
              </w:rPr>
              <w:t>1.27</w:t>
            </w:r>
          </w:p>
        </w:tc>
      </w:tr>
      <w:tr w:rsidR="00F36497" w14:paraId="3FF8878E" w14:textId="77777777" w:rsidTr="002A6CDC">
        <w:trPr>
          <w:jc w:val="center"/>
        </w:trPr>
        <w:tc>
          <w:tcPr>
            <w:tcW w:w="2037" w:type="dxa"/>
          </w:tcPr>
          <w:p w14:paraId="28652EE4" w14:textId="77777777" w:rsidR="00F36497" w:rsidRDefault="00F36497" w:rsidP="003F3D43">
            <w:pPr>
              <w:rPr>
                <w:rFonts w:ascii="Times New Roman" w:hAnsi="Times New Roman" w:cs="Times New Roman"/>
              </w:rPr>
            </w:pPr>
          </w:p>
        </w:tc>
        <w:tc>
          <w:tcPr>
            <w:tcW w:w="2184" w:type="dxa"/>
          </w:tcPr>
          <w:p w14:paraId="4CC496C7" w14:textId="77777777" w:rsidR="00F36497" w:rsidRDefault="005928B9" w:rsidP="003F3D43">
            <w:pPr>
              <w:rPr>
                <w:rFonts w:ascii="Times New Roman" w:hAnsi="Times New Roman" w:cs="Times New Roman"/>
              </w:rPr>
            </w:pPr>
            <w:r>
              <w:rPr>
                <w:rFonts w:ascii="Times New Roman" w:hAnsi="Times New Roman" w:cs="Times New Roman"/>
              </w:rPr>
              <w:t>Gap_38_p</w:t>
            </w:r>
          </w:p>
        </w:tc>
        <w:tc>
          <w:tcPr>
            <w:tcW w:w="1664" w:type="dxa"/>
          </w:tcPr>
          <w:p w14:paraId="2CD921BE" w14:textId="77777777" w:rsidR="00F36497" w:rsidRDefault="00F36497" w:rsidP="003F3D43">
            <w:pPr>
              <w:rPr>
                <w:rFonts w:ascii="Times New Roman" w:hAnsi="Times New Roman" w:cs="Times New Roman"/>
              </w:rPr>
            </w:pPr>
          </w:p>
        </w:tc>
        <w:tc>
          <w:tcPr>
            <w:tcW w:w="1621" w:type="dxa"/>
          </w:tcPr>
          <w:p w14:paraId="20F03A83" w14:textId="77777777"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14:paraId="3B0167D1" w14:textId="77777777" w:rsidR="00F36497" w:rsidRDefault="00F36497" w:rsidP="003F3D43">
            <w:pPr>
              <w:rPr>
                <w:rFonts w:ascii="Times New Roman" w:hAnsi="Times New Roman" w:cs="Times New Roman"/>
              </w:rPr>
            </w:pPr>
            <w:r>
              <w:rPr>
                <w:rFonts w:ascii="Times New Roman" w:hAnsi="Times New Roman" w:cs="Times New Roman"/>
              </w:rPr>
              <w:t>2.45</w:t>
            </w:r>
          </w:p>
        </w:tc>
      </w:tr>
      <w:tr w:rsidR="00F36497" w14:paraId="3E3F0BEC" w14:textId="77777777" w:rsidTr="002A6CDC">
        <w:trPr>
          <w:jc w:val="center"/>
        </w:trPr>
        <w:tc>
          <w:tcPr>
            <w:tcW w:w="2037" w:type="dxa"/>
          </w:tcPr>
          <w:p w14:paraId="3C752921" w14:textId="77777777" w:rsidR="00F36497" w:rsidRDefault="00F36497" w:rsidP="003F3D43">
            <w:pPr>
              <w:rPr>
                <w:rFonts w:ascii="Times New Roman" w:hAnsi="Times New Roman" w:cs="Times New Roman"/>
              </w:rPr>
            </w:pPr>
          </w:p>
        </w:tc>
        <w:tc>
          <w:tcPr>
            <w:tcW w:w="2184" w:type="dxa"/>
          </w:tcPr>
          <w:p w14:paraId="75B7A8F5" w14:textId="77777777" w:rsidR="00F36497" w:rsidRDefault="005928B9" w:rsidP="003F3D43">
            <w:pPr>
              <w:rPr>
                <w:rFonts w:ascii="Times New Roman" w:hAnsi="Times New Roman" w:cs="Times New Roman"/>
              </w:rPr>
            </w:pPr>
            <w:r>
              <w:rPr>
                <w:rFonts w:ascii="Times New Roman" w:hAnsi="Times New Roman" w:cs="Times New Roman"/>
              </w:rPr>
              <w:t>Gap_581_p</w:t>
            </w:r>
          </w:p>
        </w:tc>
        <w:tc>
          <w:tcPr>
            <w:tcW w:w="1664" w:type="dxa"/>
          </w:tcPr>
          <w:p w14:paraId="21D9B445" w14:textId="77777777" w:rsidR="00F36497" w:rsidRDefault="00F36497" w:rsidP="003F3D43">
            <w:pPr>
              <w:rPr>
                <w:rFonts w:ascii="Times New Roman" w:hAnsi="Times New Roman" w:cs="Times New Roman"/>
              </w:rPr>
            </w:pPr>
          </w:p>
        </w:tc>
        <w:tc>
          <w:tcPr>
            <w:tcW w:w="1621" w:type="dxa"/>
          </w:tcPr>
          <w:p w14:paraId="37E578E2" w14:textId="77777777"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14:paraId="795B4A51" w14:textId="77777777" w:rsidR="00F36497" w:rsidRDefault="00465BF4" w:rsidP="003F3D43">
            <w:pPr>
              <w:rPr>
                <w:rFonts w:ascii="Times New Roman" w:hAnsi="Times New Roman" w:cs="Times New Roman"/>
              </w:rPr>
            </w:pPr>
            <w:r>
              <w:rPr>
                <w:rFonts w:ascii="Times New Roman" w:hAnsi="Times New Roman" w:cs="Times New Roman"/>
              </w:rPr>
              <w:t>1.62</w:t>
            </w:r>
          </w:p>
        </w:tc>
      </w:tr>
      <w:tr w:rsidR="00F36497" w14:paraId="5867B4D9" w14:textId="77777777" w:rsidTr="002A6CDC">
        <w:trPr>
          <w:jc w:val="center"/>
        </w:trPr>
        <w:tc>
          <w:tcPr>
            <w:tcW w:w="2037" w:type="dxa"/>
          </w:tcPr>
          <w:p w14:paraId="13B93860" w14:textId="77777777" w:rsidR="00F36497" w:rsidRDefault="00F36497" w:rsidP="003F3D43">
            <w:pPr>
              <w:rPr>
                <w:rFonts w:ascii="Times New Roman" w:hAnsi="Times New Roman" w:cs="Times New Roman"/>
              </w:rPr>
            </w:pPr>
          </w:p>
        </w:tc>
        <w:tc>
          <w:tcPr>
            <w:tcW w:w="2184" w:type="dxa"/>
          </w:tcPr>
          <w:p w14:paraId="43B473F8" w14:textId="77777777" w:rsidR="00F36497" w:rsidRDefault="00F36497" w:rsidP="003F3D43">
            <w:pPr>
              <w:rPr>
                <w:rFonts w:ascii="Times New Roman" w:hAnsi="Times New Roman" w:cs="Times New Roman"/>
              </w:rPr>
            </w:pPr>
            <w:r>
              <w:rPr>
                <w:rFonts w:ascii="Times New Roman" w:hAnsi="Times New Roman" w:cs="Times New Roman"/>
              </w:rPr>
              <w:t>NO3</w:t>
            </w:r>
          </w:p>
        </w:tc>
        <w:tc>
          <w:tcPr>
            <w:tcW w:w="1664" w:type="dxa"/>
          </w:tcPr>
          <w:p w14:paraId="7CD1DAAA" w14:textId="77777777" w:rsidR="00F36497" w:rsidRDefault="00F36497" w:rsidP="003F3D43">
            <w:pPr>
              <w:rPr>
                <w:rFonts w:ascii="Times New Roman" w:hAnsi="Times New Roman" w:cs="Times New Roman"/>
              </w:rPr>
            </w:pPr>
          </w:p>
        </w:tc>
        <w:tc>
          <w:tcPr>
            <w:tcW w:w="1621" w:type="dxa"/>
          </w:tcPr>
          <w:p w14:paraId="19BEA957" w14:textId="77777777" w:rsidR="00F36497" w:rsidRDefault="00F36497" w:rsidP="003F3D43">
            <w:pPr>
              <w:rPr>
                <w:rFonts w:ascii="Times New Roman" w:hAnsi="Times New Roman" w:cs="Times New Roman"/>
              </w:rPr>
            </w:pPr>
            <w:r>
              <w:rPr>
                <w:rFonts w:ascii="Times New Roman" w:hAnsi="Times New Roman" w:cs="Times New Roman"/>
              </w:rPr>
              <w:t>1.33</w:t>
            </w:r>
          </w:p>
        </w:tc>
        <w:tc>
          <w:tcPr>
            <w:tcW w:w="1350" w:type="dxa"/>
          </w:tcPr>
          <w:p w14:paraId="42733291" w14:textId="77777777" w:rsidR="00F36497" w:rsidRDefault="00465BF4" w:rsidP="003F3D43">
            <w:pPr>
              <w:rPr>
                <w:rFonts w:ascii="Times New Roman" w:hAnsi="Times New Roman" w:cs="Times New Roman"/>
              </w:rPr>
            </w:pPr>
            <w:r>
              <w:rPr>
                <w:rFonts w:ascii="Times New Roman" w:hAnsi="Times New Roman" w:cs="Times New Roman"/>
              </w:rPr>
              <w:t>1.70</w:t>
            </w:r>
          </w:p>
        </w:tc>
      </w:tr>
      <w:tr w:rsidR="00F36497" w14:paraId="2C25791A" w14:textId="77777777" w:rsidTr="002A6CDC">
        <w:trPr>
          <w:jc w:val="center"/>
        </w:trPr>
        <w:tc>
          <w:tcPr>
            <w:tcW w:w="2037" w:type="dxa"/>
          </w:tcPr>
          <w:p w14:paraId="1D91D04F" w14:textId="77777777" w:rsidR="00F36497" w:rsidRDefault="00F36497" w:rsidP="003F3D43">
            <w:pPr>
              <w:rPr>
                <w:rFonts w:ascii="Times New Roman" w:hAnsi="Times New Roman" w:cs="Times New Roman"/>
              </w:rPr>
            </w:pPr>
          </w:p>
        </w:tc>
        <w:tc>
          <w:tcPr>
            <w:tcW w:w="2184" w:type="dxa"/>
          </w:tcPr>
          <w:p w14:paraId="7DF13A9E" w14:textId="77777777" w:rsidR="00F36497" w:rsidRDefault="005928B9" w:rsidP="003F3D43">
            <w:pPr>
              <w:rPr>
                <w:rFonts w:ascii="Times New Roman" w:hAnsi="Times New Roman" w:cs="Times New Roman"/>
              </w:rPr>
            </w:pPr>
            <w:proofErr w:type="spellStart"/>
            <w:r>
              <w:rPr>
                <w:rFonts w:ascii="Times New Roman" w:hAnsi="Times New Roman" w:cs="Times New Roman"/>
              </w:rPr>
              <w:t>Cu_tr</w:t>
            </w:r>
            <w:proofErr w:type="spellEnd"/>
          </w:p>
        </w:tc>
        <w:tc>
          <w:tcPr>
            <w:tcW w:w="1664" w:type="dxa"/>
          </w:tcPr>
          <w:p w14:paraId="2A62AA06" w14:textId="77777777" w:rsidR="00F36497" w:rsidRDefault="00F36497" w:rsidP="003F3D43">
            <w:pPr>
              <w:rPr>
                <w:rFonts w:ascii="Times New Roman" w:hAnsi="Times New Roman" w:cs="Times New Roman"/>
              </w:rPr>
            </w:pPr>
          </w:p>
        </w:tc>
        <w:tc>
          <w:tcPr>
            <w:tcW w:w="1621" w:type="dxa"/>
          </w:tcPr>
          <w:p w14:paraId="26216DF1" w14:textId="77777777" w:rsidR="00F36497" w:rsidRDefault="00F36497" w:rsidP="003F3D43">
            <w:pPr>
              <w:rPr>
                <w:rFonts w:ascii="Times New Roman" w:hAnsi="Times New Roman" w:cs="Times New Roman"/>
              </w:rPr>
            </w:pPr>
            <w:r>
              <w:rPr>
                <w:rFonts w:ascii="Times New Roman" w:hAnsi="Times New Roman" w:cs="Times New Roman"/>
              </w:rPr>
              <w:t>1.14</w:t>
            </w:r>
          </w:p>
        </w:tc>
        <w:tc>
          <w:tcPr>
            <w:tcW w:w="1350" w:type="dxa"/>
          </w:tcPr>
          <w:p w14:paraId="6B836E25"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44B472A8" w14:textId="77777777" w:rsidTr="002A6CDC">
        <w:trPr>
          <w:jc w:val="center"/>
        </w:trPr>
        <w:tc>
          <w:tcPr>
            <w:tcW w:w="2037" w:type="dxa"/>
          </w:tcPr>
          <w:p w14:paraId="34A3B76F" w14:textId="77777777" w:rsidR="00F36497" w:rsidRDefault="00F36497" w:rsidP="003F3D43">
            <w:pPr>
              <w:rPr>
                <w:rFonts w:ascii="Times New Roman" w:hAnsi="Times New Roman" w:cs="Times New Roman"/>
              </w:rPr>
            </w:pPr>
          </w:p>
        </w:tc>
        <w:tc>
          <w:tcPr>
            <w:tcW w:w="2184" w:type="dxa"/>
          </w:tcPr>
          <w:p w14:paraId="07C0E0C3" w14:textId="77777777" w:rsidR="00F36497" w:rsidRDefault="005928B9" w:rsidP="003F3D43">
            <w:pPr>
              <w:rPr>
                <w:rFonts w:ascii="Times New Roman" w:hAnsi="Times New Roman" w:cs="Times New Roman"/>
              </w:rPr>
            </w:pPr>
            <w:r>
              <w:rPr>
                <w:rFonts w:ascii="Times New Roman" w:hAnsi="Times New Roman" w:cs="Times New Roman"/>
              </w:rPr>
              <w:t>Doc_r5</w:t>
            </w:r>
          </w:p>
        </w:tc>
        <w:tc>
          <w:tcPr>
            <w:tcW w:w="1664" w:type="dxa"/>
          </w:tcPr>
          <w:p w14:paraId="0D7B5E9A" w14:textId="77777777" w:rsidR="00F36497" w:rsidRDefault="00F36497" w:rsidP="003F3D43">
            <w:pPr>
              <w:rPr>
                <w:rFonts w:ascii="Times New Roman" w:hAnsi="Times New Roman" w:cs="Times New Roman"/>
              </w:rPr>
            </w:pPr>
          </w:p>
        </w:tc>
        <w:tc>
          <w:tcPr>
            <w:tcW w:w="1621" w:type="dxa"/>
          </w:tcPr>
          <w:p w14:paraId="50E8F18B" w14:textId="77777777" w:rsidR="00F36497" w:rsidRDefault="00F36497" w:rsidP="003F3D43">
            <w:pPr>
              <w:rPr>
                <w:rFonts w:ascii="Times New Roman" w:hAnsi="Times New Roman" w:cs="Times New Roman"/>
              </w:rPr>
            </w:pPr>
            <w:r>
              <w:rPr>
                <w:rFonts w:ascii="Times New Roman" w:hAnsi="Times New Roman" w:cs="Times New Roman"/>
              </w:rPr>
              <w:t>1.11</w:t>
            </w:r>
          </w:p>
        </w:tc>
        <w:tc>
          <w:tcPr>
            <w:tcW w:w="1350" w:type="dxa"/>
          </w:tcPr>
          <w:p w14:paraId="138732CC" w14:textId="77777777" w:rsidR="00F36497" w:rsidRDefault="00465BF4" w:rsidP="003F3D43">
            <w:pPr>
              <w:rPr>
                <w:rFonts w:ascii="Times New Roman" w:hAnsi="Times New Roman" w:cs="Times New Roman"/>
              </w:rPr>
            </w:pPr>
            <w:r>
              <w:rPr>
                <w:rFonts w:ascii="Times New Roman" w:hAnsi="Times New Roman" w:cs="Times New Roman"/>
              </w:rPr>
              <w:t>1.86</w:t>
            </w:r>
          </w:p>
        </w:tc>
      </w:tr>
      <w:tr w:rsidR="00F36497" w14:paraId="335C943A" w14:textId="77777777" w:rsidTr="002A6CDC">
        <w:trPr>
          <w:jc w:val="center"/>
        </w:trPr>
        <w:tc>
          <w:tcPr>
            <w:tcW w:w="2037" w:type="dxa"/>
          </w:tcPr>
          <w:p w14:paraId="599F79DC" w14:textId="77777777" w:rsidR="00F36497" w:rsidRDefault="00F36497" w:rsidP="003F3D43">
            <w:pPr>
              <w:rPr>
                <w:rFonts w:ascii="Times New Roman" w:hAnsi="Times New Roman" w:cs="Times New Roman"/>
              </w:rPr>
            </w:pPr>
          </w:p>
        </w:tc>
        <w:tc>
          <w:tcPr>
            <w:tcW w:w="2184" w:type="dxa"/>
          </w:tcPr>
          <w:p w14:paraId="5612DD2A" w14:textId="77777777" w:rsidR="00F36497" w:rsidRDefault="00F36497" w:rsidP="003F3D43">
            <w:pPr>
              <w:rPr>
                <w:rFonts w:ascii="Times New Roman" w:hAnsi="Times New Roman" w:cs="Times New Roman"/>
              </w:rPr>
            </w:pPr>
            <w:r>
              <w:rPr>
                <w:rFonts w:ascii="Times New Roman" w:hAnsi="Times New Roman" w:cs="Times New Roman"/>
              </w:rPr>
              <w:t>cl</w:t>
            </w:r>
          </w:p>
        </w:tc>
        <w:tc>
          <w:tcPr>
            <w:tcW w:w="1664" w:type="dxa"/>
          </w:tcPr>
          <w:p w14:paraId="2CBB71D8" w14:textId="77777777" w:rsidR="00F36497" w:rsidRDefault="00F36497" w:rsidP="003F3D43">
            <w:pPr>
              <w:rPr>
                <w:rFonts w:ascii="Times New Roman" w:hAnsi="Times New Roman" w:cs="Times New Roman"/>
              </w:rPr>
            </w:pPr>
          </w:p>
        </w:tc>
        <w:tc>
          <w:tcPr>
            <w:tcW w:w="1621" w:type="dxa"/>
          </w:tcPr>
          <w:p w14:paraId="2E0B404A" w14:textId="77777777" w:rsidR="00F36497" w:rsidRDefault="00F36497" w:rsidP="003F3D43">
            <w:pPr>
              <w:rPr>
                <w:rFonts w:ascii="Times New Roman" w:hAnsi="Times New Roman" w:cs="Times New Roman"/>
              </w:rPr>
            </w:pPr>
            <w:r>
              <w:rPr>
                <w:rFonts w:ascii="Times New Roman" w:hAnsi="Times New Roman" w:cs="Times New Roman"/>
              </w:rPr>
              <w:t>1.05</w:t>
            </w:r>
          </w:p>
        </w:tc>
        <w:tc>
          <w:tcPr>
            <w:tcW w:w="1350" w:type="dxa"/>
          </w:tcPr>
          <w:p w14:paraId="00AE220A" w14:textId="77777777" w:rsidR="00F36497" w:rsidRDefault="00465BF4" w:rsidP="003F3D43">
            <w:pPr>
              <w:rPr>
                <w:rFonts w:ascii="Times New Roman" w:hAnsi="Times New Roman" w:cs="Times New Roman"/>
              </w:rPr>
            </w:pPr>
            <w:r>
              <w:rPr>
                <w:rFonts w:ascii="Times New Roman" w:hAnsi="Times New Roman" w:cs="Times New Roman"/>
              </w:rPr>
              <w:t>1.61</w:t>
            </w:r>
          </w:p>
        </w:tc>
      </w:tr>
      <w:tr w:rsidR="00F36497" w14:paraId="2F878906" w14:textId="77777777" w:rsidTr="002A6CDC">
        <w:trPr>
          <w:jc w:val="center"/>
        </w:trPr>
        <w:tc>
          <w:tcPr>
            <w:tcW w:w="2037" w:type="dxa"/>
          </w:tcPr>
          <w:p w14:paraId="01AF5090" w14:textId="77777777" w:rsidR="00F36497" w:rsidRDefault="00F36497" w:rsidP="003F3D43">
            <w:pPr>
              <w:rPr>
                <w:rFonts w:ascii="Times New Roman" w:hAnsi="Times New Roman" w:cs="Times New Roman"/>
              </w:rPr>
            </w:pPr>
          </w:p>
        </w:tc>
        <w:tc>
          <w:tcPr>
            <w:tcW w:w="2184" w:type="dxa"/>
          </w:tcPr>
          <w:p w14:paraId="3DB25AF9" w14:textId="77777777" w:rsidR="00F36497" w:rsidRDefault="005928B9" w:rsidP="003F3D43">
            <w:pPr>
              <w:rPr>
                <w:rFonts w:ascii="Times New Roman" w:hAnsi="Times New Roman" w:cs="Times New Roman"/>
              </w:rPr>
            </w:pPr>
            <w:r>
              <w:rPr>
                <w:rFonts w:ascii="Times New Roman" w:hAnsi="Times New Roman" w:cs="Times New Roman"/>
              </w:rPr>
              <w:t>Gap_557_p</w:t>
            </w:r>
          </w:p>
        </w:tc>
        <w:tc>
          <w:tcPr>
            <w:tcW w:w="1664" w:type="dxa"/>
          </w:tcPr>
          <w:p w14:paraId="7E58DC8F" w14:textId="77777777" w:rsidR="00F36497" w:rsidRDefault="00F36497" w:rsidP="003F3D43">
            <w:pPr>
              <w:rPr>
                <w:rFonts w:ascii="Times New Roman" w:hAnsi="Times New Roman" w:cs="Times New Roman"/>
              </w:rPr>
            </w:pPr>
          </w:p>
        </w:tc>
        <w:tc>
          <w:tcPr>
            <w:tcW w:w="1621" w:type="dxa"/>
          </w:tcPr>
          <w:p w14:paraId="321247CC" w14:textId="77777777" w:rsidR="00F36497" w:rsidRDefault="00F36497" w:rsidP="003F3D43">
            <w:pPr>
              <w:rPr>
                <w:rFonts w:ascii="Times New Roman" w:hAnsi="Times New Roman" w:cs="Times New Roman"/>
              </w:rPr>
            </w:pPr>
            <w:r>
              <w:rPr>
                <w:rFonts w:ascii="Times New Roman" w:hAnsi="Times New Roman" w:cs="Times New Roman"/>
              </w:rPr>
              <w:t>1.03</w:t>
            </w:r>
          </w:p>
        </w:tc>
        <w:tc>
          <w:tcPr>
            <w:tcW w:w="1350" w:type="dxa"/>
          </w:tcPr>
          <w:p w14:paraId="02591BAE" w14:textId="77777777" w:rsidR="00F36497" w:rsidRDefault="00465BF4" w:rsidP="003F3D43">
            <w:pPr>
              <w:rPr>
                <w:rFonts w:ascii="Times New Roman" w:hAnsi="Times New Roman" w:cs="Times New Roman"/>
              </w:rPr>
            </w:pPr>
            <w:r>
              <w:rPr>
                <w:rFonts w:ascii="Times New Roman" w:hAnsi="Times New Roman" w:cs="Times New Roman"/>
              </w:rPr>
              <w:t>1.68</w:t>
            </w:r>
          </w:p>
        </w:tc>
      </w:tr>
      <w:tr w:rsidR="00F36497" w14:paraId="339B62D1" w14:textId="77777777" w:rsidTr="002A6CDC">
        <w:trPr>
          <w:jc w:val="center"/>
        </w:trPr>
        <w:tc>
          <w:tcPr>
            <w:tcW w:w="2037" w:type="dxa"/>
          </w:tcPr>
          <w:p w14:paraId="7DA08877" w14:textId="77777777" w:rsidR="00F36497" w:rsidRDefault="00F36497" w:rsidP="003F3D43">
            <w:pPr>
              <w:rPr>
                <w:rFonts w:ascii="Times New Roman" w:hAnsi="Times New Roman" w:cs="Times New Roman"/>
              </w:rPr>
            </w:pPr>
          </w:p>
        </w:tc>
        <w:tc>
          <w:tcPr>
            <w:tcW w:w="2184" w:type="dxa"/>
          </w:tcPr>
          <w:p w14:paraId="12A0338C" w14:textId="77777777" w:rsidR="00F36497" w:rsidRDefault="00F36497" w:rsidP="003F3D43">
            <w:pPr>
              <w:rPr>
                <w:rFonts w:ascii="Times New Roman" w:hAnsi="Times New Roman" w:cs="Times New Roman"/>
              </w:rPr>
            </w:pPr>
            <w:r>
              <w:rPr>
                <w:rFonts w:ascii="Times New Roman" w:hAnsi="Times New Roman" w:cs="Times New Roman"/>
              </w:rPr>
              <w:t>din</w:t>
            </w:r>
          </w:p>
        </w:tc>
        <w:tc>
          <w:tcPr>
            <w:tcW w:w="1664" w:type="dxa"/>
          </w:tcPr>
          <w:p w14:paraId="26E62E25" w14:textId="77777777" w:rsidR="00F36497" w:rsidRDefault="00F36497" w:rsidP="003F3D43">
            <w:pPr>
              <w:rPr>
                <w:rFonts w:ascii="Times New Roman" w:hAnsi="Times New Roman" w:cs="Times New Roman"/>
              </w:rPr>
            </w:pPr>
          </w:p>
        </w:tc>
        <w:tc>
          <w:tcPr>
            <w:tcW w:w="1621" w:type="dxa"/>
          </w:tcPr>
          <w:p w14:paraId="67850254" w14:textId="77777777" w:rsidR="00F36497" w:rsidRDefault="00F36497" w:rsidP="003F3D43">
            <w:pPr>
              <w:rPr>
                <w:rFonts w:ascii="Times New Roman" w:hAnsi="Times New Roman" w:cs="Times New Roman"/>
              </w:rPr>
            </w:pPr>
            <w:r>
              <w:rPr>
                <w:rFonts w:ascii="Times New Roman" w:hAnsi="Times New Roman" w:cs="Times New Roman"/>
              </w:rPr>
              <w:t>0.99</w:t>
            </w:r>
          </w:p>
        </w:tc>
        <w:tc>
          <w:tcPr>
            <w:tcW w:w="1350" w:type="dxa"/>
          </w:tcPr>
          <w:p w14:paraId="74B735E4" w14:textId="77777777" w:rsidR="00F36497" w:rsidRDefault="00465BF4" w:rsidP="003F3D43">
            <w:pPr>
              <w:rPr>
                <w:rFonts w:ascii="Times New Roman" w:hAnsi="Times New Roman" w:cs="Times New Roman"/>
              </w:rPr>
            </w:pPr>
            <w:r>
              <w:rPr>
                <w:rFonts w:ascii="Times New Roman" w:hAnsi="Times New Roman" w:cs="Times New Roman"/>
              </w:rPr>
              <w:t>1.34</w:t>
            </w:r>
          </w:p>
        </w:tc>
      </w:tr>
      <w:tr w:rsidR="00F36497" w14:paraId="618F626F" w14:textId="77777777" w:rsidTr="002A6CDC">
        <w:trPr>
          <w:jc w:val="center"/>
        </w:trPr>
        <w:tc>
          <w:tcPr>
            <w:tcW w:w="2037" w:type="dxa"/>
          </w:tcPr>
          <w:p w14:paraId="6B2AB07C" w14:textId="77777777" w:rsidR="00F36497" w:rsidRDefault="00F36497" w:rsidP="003F3D43">
            <w:pPr>
              <w:rPr>
                <w:rFonts w:ascii="Times New Roman" w:hAnsi="Times New Roman" w:cs="Times New Roman"/>
              </w:rPr>
            </w:pPr>
          </w:p>
        </w:tc>
        <w:tc>
          <w:tcPr>
            <w:tcW w:w="2184" w:type="dxa"/>
          </w:tcPr>
          <w:p w14:paraId="5FC1669A" w14:textId="77777777" w:rsidR="00F36497" w:rsidRDefault="005928B9" w:rsidP="003F3D43">
            <w:pPr>
              <w:rPr>
                <w:rFonts w:ascii="Times New Roman" w:hAnsi="Times New Roman" w:cs="Times New Roman"/>
              </w:rPr>
            </w:pPr>
            <w:r>
              <w:rPr>
                <w:rFonts w:ascii="Times New Roman" w:hAnsi="Times New Roman" w:cs="Times New Roman"/>
              </w:rPr>
              <w:t>Gap_126_p</w:t>
            </w:r>
          </w:p>
        </w:tc>
        <w:tc>
          <w:tcPr>
            <w:tcW w:w="1664" w:type="dxa"/>
          </w:tcPr>
          <w:p w14:paraId="198A0EF8" w14:textId="77777777" w:rsidR="00F36497" w:rsidRDefault="00F36497" w:rsidP="003F3D43">
            <w:pPr>
              <w:rPr>
                <w:rFonts w:ascii="Times New Roman" w:hAnsi="Times New Roman" w:cs="Times New Roman"/>
              </w:rPr>
            </w:pPr>
          </w:p>
        </w:tc>
        <w:tc>
          <w:tcPr>
            <w:tcW w:w="1621" w:type="dxa"/>
          </w:tcPr>
          <w:p w14:paraId="606CFE95" w14:textId="77777777" w:rsidR="00F36497" w:rsidRDefault="00F36497" w:rsidP="003F3D43">
            <w:pPr>
              <w:rPr>
                <w:rFonts w:ascii="Times New Roman" w:hAnsi="Times New Roman" w:cs="Times New Roman"/>
              </w:rPr>
            </w:pPr>
            <w:r>
              <w:rPr>
                <w:rFonts w:ascii="Times New Roman" w:hAnsi="Times New Roman" w:cs="Times New Roman"/>
              </w:rPr>
              <w:t>0.78</w:t>
            </w:r>
          </w:p>
        </w:tc>
        <w:tc>
          <w:tcPr>
            <w:tcW w:w="1350" w:type="dxa"/>
          </w:tcPr>
          <w:p w14:paraId="506F86B3"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592D1786" w14:textId="77777777" w:rsidTr="002A6CDC">
        <w:trPr>
          <w:jc w:val="center"/>
        </w:trPr>
        <w:tc>
          <w:tcPr>
            <w:tcW w:w="2037" w:type="dxa"/>
          </w:tcPr>
          <w:p w14:paraId="54C01B42" w14:textId="77777777" w:rsidR="00F36497" w:rsidRDefault="00F36497" w:rsidP="003F3D43">
            <w:pPr>
              <w:rPr>
                <w:rFonts w:ascii="Times New Roman" w:hAnsi="Times New Roman" w:cs="Times New Roman"/>
              </w:rPr>
            </w:pPr>
          </w:p>
        </w:tc>
        <w:tc>
          <w:tcPr>
            <w:tcW w:w="2184" w:type="dxa"/>
          </w:tcPr>
          <w:p w14:paraId="68E29222" w14:textId="77777777" w:rsidR="00F36497" w:rsidRDefault="005928B9" w:rsidP="003F3D43">
            <w:pPr>
              <w:rPr>
                <w:rFonts w:ascii="Times New Roman" w:hAnsi="Times New Roman" w:cs="Times New Roman"/>
              </w:rPr>
            </w:pPr>
            <w:r>
              <w:rPr>
                <w:rFonts w:ascii="Times New Roman" w:hAnsi="Times New Roman" w:cs="Times New Roman"/>
              </w:rPr>
              <w:t>Gap_86_p</w:t>
            </w:r>
          </w:p>
        </w:tc>
        <w:tc>
          <w:tcPr>
            <w:tcW w:w="1664" w:type="dxa"/>
          </w:tcPr>
          <w:p w14:paraId="570D166A" w14:textId="77777777" w:rsidR="00F36497" w:rsidRDefault="00F36497" w:rsidP="003F3D43">
            <w:pPr>
              <w:rPr>
                <w:rFonts w:ascii="Times New Roman" w:hAnsi="Times New Roman" w:cs="Times New Roman"/>
              </w:rPr>
            </w:pPr>
          </w:p>
        </w:tc>
        <w:tc>
          <w:tcPr>
            <w:tcW w:w="1621" w:type="dxa"/>
          </w:tcPr>
          <w:p w14:paraId="2C21C836" w14:textId="77777777" w:rsidR="00F36497" w:rsidRDefault="00F36497" w:rsidP="003F3D43">
            <w:pPr>
              <w:rPr>
                <w:rFonts w:ascii="Times New Roman" w:hAnsi="Times New Roman" w:cs="Times New Roman"/>
              </w:rPr>
            </w:pPr>
            <w:r>
              <w:rPr>
                <w:rFonts w:ascii="Times New Roman" w:hAnsi="Times New Roman" w:cs="Times New Roman"/>
              </w:rPr>
              <w:t>0.75</w:t>
            </w:r>
          </w:p>
        </w:tc>
        <w:tc>
          <w:tcPr>
            <w:tcW w:w="1350" w:type="dxa"/>
          </w:tcPr>
          <w:p w14:paraId="270A8215"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4F8F1EFF" w14:textId="77777777" w:rsidTr="002A6CDC">
        <w:trPr>
          <w:jc w:val="center"/>
        </w:trPr>
        <w:tc>
          <w:tcPr>
            <w:tcW w:w="2037" w:type="dxa"/>
          </w:tcPr>
          <w:p w14:paraId="31EC5CDA" w14:textId="77777777" w:rsidR="00F36497" w:rsidRDefault="00F36497" w:rsidP="003F3D43">
            <w:pPr>
              <w:rPr>
                <w:rFonts w:ascii="Times New Roman" w:hAnsi="Times New Roman" w:cs="Times New Roman"/>
              </w:rPr>
            </w:pPr>
          </w:p>
        </w:tc>
        <w:tc>
          <w:tcPr>
            <w:tcW w:w="2184" w:type="dxa"/>
          </w:tcPr>
          <w:p w14:paraId="53B2E39F" w14:textId="77777777" w:rsidR="00F36497" w:rsidRDefault="005928B9" w:rsidP="003F3D43">
            <w:pPr>
              <w:rPr>
                <w:rFonts w:ascii="Times New Roman" w:hAnsi="Times New Roman" w:cs="Times New Roman"/>
              </w:rPr>
            </w:pPr>
            <w:proofErr w:type="spellStart"/>
            <w:r>
              <w:rPr>
                <w:rFonts w:ascii="Times New Roman" w:hAnsi="Times New Roman" w:cs="Times New Roman"/>
              </w:rPr>
              <w:t>Cu_diss</w:t>
            </w:r>
            <w:proofErr w:type="spellEnd"/>
          </w:p>
        </w:tc>
        <w:tc>
          <w:tcPr>
            <w:tcW w:w="1664" w:type="dxa"/>
          </w:tcPr>
          <w:p w14:paraId="10D32F18" w14:textId="77777777" w:rsidR="00F36497" w:rsidRDefault="00F36497" w:rsidP="003F3D43">
            <w:pPr>
              <w:rPr>
                <w:rFonts w:ascii="Times New Roman" w:hAnsi="Times New Roman" w:cs="Times New Roman"/>
              </w:rPr>
            </w:pPr>
          </w:p>
        </w:tc>
        <w:tc>
          <w:tcPr>
            <w:tcW w:w="1621" w:type="dxa"/>
          </w:tcPr>
          <w:p w14:paraId="10C26784" w14:textId="77777777" w:rsidR="00F36497" w:rsidRDefault="00F36497" w:rsidP="003F3D43">
            <w:pPr>
              <w:rPr>
                <w:rFonts w:ascii="Times New Roman" w:hAnsi="Times New Roman" w:cs="Times New Roman"/>
              </w:rPr>
            </w:pPr>
            <w:r>
              <w:rPr>
                <w:rFonts w:ascii="Times New Roman" w:hAnsi="Times New Roman" w:cs="Times New Roman"/>
              </w:rPr>
              <w:t>0.74</w:t>
            </w:r>
          </w:p>
        </w:tc>
        <w:tc>
          <w:tcPr>
            <w:tcW w:w="1350" w:type="dxa"/>
          </w:tcPr>
          <w:p w14:paraId="0D09E47C"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2F44766E" w14:textId="77777777" w:rsidTr="002A6CDC">
        <w:trPr>
          <w:jc w:val="center"/>
        </w:trPr>
        <w:tc>
          <w:tcPr>
            <w:tcW w:w="2037" w:type="dxa"/>
          </w:tcPr>
          <w:p w14:paraId="40A4EE16" w14:textId="77777777" w:rsidR="00F36497" w:rsidRDefault="00F36497" w:rsidP="003F3D43">
            <w:pPr>
              <w:rPr>
                <w:rFonts w:ascii="Times New Roman" w:hAnsi="Times New Roman" w:cs="Times New Roman"/>
              </w:rPr>
            </w:pPr>
          </w:p>
        </w:tc>
        <w:tc>
          <w:tcPr>
            <w:tcW w:w="2184" w:type="dxa"/>
          </w:tcPr>
          <w:p w14:paraId="124E867B" w14:textId="77777777" w:rsidR="00F36497" w:rsidRDefault="002A6CDC" w:rsidP="003F3D43">
            <w:pPr>
              <w:rPr>
                <w:rFonts w:ascii="Times New Roman" w:hAnsi="Times New Roman" w:cs="Times New Roman"/>
              </w:rPr>
            </w:pPr>
            <w:r>
              <w:rPr>
                <w:rFonts w:ascii="Times New Roman" w:hAnsi="Times New Roman" w:cs="Times New Roman"/>
              </w:rPr>
              <w:t>ca</w:t>
            </w:r>
          </w:p>
        </w:tc>
        <w:tc>
          <w:tcPr>
            <w:tcW w:w="1664" w:type="dxa"/>
          </w:tcPr>
          <w:p w14:paraId="6989D0E8" w14:textId="77777777" w:rsidR="00F36497" w:rsidRDefault="00F36497" w:rsidP="003F3D43">
            <w:pPr>
              <w:rPr>
                <w:rFonts w:ascii="Times New Roman" w:hAnsi="Times New Roman" w:cs="Times New Roman"/>
              </w:rPr>
            </w:pPr>
          </w:p>
        </w:tc>
        <w:tc>
          <w:tcPr>
            <w:tcW w:w="1621" w:type="dxa"/>
          </w:tcPr>
          <w:p w14:paraId="67204545" w14:textId="77777777" w:rsidR="00F36497" w:rsidRDefault="00F36497" w:rsidP="003F3D43">
            <w:pPr>
              <w:rPr>
                <w:rFonts w:ascii="Times New Roman" w:hAnsi="Times New Roman" w:cs="Times New Roman"/>
              </w:rPr>
            </w:pPr>
            <w:r>
              <w:rPr>
                <w:rFonts w:ascii="Times New Roman" w:hAnsi="Times New Roman" w:cs="Times New Roman"/>
              </w:rPr>
              <w:t>0.70</w:t>
            </w:r>
          </w:p>
        </w:tc>
        <w:tc>
          <w:tcPr>
            <w:tcW w:w="1350" w:type="dxa"/>
          </w:tcPr>
          <w:p w14:paraId="5C0E64F8" w14:textId="77777777" w:rsidR="00F36497" w:rsidRDefault="00465BF4" w:rsidP="003F3D43">
            <w:pPr>
              <w:rPr>
                <w:rFonts w:ascii="Times New Roman" w:hAnsi="Times New Roman" w:cs="Times New Roman"/>
              </w:rPr>
            </w:pPr>
            <w:r>
              <w:rPr>
                <w:rFonts w:ascii="Times New Roman" w:hAnsi="Times New Roman" w:cs="Times New Roman"/>
              </w:rPr>
              <w:t>1.41</w:t>
            </w:r>
          </w:p>
        </w:tc>
      </w:tr>
      <w:tr w:rsidR="00F36497" w14:paraId="1060B758" w14:textId="77777777" w:rsidTr="002A6CDC">
        <w:trPr>
          <w:jc w:val="center"/>
        </w:trPr>
        <w:tc>
          <w:tcPr>
            <w:tcW w:w="2037" w:type="dxa"/>
          </w:tcPr>
          <w:p w14:paraId="708028DC" w14:textId="77777777" w:rsidR="00F36497" w:rsidRDefault="00F36497" w:rsidP="003F3D43">
            <w:pPr>
              <w:rPr>
                <w:rFonts w:ascii="Times New Roman" w:hAnsi="Times New Roman" w:cs="Times New Roman"/>
              </w:rPr>
            </w:pPr>
          </w:p>
        </w:tc>
        <w:tc>
          <w:tcPr>
            <w:tcW w:w="2184" w:type="dxa"/>
          </w:tcPr>
          <w:p w14:paraId="7FAC6406" w14:textId="77777777" w:rsidR="00F36497" w:rsidRDefault="002A6CDC" w:rsidP="003F3D43">
            <w:pPr>
              <w:rPr>
                <w:rFonts w:ascii="Times New Roman" w:hAnsi="Times New Roman" w:cs="Times New Roman"/>
              </w:rPr>
            </w:pPr>
            <w:r>
              <w:rPr>
                <w:rFonts w:ascii="Times New Roman" w:hAnsi="Times New Roman" w:cs="Times New Roman"/>
              </w:rPr>
              <w:t>Toc_r5</w:t>
            </w:r>
          </w:p>
        </w:tc>
        <w:tc>
          <w:tcPr>
            <w:tcW w:w="1664" w:type="dxa"/>
          </w:tcPr>
          <w:p w14:paraId="13862DCC" w14:textId="77777777" w:rsidR="00F36497" w:rsidRDefault="00F36497" w:rsidP="003F3D43">
            <w:pPr>
              <w:rPr>
                <w:rFonts w:ascii="Times New Roman" w:hAnsi="Times New Roman" w:cs="Times New Roman"/>
              </w:rPr>
            </w:pPr>
          </w:p>
        </w:tc>
        <w:tc>
          <w:tcPr>
            <w:tcW w:w="1621" w:type="dxa"/>
          </w:tcPr>
          <w:p w14:paraId="1D97A914" w14:textId="77777777" w:rsidR="00F36497" w:rsidRDefault="00F36497" w:rsidP="003F3D43">
            <w:pPr>
              <w:rPr>
                <w:rFonts w:ascii="Times New Roman" w:hAnsi="Times New Roman" w:cs="Times New Roman"/>
              </w:rPr>
            </w:pPr>
            <w:r>
              <w:rPr>
                <w:rFonts w:ascii="Times New Roman" w:hAnsi="Times New Roman" w:cs="Times New Roman"/>
              </w:rPr>
              <w:t>0.66</w:t>
            </w:r>
          </w:p>
        </w:tc>
        <w:tc>
          <w:tcPr>
            <w:tcW w:w="1350" w:type="dxa"/>
          </w:tcPr>
          <w:p w14:paraId="5E3E200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1727BC76" w14:textId="77777777" w:rsidTr="002A6CDC">
        <w:trPr>
          <w:jc w:val="center"/>
        </w:trPr>
        <w:tc>
          <w:tcPr>
            <w:tcW w:w="2037" w:type="dxa"/>
          </w:tcPr>
          <w:p w14:paraId="696660EA" w14:textId="77777777" w:rsidR="00F36497" w:rsidRDefault="00F36497" w:rsidP="003F3D43">
            <w:pPr>
              <w:rPr>
                <w:rFonts w:ascii="Times New Roman" w:hAnsi="Times New Roman" w:cs="Times New Roman"/>
              </w:rPr>
            </w:pPr>
          </w:p>
        </w:tc>
        <w:tc>
          <w:tcPr>
            <w:tcW w:w="2184" w:type="dxa"/>
          </w:tcPr>
          <w:p w14:paraId="17A0E8D2" w14:textId="77777777" w:rsidR="00F36497" w:rsidRDefault="002A6CDC" w:rsidP="003F3D43">
            <w:pPr>
              <w:rPr>
                <w:rFonts w:ascii="Times New Roman" w:hAnsi="Times New Roman" w:cs="Times New Roman"/>
              </w:rPr>
            </w:pPr>
            <w:proofErr w:type="spellStart"/>
            <w:r>
              <w:rPr>
                <w:rFonts w:ascii="Times New Roman" w:hAnsi="Times New Roman" w:cs="Times New Roman"/>
              </w:rPr>
              <w:t>Fe_tr</w:t>
            </w:r>
            <w:proofErr w:type="spellEnd"/>
          </w:p>
        </w:tc>
        <w:tc>
          <w:tcPr>
            <w:tcW w:w="1664" w:type="dxa"/>
          </w:tcPr>
          <w:p w14:paraId="131084C7" w14:textId="77777777" w:rsidR="00F36497" w:rsidRDefault="00F36497" w:rsidP="003F3D43">
            <w:pPr>
              <w:rPr>
                <w:rFonts w:ascii="Times New Roman" w:hAnsi="Times New Roman" w:cs="Times New Roman"/>
              </w:rPr>
            </w:pPr>
          </w:p>
        </w:tc>
        <w:tc>
          <w:tcPr>
            <w:tcW w:w="1621" w:type="dxa"/>
          </w:tcPr>
          <w:p w14:paraId="7BC27A84" w14:textId="77777777" w:rsidR="00F36497" w:rsidRDefault="00F36497" w:rsidP="003F3D43">
            <w:pPr>
              <w:rPr>
                <w:rFonts w:ascii="Times New Roman" w:hAnsi="Times New Roman" w:cs="Times New Roman"/>
              </w:rPr>
            </w:pPr>
            <w:r>
              <w:rPr>
                <w:rFonts w:ascii="Times New Roman" w:hAnsi="Times New Roman" w:cs="Times New Roman"/>
              </w:rPr>
              <w:t>0.63</w:t>
            </w:r>
          </w:p>
        </w:tc>
        <w:tc>
          <w:tcPr>
            <w:tcW w:w="1350" w:type="dxa"/>
          </w:tcPr>
          <w:p w14:paraId="6EE30AF1" w14:textId="77777777" w:rsidR="00F36497" w:rsidRDefault="00F36497" w:rsidP="003F3D43">
            <w:pPr>
              <w:rPr>
                <w:rFonts w:ascii="Times New Roman" w:hAnsi="Times New Roman" w:cs="Times New Roman"/>
              </w:rPr>
            </w:pPr>
            <w:r>
              <w:rPr>
                <w:rFonts w:ascii="Times New Roman" w:hAnsi="Times New Roman" w:cs="Times New Roman"/>
              </w:rPr>
              <w:t>2.13</w:t>
            </w:r>
          </w:p>
        </w:tc>
      </w:tr>
      <w:tr w:rsidR="00F36497" w14:paraId="469BCE34" w14:textId="77777777" w:rsidTr="002A6CDC">
        <w:trPr>
          <w:jc w:val="center"/>
        </w:trPr>
        <w:tc>
          <w:tcPr>
            <w:tcW w:w="2037" w:type="dxa"/>
          </w:tcPr>
          <w:p w14:paraId="6A75A68C" w14:textId="77777777" w:rsidR="00F36497" w:rsidRDefault="00F36497" w:rsidP="003F3D43">
            <w:pPr>
              <w:rPr>
                <w:rFonts w:ascii="Times New Roman" w:hAnsi="Times New Roman" w:cs="Times New Roman"/>
              </w:rPr>
            </w:pPr>
          </w:p>
        </w:tc>
        <w:tc>
          <w:tcPr>
            <w:tcW w:w="2184" w:type="dxa"/>
          </w:tcPr>
          <w:p w14:paraId="3E834517" w14:textId="77777777" w:rsidR="00F36497" w:rsidRDefault="002A6CDC" w:rsidP="003F3D43">
            <w:pPr>
              <w:rPr>
                <w:rFonts w:ascii="Times New Roman" w:hAnsi="Times New Roman" w:cs="Times New Roman"/>
              </w:rPr>
            </w:pPr>
            <w:r>
              <w:rPr>
                <w:rFonts w:ascii="Times New Roman" w:hAnsi="Times New Roman" w:cs="Times New Roman"/>
              </w:rPr>
              <w:t>na</w:t>
            </w:r>
          </w:p>
        </w:tc>
        <w:tc>
          <w:tcPr>
            <w:tcW w:w="1664" w:type="dxa"/>
          </w:tcPr>
          <w:p w14:paraId="4CFE6357" w14:textId="77777777" w:rsidR="00F36497" w:rsidRDefault="00F36497" w:rsidP="003F3D43">
            <w:pPr>
              <w:rPr>
                <w:rFonts w:ascii="Times New Roman" w:hAnsi="Times New Roman" w:cs="Times New Roman"/>
              </w:rPr>
            </w:pPr>
          </w:p>
        </w:tc>
        <w:tc>
          <w:tcPr>
            <w:tcW w:w="1621" w:type="dxa"/>
          </w:tcPr>
          <w:p w14:paraId="5635CE3B" w14:textId="77777777"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14:paraId="69358E2A"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52B50513" w14:textId="77777777" w:rsidTr="002A6CDC">
        <w:trPr>
          <w:jc w:val="center"/>
        </w:trPr>
        <w:tc>
          <w:tcPr>
            <w:tcW w:w="2037" w:type="dxa"/>
          </w:tcPr>
          <w:p w14:paraId="62427EC6" w14:textId="77777777" w:rsidR="00F36497" w:rsidRDefault="00F36497" w:rsidP="003F3D43">
            <w:pPr>
              <w:rPr>
                <w:rFonts w:ascii="Times New Roman" w:hAnsi="Times New Roman" w:cs="Times New Roman"/>
              </w:rPr>
            </w:pPr>
          </w:p>
        </w:tc>
        <w:tc>
          <w:tcPr>
            <w:tcW w:w="2184" w:type="dxa"/>
          </w:tcPr>
          <w:p w14:paraId="2C0662A0" w14:textId="77777777" w:rsidR="00F36497" w:rsidRDefault="002A6CDC" w:rsidP="003F3D43">
            <w:pPr>
              <w:rPr>
                <w:rFonts w:ascii="Times New Roman" w:hAnsi="Times New Roman" w:cs="Times New Roman"/>
              </w:rPr>
            </w:pPr>
            <w:r>
              <w:rPr>
                <w:rFonts w:ascii="Times New Roman" w:hAnsi="Times New Roman" w:cs="Times New Roman"/>
              </w:rPr>
              <w:t>Gap_568_p</w:t>
            </w:r>
          </w:p>
        </w:tc>
        <w:tc>
          <w:tcPr>
            <w:tcW w:w="1664" w:type="dxa"/>
          </w:tcPr>
          <w:p w14:paraId="0C024ECC" w14:textId="77777777" w:rsidR="00F36497" w:rsidRDefault="00F36497" w:rsidP="003F3D43">
            <w:pPr>
              <w:rPr>
                <w:rFonts w:ascii="Times New Roman" w:hAnsi="Times New Roman" w:cs="Times New Roman"/>
              </w:rPr>
            </w:pPr>
          </w:p>
        </w:tc>
        <w:tc>
          <w:tcPr>
            <w:tcW w:w="1621" w:type="dxa"/>
          </w:tcPr>
          <w:p w14:paraId="4F95A434" w14:textId="77777777"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14:paraId="3AC92C4B"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69496882" w14:textId="77777777" w:rsidTr="002A6CDC">
        <w:trPr>
          <w:jc w:val="center"/>
        </w:trPr>
        <w:tc>
          <w:tcPr>
            <w:tcW w:w="2037" w:type="dxa"/>
          </w:tcPr>
          <w:p w14:paraId="05907CDA" w14:textId="77777777" w:rsidR="00F36497" w:rsidRDefault="00F36497" w:rsidP="003F3D43">
            <w:pPr>
              <w:rPr>
                <w:rFonts w:ascii="Times New Roman" w:hAnsi="Times New Roman" w:cs="Times New Roman"/>
              </w:rPr>
            </w:pPr>
          </w:p>
        </w:tc>
        <w:tc>
          <w:tcPr>
            <w:tcW w:w="2184" w:type="dxa"/>
          </w:tcPr>
          <w:p w14:paraId="13126D99" w14:textId="77777777" w:rsidR="00F36497" w:rsidRDefault="002A6CDC" w:rsidP="003F3D43">
            <w:pPr>
              <w:rPr>
                <w:rFonts w:ascii="Times New Roman" w:hAnsi="Times New Roman" w:cs="Times New Roman"/>
              </w:rPr>
            </w:pPr>
            <w:proofErr w:type="spellStart"/>
            <w:r>
              <w:rPr>
                <w:rFonts w:ascii="Times New Roman" w:hAnsi="Times New Roman" w:cs="Times New Roman"/>
              </w:rPr>
              <w:t>Zn_tr</w:t>
            </w:r>
            <w:proofErr w:type="spellEnd"/>
          </w:p>
        </w:tc>
        <w:tc>
          <w:tcPr>
            <w:tcW w:w="1664" w:type="dxa"/>
          </w:tcPr>
          <w:p w14:paraId="4503351D" w14:textId="77777777" w:rsidR="00F36497" w:rsidRDefault="00F36497" w:rsidP="003F3D43">
            <w:pPr>
              <w:rPr>
                <w:rFonts w:ascii="Times New Roman" w:hAnsi="Times New Roman" w:cs="Times New Roman"/>
              </w:rPr>
            </w:pPr>
          </w:p>
        </w:tc>
        <w:tc>
          <w:tcPr>
            <w:tcW w:w="1621" w:type="dxa"/>
          </w:tcPr>
          <w:p w14:paraId="27196BA9" w14:textId="77777777" w:rsidR="00F36497" w:rsidRDefault="00F36497" w:rsidP="003F3D43">
            <w:pPr>
              <w:rPr>
                <w:rFonts w:ascii="Times New Roman" w:hAnsi="Times New Roman" w:cs="Times New Roman"/>
              </w:rPr>
            </w:pPr>
            <w:r>
              <w:rPr>
                <w:rFonts w:ascii="Times New Roman" w:hAnsi="Times New Roman" w:cs="Times New Roman"/>
              </w:rPr>
              <w:t>0.58</w:t>
            </w:r>
          </w:p>
        </w:tc>
        <w:tc>
          <w:tcPr>
            <w:tcW w:w="1350" w:type="dxa"/>
          </w:tcPr>
          <w:p w14:paraId="1543E8D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6D64DE9F" w14:textId="77777777" w:rsidTr="002A6CDC">
        <w:trPr>
          <w:jc w:val="center"/>
        </w:trPr>
        <w:tc>
          <w:tcPr>
            <w:tcW w:w="2037" w:type="dxa"/>
          </w:tcPr>
          <w:p w14:paraId="403B3797" w14:textId="77777777" w:rsidR="00F36497" w:rsidRDefault="00F36497" w:rsidP="003F3D43">
            <w:pPr>
              <w:rPr>
                <w:rFonts w:ascii="Times New Roman" w:hAnsi="Times New Roman" w:cs="Times New Roman"/>
              </w:rPr>
            </w:pPr>
          </w:p>
        </w:tc>
        <w:tc>
          <w:tcPr>
            <w:tcW w:w="2184" w:type="dxa"/>
          </w:tcPr>
          <w:p w14:paraId="3AD07911" w14:textId="77777777" w:rsidR="00F36497" w:rsidRDefault="002A6CDC" w:rsidP="003F3D43">
            <w:pPr>
              <w:rPr>
                <w:rFonts w:ascii="Times New Roman" w:hAnsi="Times New Roman" w:cs="Times New Roman"/>
              </w:rPr>
            </w:pPr>
            <w:r>
              <w:rPr>
                <w:rFonts w:ascii="Times New Roman" w:hAnsi="Times New Roman" w:cs="Times New Roman"/>
              </w:rPr>
              <w:t>O_po4</w:t>
            </w:r>
          </w:p>
        </w:tc>
        <w:tc>
          <w:tcPr>
            <w:tcW w:w="1664" w:type="dxa"/>
          </w:tcPr>
          <w:p w14:paraId="6AC15984" w14:textId="77777777" w:rsidR="00F36497" w:rsidRDefault="00F36497" w:rsidP="003F3D43">
            <w:pPr>
              <w:rPr>
                <w:rFonts w:ascii="Times New Roman" w:hAnsi="Times New Roman" w:cs="Times New Roman"/>
              </w:rPr>
            </w:pPr>
          </w:p>
        </w:tc>
        <w:tc>
          <w:tcPr>
            <w:tcW w:w="1621" w:type="dxa"/>
          </w:tcPr>
          <w:p w14:paraId="1693FCB7" w14:textId="77777777"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14:paraId="4652B133" w14:textId="77777777" w:rsidR="00F36497" w:rsidRDefault="00465BF4" w:rsidP="003F3D43">
            <w:pPr>
              <w:rPr>
                <w:rFonts w:ascii="Times New Roman" w:hAnsi="Times New Roman" w:cs="Times New Roman"/>
              </w:rPr>
            </w:pPr>
            <w:r>
              <w:rPr>
                <w:rFonts w:ascii="Times New Roman" w:hAnsi="Times New Roman" w:cs="Times New Roman"/>
              </w:rPr>
              <w:t>1.27</w:t>
            </w:r>
          </w:p>
        </w:tc>
      </w:tr>
      <w:tr w:rsidR="00F36497" w14:paraId="6633037D" w14:textId="77777777" w:rsidTr="002A6CDC">
        <w:trPr>
          <w:jc w:val="center"/>
        </w:trPr>
        <w:tc>
          <w:tcPr>
            <w:tcW w:w="2037" w:type="dxa"/>
          </w:tcPr>
          <w:p w14:paraId="51BD6595" w14:textId="77777777" w:rsidR="00F36497" w:rsidRDefault="00F36497" w:rsidP="003F3D43">
            <w:pPr>
              <w:rPr>
                <w:rFonts w:ascii="Times New Roman" w:hAnsi="Times New Roman" w:cs="Times New Roman"/>
              </w:rPr>
            </w:pPr>
          </w:p>
        </w:tc>
        <w:tc>
          <w:tcPr>
            <w:tcW w:w="2184" w:type="dxa"/>
          </w:tcPr>
          <w:p w14:paraId="69EEEDA7" w14:textId="77777777" w:rsidR="00F36497" w:rsidRDefault="002A6CDC" w:rsidP="003F3D43">
            <w:pPr>
              <w:rPr>
                <w:rFonts w:ascii="Times New Roman" w:hAnsi="Times New Roman" w:cs="Times New Roman"/>
              </w:rPr>
            </w:pPr>
            <w:r>
              <w:rPr>
                <w:rFonts w:ascii="Times New Roman" w:hAnsi="Times New Roman" w:cs="Times New Roman"/>
              </w:rPr>
              <w:t>SO4</w:t>
            </w:r>
          </w:p>
        </w:tc>
        <w:tc>
          <w:tcPr>
            <w:tcW w:w="1664" w:type="dxa"/>
          </w:tcPr>
          <w:p w14:paraId="0E20086C" w14:textId="77777777" w:rsidR="00F36497" w:rsidRDefault="00F36497" w:rsidP="003F3D43">
            <w:pPr>
              <w:rPr>
                <w:rFonts w:ascii="Times New Roman" w:hAnsi="Times New Roman" w:cs="Times New Roman"/>
              </w:rPr>
            </w:pPr>
          </w:p>
        </w:tc>
        <w:tc>
          <w:tcPr>
            <w:tcW w:w="1621" w:type="dxa"/>
          </w:tcPr>
          <w:p w14:paraId="7DEFC829" w14:textId="77777777"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14:paraId="72DEBE2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04388EAB" w14:textId="77777777" w:rsidTr="002A6CDC">
        <w:trPr>
          <w:jc w:val="center"/>
        </w:trPr>
        <w:tc>
          <w:tcPr>
            <w:tcW w:w="2037" w:type="dxa"/>
          </w:tcPr>
          <w:p w14:paraId="4E19BA56" w14:textId="77777777" w:rsidR="00F36497" w:rsidRDefault="00F36497" w:rsidP="003F3D43">
            <w:pPr>
              <w:rPr>
                <w:rFonts w:ascii="Times New Roman" w:hAnsi="Times New Roman" w:cs="Times New Roman"/>
              </w:rPr>
            </w:pPr>
          </w:p>
        </w:tc>
        <w:tc>
          <w:tcPr>
            <w:tcW w:w="2184" w:type="dxa"/>
          </w:tcPr>
          <w:p w14:paraId="4C0E4C9C" w14:textId="77777777" w:rsidR="00F36497" w:rsidRDefault="002A6CDC" w:rsidP="003F3D43">
            <w:pPr>
              <w:rPr>
                <w:rFonts w:ascii="Times New Roman" w:hAnsi="Times New Roman" w:cs="Times New Roman"/>
              </w:rPr>
            </w:pPr>
            <w:r>
              <w:rPr>
                <w:rFonts w:ascii="Times New Roman" w:hAnsi="Times New Roman" w:cs="Times New Roman"/>
              </w:rPr>
              <w:t>Gap_583_p</w:t>
            </w:r>
          </w:p>
        </w:tc>
        <w:tc>
          <w:tcPr>
            <w:tcW w:w="1664" w:type="dxa"/>
          </w:tcPr>
          <w:p w14:paraId="5B9DCE91" w14:textId="77777777" w:rsidR="00F36497" w:rsidRDefault="00F36497" w:rsidP="003F3D43">
            <w:pPr>
              <w:rPr>
                <w:rFonts w:ascii="Times New Roman" w:hAnsi="Times New Roman" w:cs="Times New Roman"/>
              </w:rPr>
            </w:pPr>
          </w:p>
        </w:tc>
        <w:tc>
          <w:tcPr>
            <w:tcW w:w="1621" w:type="dxa"/>
          </w:tcPr>
          <w:p w14:paraId="500A7EF8" w14:textId="77777777"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14:paraId="3DB5D852"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0D6C3040" w14:textId="77777777" w:rsidTr="002A6CDC">
        <w:trPr>
          <w:jc w:val="center"/>
        </w:trPr>
        <w:tc>
          <w:tcPr>
            <w:tcW w:w="2037" w:type="dxa"/>
          </w:tcPr>
          <w:p w14:paraId="08C5F78A" w14:textId="77777777" w:rsidR="00F36497" w:rsidRDefault="00F36497" w:rsidP="003F3D43">
            <w:pPr>
              <w:rPr>
                <w:rFonts w:ascii="Times New Roman" w:hAnsi="Times New Roman" w:cs="Times New Roman"/>
              </w:rPr>
            </w:pPr>
          </w:p>
        </w:tc>
        <w:tc>
          <w:tcPr>
            <w:tcW w:w="2184" w:type="dxa"/>
          </w:tcPr>
          <w:p w14:paraId="2DB60C33" w14:textId="77777777" w:rsidR="00F36497" w:rsidRDefault="002A6CDC" w:rsidP="003F3D43">
            <w:pPr>
              <w:rPr>
                <w:rFonts w:ascii="Times New Roman" w:hAnsi="Times New Roman" w:cs="Times New Roman"/>
              </w:rPr>
            </w:pPr>
            <w:proofErr w:type="spellStart"/>
            <w:r>
              <w:rPr>
                <w:rFonts w:ascii="Times New Roman" w:hAnsi="Times New Roman" w:cs="Times New Roman"/>
              </w:rPr>
              <w:t>Mn_tr</w:t>
            </w:r>
            <w:proofErr w:type="spellEnd"/>
          </w:p>
        </w:tc>
        <w:tc>
          <w:tcPr>
            <w:tcW w:w="1664" w:type="dxa"/>
          </w:tcPr>
          <w:p w14:paraId="3BFEDAAB" w14:textId="77777777" w:rsidR="00F36497" w:rsidRDefault="00F36497" w:rsidP="003F3D43">
            <w:pPr>
              <w:rPr>
                <w:rFonts w:ascii="Times New Roman" w:hAnsi="Times New Roman" w:cs="Times New Roman"/>
              </w:rPr>
            </w:pPr>
          </w:p>
        </w:tc>
        <w:tc>
          <w:tcPr>
            <w:tcW w:w="1621" w:type="dxa"/>
          </w:tcPr>
          <w:p w14:paraId="3B17994E" w14:textId="77777777"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14:paraId="13610E3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5F76605D" w14:textId="77777777" w:rsidTr="002A6CDC">
        <w:trPr>
          <w:jc w:val="center"/>
        </w:trPr>
        <w:tc>
          <w:tcPr>
            <w:tcW w:w="2037" w:type="dxa"/>
          </w:tcPr>
          <w:p w14:paraId="0A83C4EB" w14:textId="77777777" w:rsidR="00F36497" w:rsidRDefault="00F36497" w:rsidP="003F3D43">
            <w:pPr>
              <w:rPr>
                <w:rFonts w:ascii="Times New Roman" w:hAnsi="Times New Roman" w:cs="Times New Roman"/>
              </w:rPr>
            </w:pPr>
          </w:p>
        </w:tc>
        <w:tc>
          <w:tcPr>
            <w:tcW w:w="2184" w:type="dxa"/>
          </w:tcPr>
          <w:p w14:paraId="7C2631A7" w14:textId="77777777" w:rsidR="00F36497" w:rsidRDefault="002A6CDC" w:rsidP="003F3D43">
            <w:pPr>
              <w:rPr>
                <w:rFonts w:ascii="Times New Roman" w:hAnsi="Times New Roman" w:cs="Times New Roman"/>
              </w:rPr>
            </w:pPr>
            <w:proofErr w:type="spellStart"/>
            <w:r>
              <w:rPr>
                <w:rFonts w:ascii="Times New Roman" w:hAnsi="Times New Roman" w:cs="Times New Roman"/>
              </w:rPr>
              <w:t>tp</w:t>
            </w:r>
            <w:proofErr w:type="spellEnd"/>
          </w:p>
        </w:tc>
        <w:tc>
          <w:tcPr>
            <w:tcW w:w="1664" w:type="dxa"/>
          </w:tcPr>
          <w:p w14:paraId="604BBC0B" w14:textId="77777777" w:rsidR="00F36497" w:rsidRDefault="00F36497" w:rsidP="003F3D43">
            <w:pPr>
              <w:rPr>
                <w:rFonts w:ascii="Times New Roman" w:hAnsi="Times New Roman" w:cs="Times New Roman"/>
              </w:rPr>
            </w:pPr>
          </w:p>
        </w:tc>
        <w:tc>
          <w:tcPr>
            <w:tcW w:w="1621" w:type="dxa"/>
          </w:tcPr>
          <w:p w14:paraId="5479CCE2" w14:textId="77777777" w:rsidR="00F36497" w:rsidRDefault="00F36497" w:rsidP="003F3D43">
            <w:pPr>
              <w:rPr>
                <w:rFonts w:ascii="Times New Roman" w:hAnsi="Times New Roman" w:cs="Times New Roman"/>
              </w:rPr>
            </w:pPr>
            <w:r>
              <w:rPr>
                <w:rFonts w:ascii="Times New Roman" w:hAnsi="Times New Roman" w:cs="Times New Roman"/>
              </w:rPr>
              <w:t>0.46</w:t>
            </w:r>
          </w:p>
        </w:tc>
        <w:tc>
          <w:tcPr>
            <w:tcW w:w="1350" w:type="dxa"/>
          </w:tcPr>
          <w:p w14:paraId="5FB5E09A"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6F1B172D" w14:textId="77777777" w:rsidTr="002A6CDC">
        <w:trPr>
          <w:jc w:val="center"/>
        </w:trPr>
        <w:tc>
          <w:tcPr>
            <w:tcW w:w="2037" w:type="dxa"/>
          </w:tcPr>
          <w:p w14:paraId="5B5BC99E" w14:textId="77777777" w:rsidR="00F36497" w:rsidRDefault="00F36497" w:rsidP="003F3D43">
            <w:pPr>
              <w:rPr>
                <w:rFonts w:ascii="Times New Roman" w:hAnsi="Times New Roman" w:cs="Times New Roman"/>
              </w:rPr>
            </w:pPr>
          </w:p>
        </w:tc>
        <w:tc>
          <w:tcPr>
            <w:tcW w:w="2184" w:type="dxa"/>
          </w:tcPr>
          <w:p w14:paraId="6B529993" w14:textId="77777777" w:rsidR="00F36497" w:rsidRDefault="002A6CDC" w:rsidP="003F3D43">
            <w:pPr>
              <w:rPr>
                <w:rFonts w:ascii="Times New Roman" w:hAnsi="Times New Roman" w:cs="Times New Roman"/>
              </w:rPr>
            </w:pPr>
            <w:proofErr w:type="spellStart"/>
            <w:r>
              <w:rPr>
                <w:rFonts w:ascii="Times New Roman" w:hAnsi="Times New Roman" w:cs="Times New Roman"/>
              </w:rPr>
              <w:t>Sp_cond</w:t>
            </w:r>
            <w:proofErr w:type="spellEnd"/>
          </w:p>
        </w:tc>
        <w:tc>
          <w:tcPr>
            <w:tcW w:w="1664" w:type="dxa"/>
          </w:tcPr>
          <w:p w14:paraId="5ADA7AD0" w14:textId="77777777" w:rsidR="00F36497" w:rsidRDefault="00F36497" w:rsidP="003F3D43">
            <w:pPr>
              <w:rPr>
                <w:rFonts w:ascii="Times New Roman" w:hAnsi="Times New Roman" w:cs="Times New Roman"/>
              </w:rPr>
            </w:pPr>
          </w:p>
        </w:tc>
        <w:tc>
          <w:tcPr>
            <w:tcW w:w="1621" w:type="dxa"/>
          </w:tcPr>
          <w:p w14:paraId="0AA6524F" w14:textId="77777777" w:rsidR="00F36497" w:rsidRDefault="00F36497" w:rsidP="003F3D43">
            <w:pPr>
              <w:rPr>
                <w:rFonts w:ascii="Times New Roman" w:hAnsi="Times New Roman" w:cs="Times New Roman"/>
              </w:rPr>
            </w:pPr>
            <w:r>
              <w:rPr>
                <w:rFonts w:ascii="Times New Roman" w:hAnsi="Times New Roman" w:cs="Times New Roman"/>
              </w:rPr>
              <w:t>0.45</w:t>
            </w:r>
          </w:p>
        </w:tc>
        <w:tc>
          <w:tcPr>
            <w:tcW w:w="1350" w:type="dxa"/>
          </w:tcPr>
          <w:p w14:paraId="29B064E3" w14:textId="77777777" w:rsidR="00F36497" w:rsidRDefault="00465BF4" w:rsidP="003F3D43">
            <w:pPr>
              <w:rPr>
                <w:rFonts w:ascii="Times New Roman" w:hAnsi="Times New Roman" w:cs="Times New Roman"/>
              </w:rPr>
            </w:pPr>
            <w:r>
              <w:rPr>
                <w:rFonts w:ascii="Times New Roman" w:hAnsi="Times New Roman" w:cs="Times New Roman"/>
              </w:rPr>
              <w:t>-</w:t>
            </w:r>
          </w:p>
        </w:tc>
      </w:tr>
      <w:tr w:rsidR="002A6CDC" w14:paraId="60D4EA26" w14:textId="77777777" w:rsidTr="002A6CDC">
        <w:trPr>
          <w:jc w:val="center"/>
        </w:trPr>
        <w:tc>
          <w:tcPr>
            <w:tcW w:w="2037" w:type="dxa"/>
          </w:tcPr>
          <w:p w14:paraId="7D551AD2" w14:textId="77777777" w:rsidR="002A6CDC" w:rsidRDefault="002A6CDC" w:rsidP="003F3D43">
            <w:pPr>
              <w:rPr>
                <w:rFonts w:ascii="Times New Roman" w:hAnsi="Times New Roman" w:cs="Times New Roman"/>
              </w:rPr>
            </w:pPr>
          </w:p>
        </w:tc>
        <w:tc>
          <w:tcPr>
            <w:tcW w:w="2184" w:type="dxa"/>
          </w:tcPr>
          <w:p w14:paraId="44F2E5B2" w14:textId="77777777" w:rsidR="002A6CDC" w:rsidRDefault="002A6CDC" w:rsidP="003F3D43">
            <w:pPr>
              <w:rPr>
                <w:rFonts w:ascii="Times New Roman" w:hAnsi="Times New Roman" w:cs="Times New Roman"/>
              </w:rPr>
            </w:pPr>
            <w:r>
              <w:rPr>
                <w:rFonts w:ascii="Times New Roman" w:hAnsi="Times New Roman" w:cs="Times New Roman"/>
              </w:rPr>
              <w:t>ph</w:t>
            </w:r>
          </w:p>
        </w:tc>
        <w:tc>
          <w:tcPr>
            <w:tcW w:w="1664" w:type="dxa"/>
          </w:tcPr>
          <w:p w14:paraId="3562BDCC" w14:textId="77777777" w:rsidR="002A6CDC" w:rsidRDefault="002A6CDC" w:rsidP="003F3D43">
            <w:pPr>
              <w:rPr>
                <w:rFonts w:ascii="Times New Roman" w:hAnsi="Times New Roman" w:cs="Times New Roman"/>
              </w:rPr>
            </w:pPr>
          </w:p>
        </w:tc>
        <w:tc>
          <w:tcPr>
            <w:tcW w:w="1621" w:type="dxa"/>
          </w:tcPr>
          <w:p w14:paraId="281816AC" w14:textId="77777777" w:rsidR="002A6CDC" w:rsidRDefault="002A6CDC" w:rsidP="003F3D43">
            <w:pPr>
              <w:rPr>
                <w:rFonts w:ascii="Times New Roman" w:hAnsi="Times New Roman" w:cs="Times New Roman"/>
              </w:rPr>
            </w:pPr>
            <w:r>
              <w:rPr>
                <w:rFonts w:ascii="Times New Roman" w:hAnsi="Times New Roman" w:cs="Times New Roman"/>
              </w:rPr>
              <w:t>0.42</w:t>
            </w:r>
          </w:p>
        </w:tc>
        <w:tc>
          <w:tcPr>
            <w:tcW w:w="1350" w:type="dxa"/>
          </w:tcPr>
          <w:p w14:paraId="3F2A9CF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5CB09E99" w14:textId="77777777" w:rsidTr="002A6CDC">
        <w:trPr>
          <w:jc w:val="center"/>
        </w:trPr>
        <w:tc>
          <w:tcPr>
            <w:tcW w:w="2037" w:type="dxa"/>
          </w:tcPr>
          <w:p w14:paraId="6327B102" w14:textId="77777777" w:rsidR="002A6CDC" w:rsidRPr="002571C5" w:rsidRDefault="002A6CDC" w:rsidP="003F3D43">
            <w:pPr>
              <w:rPr>
                <w:rFonts w:ascii="Times New Roman" w:hAnsi="Times New Roman" w:cs="Times New Roman"/>
              </w:rPr>
            </w:pPr>
          </w:p>
        </w:tc>
        <w:tc>
          <w:tcPr>
            <w:tcW w:w="2184" w:type="dxa"/>
          </w:tcPr>
          <w:p w14:paraId="04BE8793" w14:textId="77777777" w:rsidR="002A6CDC" w:rsidRPr="009B5846" w:rsidRDefault="002A6CDC" w:rsidP="00C61239">
            <w:pPr>
              <w:rPr>
                <w:rFonts w:ascii="Times New Roman" w:hAnsi="Times New Roman" w:cs="Times New Roman"/>
                <w:i/>
              </w:rPr>
            </w:pPr>
            <w:r>
              <w:rPr>
                <w:rFonts w:ascii="Times New Roman" w:hAnsi="Times New Roman" w:cs="Times New Roman"/>
              </w:rPr>
              <w:t>area</w:t>
            </w:r>
          </w:p>
        </w:tc>
        <w:tc>
          <w:tcPr>
            <w:tcW w:w="1664" w:type="dxa"/>
          </w:tcPr>
          <w:p w14:paraId="1C63D0D2" w14:textId="77777777" w:rsidR="002A6CDC" w:rsidRDefault="002A6CDC" w:rsidP="003F3D43">
            <w:pPr>
              <w:rPr>
                <w:rFonts w:ascii="Times New Roman" w:hAnsi="Times New Roman" w:cs="Times New Roman"/>
              </w:rPr>
            </w:pPr>
          </w:p>
        </w:tc>
        <w:tc>
          <w:tcPr>
            <w:tcW w:w="1621" w:type="dxa"/>
          </w:tcPr>
          <w:p w14:paraId="3C4EC787" w14:textId="77777777"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14:paraId="35496B92" w14:textId="77777777" w:rsidR="002A6CDC" w:rsidRDefault="002A6CDC" w:rsidP="003F3D43">
            <w:pPr>
              <w:rPr>
                <w:rFonts w:ascii="Times New Roman" w:hAnsi="Times New Roman" w:cs="Times New Roman"/>
              </w:rPr>
            </w:pPr>
            <w:r>
              <w:rPr>
                <w:rFonts w:ascii="Times New Roman" w:hAnsi="Times New Roman" w:cs="Times New Roman"/>
              </w:rPr>
              <w:t>1.96</w:t>
            </w:r>
          </w:p>
        </w:tc>
      </w:tr>
      <w:tr w:rsidR="002A6CDC" w14:paraId="3E1928F3" w14:textId="77777777" w:rsidTr="002A6CDC">
        <w:trPr>
          <w:jc w:val="center"/>
        </w:trPr>
        <w:tc>
          <w:tcPr>
            <w:tcW w:w="2037" w:type="dxa"/>
          </w:tcPr>
          <w:p w14:paraId="7EC13642" w14:textId="77777777" w:rsidR="002A6CDC" w:rsidRPr="002571C5" w:rsidRDefault="002A6CDC" w:rsidP="003F3D43">
            <w:pPr>
              <w:rPr>
                <w:rFonts w:ascii="Times New Roman" w:hAnsi="Times New Roman" w:cs="Times New Roman"/>
              </w:rPr>
            </w:pPr>
          </w:p>
        </w:tc>
        <w:tc>
          <w:tcPr>
            <w:tcW w:w="2184" w:type="dxa"/>
          </w:tcPr>
          <w:p w14:paraId="554B8AA5" w14:textId="77777777" w:rsidR="002A6CDC" w:rsidRPr="002571C5" w:rsidRDefault="002A6CDC" w:rsidP="00C61239">
            <w:pPr>
              <w:rPr>
                <w:rFonts w:ascii="Times New Roman" w:hAnsi="Times New Roman" w:cs="Times New Roman"/>
              </w:rPr>
            </w:pPr>
            <w:proofErr w:type="spellStart"/>
            <w:r>
              <w:rPr>
                <w:rFonts w:ascii="Times New Roman" w:hAnsi="Times New Roman" w:cs="Times New Roman"/>
              </w:rPr>
              <w:t>tdp</w:t>
            </w:r>
            <w:proofErr w:type="spellEnd"/>
          </w:p>
        </w:tc>
        <w:tc>
          <w:tcPr>
            <w:tcW w:w="1664" w:type="dxa"/>
          </w:tcPr>
          <w:p w14:paraId="4E12C1C5" w14:textId="77777777" w:rsidR="002A6CDC" w:rsidRDefault="002A6CDC" w:rsidP="003F3D43">
            <w:pPr>
              <w:rPr>
                <w:rFonts w:ascii="Times New Roman" w:hAnsi="Times New Roman" w:cs="Times New Roman"/>
              </w:rPr>
            </w:pPr>
          </w:p>
        </w:tc>
        <w:tc>
          <w:tcPr>
            <w:tcW w:w="1621" w:type="dxa"/>
          </w:tcPr>
          <w:p w14:paraId="40A076A3" w14:textId="77777777"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14:paraId="66F41D69"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E6E0D49" w14:textId="77777777" w:rsidTr="002A6CDC">
        <w:trPr>
          <w:jc w:val="center"/>
        </w:trPr>
        <w:tc>
          <w:tcPr>
            <w:tcW w:w="2037" w:type="dxa"/>
          </w:tcPr>
          <w:p w14:paraId="6644CA04" w14:textId="77777777" w:rsidR="002A6CDC" w:rsidRDefault="002A6CDC" w:rsidP="003F3D43">
            <w:pPr>
              <w:rPr>
                <w:rFonts w:ascii="Times New Roman" w:hAnsi="Times New Roman" w:cs="Times New Roman"/>
              </w:rPr>
            </w:pPr>
          </w:p>
        </w:tc>
        <w:tc>
          <w:tcPr>
            <w:tcW w:w="2184" w:type="dxa"/>
          </w:tcPr>
          <w:p w14:paraId="7806F030"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alk</w:t>
            </w:r>
          </w:p>
        </w:tc>
        <w:tc>
          <w:tcPr>
            <w:tcW w:w="1664" w:type="dxa"/>
          </w:tcPr>
          <w:p w14:paraId="3D39617E" w14:textId="77777777" w:rsidR="002A6CDC" w:rsidRDefault="002A6CDC" w:rsidP="003F3D43">
            <w:pPr>
              <w:rPr>
                <w:rFonts w:ascii="Times New Roman" w:hAnsi="Times New Roman" w:cs="Times New Roman"/>
              </w:rPr>
            </w:pPr>
          </w:p>
        </w:tc>
        <w:tc>
          <w:tcPr>
            <w:tcW w:w="1621" w:type="dxa"/>
          </w:tcPr>
          <w:p w14:paraId="5D5DE295" w14:textId="77777777" w:rsidR="002A6CDC" w:rsidRDefault="002A6CDC" w:rsidP="003F3D43">
            <w:pPr>
              <w:rPr>
                <w:rFonts w:ascii="Times New Roman" w:hAnsi="Times New Roman" w:cs="Times New Roman"/>
              </w:rPr>
            </w:pPr>
            <w:r>
              <w:rPr>
                <w:rFonts w:ascii="Times New Roman" w:hAnsi="Times New Roman" w:cs="Times New Roman"/>
              </w:rPr>
              <w:t>0.35</w:t>
            </w:r>
          </w:p>
        </w:tc>
        <w:tc>
          <w:tcPr>
            <w:tcW w:w="1350" w:type="dxa"/>
          </w:tcPr>
          <w:p w14:paraId="75CA56B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35D7A8C0" w14:textId="77777777" w:rsidTr="002A6CDC">
        <w:trPr>
          <w:jc w:val="center"/>
        </w:trPr>
        <w:tc>
          <w:tcPr>
            <w:tcW w:w="2037" w:type="dxa"/>
          </w:tcPr>
          <w:p w14:paraId="0F00A322" w14:textId="77777777" w:rsidR="002A6CDC" w:rsidRDefault="002A6CDC" w:rsidP="003F3D43">
            <w:pPr>
              <w:rPr>
                <w:rFonts w:ascii="Times New Roman" w:hAnsi="Times New Roman" w:cs="Times New Roman"/>
              </w:rPr>
            </w:pPr>
          </w:p>
        </w:tc>
        <w:tc>
          <w:tcPr>
            <w:tcW w:w="2184" w:type="dxa"/>
          </w:tcPr>
          <w:p w14:paraId="267EFB56"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Al_tr</w:t>
            </w:r>
            <w:proofErr w:type="spellEnd"/>
          </w:p>
        </w:tc>
        <w:tc>
          <w:tcPr>
            <w:tcW w:w="1664" w:type="dxa"/>
          </w:tcPr>
          <w:p w14:paraId="707CDD9E" w14:textId="77777777" w:rsidR="002A6CDC" w:rsidRDefault="002A6CDC" w:rsidP="003F3D43">
            <w:pPr>
              <w:rPr>
                <w:rFonts w:ascii="Times New Roman" w:hAnsi="Times New Roman" w:cs="Times New Roman"/>
              </w:rPr>
            </w:pPr>
          </w:p>
        </w:tc>
        <w:tc>
          <w:tcPr>
            <w:tcW w:w="1621" w:type="dxa"/>
          </w:tcPr>
          <w:p w14:paraId="014EEC44" w14:textId="77777777"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14:paraId="4BCA958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CF66892" w14:textId="77777777" w:rsidTr="002A6CDC">
        <w:trPr>
          <w:jc w:val="center"/>
        </w:trPr>
        <w:tc>
          <w:tcPr>
            <w:tcW w:w="2037" w:type="dxa"/>
          </w:tcPr>
          <w:p w14:paraId="2D7195FB" w14:textId="77777777" w:rsidR="002A6CDC" w:rsidRDefault="002A6CDC" w:rsidP="003F3D43">
            <w:pPr>
              <w:rPr>
                <w:rFonts w:ascii="Times New Roman" w:hAnsi="Times New Roman" w:cs="Times New Roman"/>
              </w:rPr>
            </w:pPr>
          </w:p>
        </w:tc>
        <w:tc>
          <w:tcPr>
            <w:tcW w:w="2184" w:type="dxa"/>
          </w:tcPr>
          <w:p w14:paraId="79939BEA"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ssc</w:t>
            </w:r>
            <w:proofErr w:type="spellEnd"/>
          </w:p>
        </w:tc>
        <w:tc>
          <w:tcPr>
            <w:tcW w:w="1664" w:type="dxa"/>
          </w:tcPr>
          <w:p w14:paraId="2ED16921" w14:textId="77777777" w:rsidR="002A6CDC" w:rsidRDefault="002A6CDC" w:rsidP="003F3D43">
            <w:pPr>
              <w:rPr>
                <w:rFonts w:ascii="Times New Roman" w:hAnsi="Times New Roman" w:cs="Times New Roman"/>
              </w:rPr>
            </w:pPr>
          </w:p>
        </w:tc>
        <w:tc>
          <w:tcPr>
            <w:tcW w:w="1621" w:type="dxa"/>
          </w:tcPr>
          <w:p w14:paraId="32BADA0D" w14:textId="77777777"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14:paraId="454BEE01"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8323737" w14:textId="77777777" w:rsidTr="002A6CDC">
        <w:trPr>
          <w:jc w:val="center"/>
        </w:trPr>
        <w:tc>
          <w:tcPr>
            <w:tcW w:w="2037" w:type="dxa"/>
          </w:tcPr>
          <w:p w14:paraId="64165219" w14:textId="77777777" w:rsidR="002A6CDC" w:rsidRDefault="002A6CDC" w:rsidP="003F3D43">
            <w:pPr>
              <w:rPr>
                <w:rFonts w:ascii="Times New Roman" w:hAnsi="Times New Roman" w:cs="Times New Roman"/>
              </w:rPr>
            </w:pPr>
          </w:p>
        </w:tc>
        <w:tc>
          <w:tcPr>
            <w:tcW w:w="2184" w:type="dxa"/>
          </w:tcPr>
          <w:p w14:paraId="4758779A"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Fe_diss</w:t>
            </w:r>
            <w:proofErr w:type="spellEnd"/>
          </w:p>
        </w:tc>
        <w:tc>
          <w:tcPr>
            <w:tcW w:w="1664" w:type="dxa"/>
          </w:tcPr>
          <w:p w14:paraId="27F125B7" w14:textId="77777777" w:rsidR="002A6CDC" w:rsidRDefault="002A6CDC" w:rsidP="003F3D43">
            <w:pPr>
              <w:rPr>
                <w:rFonts w:ascii="Times New Roman" w:hAnsi="Times New Roman" w:cs="Times New Roman"/>
              </w:rPr>
            </w:pPr>
          </w:p>
        </w:tc>
        <w:tc>
          <w:tcPr>
            <w:tcW w:w="1621" w:type="dxa"/>
          </w:tcPr>
          <w:p w14:paraId="69409DFE" w14:textId="77777777" w:rsidR="002A6CDC" w:rsidRDefault="002A6CDC" w:rsidP="003F3D43">
            <w:pPr>
              <w:rPr>
                <w:rFonts w:ascii="Times New Roman" w:hAnsi="Times New Roman" w:cs="Times New Roman"/>
              </w:rPr>
            </w:pPr>
            <w:r>
              <w:rPr>
                <w:rFonts w:ascii="Times New Roman" w:hAnsi="Times New Roman" w:cs="Times New Roman"/>
              </w:rPr>
              <w:t>0.25</w:t>
            </w:r>
          </w:p>
        </w:tc>
        <w:tc>
          <w:tcPr>
            <w:tcW w:w="1350" w:type="dxa"/>
          </w:tcPr>
          <w:p w14:paraId="6EFA022C"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1AC1A3D" w14:textId="77777777" w:rsidTr="002A6CDC">
        <w:trPr>
          <w:jc w:val="center"/>
        </w:trPr>
        <w:tc>
          <w:tcPr>
            <w:tcW w:w="2037" w:type="dxa"/>
          </w:tcPr>
          <w:p w14:paraId="097CFBBF" w14:textId="77777777" w:rsidR="002A6CDC" w:rsidRDefault="002A6CDC" w:rsidP="003F3D43">
            <w:pPr>
              <w:rPr>
                <w:rFonts w:ascii="Times New Roman" w:hAnsi="Times New Roman" w:cs="Times New Roman"/>
              </w:rPr>
            </w:pPr>
          </w:p>
        </w:tc>
        <w:tc>
          <w:tcPr>
            <w:tcW w:w="2184" w:type="dxa"/>
          </w:tcPr>
          <w:p w14:paraId="1AD27BCC"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Gap_79_p</w:t>
            </w:r>
          </w:p>
        </w:tc>
        <w:tc>
          <w:tcPr>
            <w:tcW w:w="1664" w:type="dxa"/>
          </w:tcPr>
          <w:p w14:paraId="17E3F76F" w14:textId="77777777" w:rsidR="002A6CDC" w:rsidRDefault="002A6CDC" w:rsidP="003F3D43">
            <w:pPr>
              <w:rPr>
                <w:rFonts w:ascii="Times New Roman" w:hAnsi="Times New Roman" w:cs="Times New Roman"/>
              </w:rPr>
            </w:pPr>
          </w:p>
        </w:tc>
        <w:tc>
          <w:tcPr>
            <w:tcW w:w="1621" w:type="dxa"/>
          </w:tcPr>
          <w:p w14:paraId="1F982B40" w14:textId="77777777" w:rsidR="002A6CDC" w:rsidRDefault="002A6CDC" w:rsidP="003F3D43">
            <w:pPr>
              <w:rPr>
                <w:rFonts w:ascii="Times New Roman" w:hAnsi="Times New Roman" w:cs="Times New Roman"/>
              </w:rPr>
            </w:pPr>
            <w:r>
              <w:rPr>
                <w:rFonts w:ascii="Times New Roman" w:hAnsi="Times New Roman" w:cs="Times New Roman"/>
              </w:rPr>
              <w:t>0.23</w:t>
            </w:r>
          </w:p>
        </w:tc>
        <w:tc>
          <w:tcPr>
            <w:tcW w:w="1350" w:type="dxa"/>
          </w:tcPr>
          <w:p w14:paraId="2BC00C7E"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E492E04" w14:textId="77777777" w:rsidTr="002A6CDC">
        <w:trPr>
          <w:jc w:val="center"/>
        </w:trPr>
        <w:tc>
          <w:tcPr>
            <w:tcW w:w="2037" w:type="dxa"/>
          </w:tcPr>
          <w:p w14:paraId="42774F2E" w14:textId="77777777" w:rsidR="002A6CDC" w:rsidRDefault="002A6CDC" w:rsidP="003F3D43">
            <w:pPr>
              <w:rPr>
                <w:rFonts w:ascii="Times New Roman" w:hAnsi="Times New Roman" w:cs="Times New Roman"/>
              </w:rPr>
            </w:pPr>
          </w:p>
        </w:tc>
        <w:tc>
          <w:tcPr>
            <w:tcW w:w="2184" w:type="dxa"/>
          </w:tcPr>
          <w:p w14:paraId="76257A51"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Nh3_n</w:t>
            </w:r>
          </w:p>
        </w:tc>
        <w:tc>
          <w:tcPr>
            <w:tcW w:w="1664" w:type="dxa"/>
          </w:tcPr>
          <w:p w14:paraId="16D267C5" w14:textId="77777777" w:rsidR="002A6CDC" w:rsidRDefault="002A6CDC" w:rsidP="003F3D43">
            <w:pPr>
              <w:rPr>
                <w:rFonts w:ascii="Times New Roman" w:hAnsi="Times New Roman" w:cs="Times New Roman"/>
              </w:rPr>
            </w:pPr>
          </w:p>
        </w:tc>
        <w:tc>
          <w:tcPr>
            <w:tcW w:w="1621" w:type="dxa"/>
          </w:tcPr>
          <w:p w14:paraId="20E3AB3D" w14:textId="77777777" w:rsidR="002A6CDC" w:rsidRDefault="002A6CDC" w:rsidP="003F3D43">
            <w:pPr>
              <w:rPr>
                <w:rFonts w:ascii="Times New Roman" w:hAnsi="Times New Roman" w:cs="Times New Roman"/>
              </w:rPr>
            </w:pPr>
            <w:r>
              <w:rPr>
                <w:rFonts w:ascii="Times New Roman" w:hAnsi="Times New Roman" w:cs="Times New Roman"/>
              </w:rPr>
              <w:t>0.22</w:t>
            </w:r>
          </w:p>
        </w:tc>
        <w:tc>
          <w:tcPr>
            <w:tcW w:w="1350" w:type="dxa"/>
          </w:tcPr>
          <w:p w14:paraId="592CFF40"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F4A43E1" w14:textId="77777777" w:rsidTr="002A6CDC">
        <w:trPr>
          <w:jc w:val="center"/>
        </w:trPr>
        <w:tc>
          <w:tcPr>
            <w:tcW w:w="2037" w:type="dxa"/>
          </w:tcPr>
          <w:p w14:paraId="48771B48" w14:textId="77777777" w:rsidR="002A6CDC" w:rsidRDefault="002A6CDC" w:rsidP="003F3D43">
            <w:pPr>
              <w:rPr>
                <w:rFonts w:ascii="Times New Roman" w:hAnsi="Times New Roman" w:cs="Times New Roman"/>
              </w:rPr>
            </w:pPr>
          </w:p>
        </w:tc>
        <w:tc>
          <w:tcPr>
            <w:tcW w:w="2184" w:type="dxa"/>
          </w:tcPr>
          <w:p w14:paraId="1C5E6C1B"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br</w:t>
            </w:r>
            <w:proofErr w:type="spellEnd"/>
          </w:p>
        </w:tc>
        <w:tc>
          <w:tcPr>
            <w:tcW w:w="1664" w:type="dxa"/>
          </w:tcPr>
          <w:p w14:paraId="6D65FE34" w14:textId="77777777" w:rsidR="002A6CDC" w:rsidRDefault="002A6CDC" w:rsidP="003F3D43">
            <w:pPr>
              <w:rPr>
                <w:rFonts w:ascii="Times New Roman" w:hAnsi="Times New Roman" w:cs="Times New Roman"/>
              </w:rPr>
            </w:pPr>
          </w:p>
        </w:tc>
        <w:tc>
          <w:tcPr>
            <w:tcW w:w="1621" w:type="dxa"/>
          </w:tcPr>
          <w:p w14:paraId="7CD60C25" w14:textId="77777777" w:rsidR="002A6CDC" w:rsidRDefault="002A6CDC" w:rsidP="003F3D43">
            <w:pPr>
              <w:rPr>
                <w:rFonts w:ascii="Times New Roman" w:hAnsi="Times New Roman" w:cs="Times New Roman"/>
              </w:rPr>
            </w:pPr>
            <w:r>
              <w:rPr>
                <w:rFonts w:ascii="Times New Roman" w:hAnsi="Times New Roman" w:cs="Times New Roman"/>
              </w:rPr>
              <w:t>0.21</w:t>
            </w:r>
          </w:p>
        </w:tc>
        <w:tc>
          <w:tcPr>
            <w:tcW w:w="1350" w:type="dxa"/>
          </w:tcPr>
          <w:p w14:paraId="3A9CE000"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6A0F2F0" w14:textId="77777777" w:rsidTr="002A6CDC">
        <w:trPr>
          <w:jc w:val="center"/>
        </w:trPr>
        <w:tc>
          <w:tcPr>
            <w:tcW w:w="2037" w:type="dxa"/>
          </w:tcPr>
          <w:p w14:paraId="4F1AED72" w14:textId="77777777" w:rsidR="002A6CDC" w:rsidRDefault="002A6CDC" w:rsidP="003F3D43">
            <w:pPr>
              <w:rPr>
                <w:rFonts w:ascii="Times New Roman" w:hAnsi="Times New Roman" w:cs="Times New Roman"/>
              </w:rPr>
            </w:pPr>
          </w:p>
        </w:tc>
        <w:tc>
          <w:tcPr>
            <w:tcW w:w="2184" w:type="dxa"/>
          </w:tcPr>
          <w:p w14:paraId="57141F08"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ksat</w:t>
            </w:r>
            <w:proofErr w:type="spellEnd"/>
          </w:p>
        </w:tc>
        <w:tc>
          <w:tcPr>
            <w:tcW w:w="1664" w:type="dxa"/>
          </w:tcPr>
          <w:p w14:paraId="39F74FF9" w14:textId="77777777" w:rsidR="002A6CDC" w:rsidRDefault="002A6CDC" w:rsidP="003F3D43">
            <w:pPr>
              <w:rPr>
                <w:rFonts w:ascii="Times New Roman" w:hAnsi="Times New Roman" w:cs="Times New Roman"/>
              </w:rPr>
            </w:pPr>
          </w:p>
        </w:tc>
        <w:tc>
          <w:tcPr>
            <w:tcW w:w="1621" w:type="dxa"/>
          </w:tcPr>
          <w:p w14:paraId="5FC3C3AB" w14:textId="77777777" w:rsidR="002A6CDC" w:rsidRDefault="002A6CDC" w:rsidP="003F3D43">
            <w:pPr>
              <w:rPr>
                <w:rFonts w:ascii="Times New Roman" w:hAnsi="Times New Roman" w:cs="Times New Roman"/>
              </w:rPr>
            </w:pPr>
            <w:r>
              <w:rPr>
                <w:rFonts w:ascii="Times New Roman" w:hAnsi="Times New Roman" w:cs="Times New Roman"/>
              </w:rPr>
              <w:t>0.20</w:t>
            </w:r>
          </w:p>
        </w:tc>
        <w:tc>
          <w:tcPr>
            <w:tcW w:w="1350" w:type="dxa"/>
          </w:tcPr>
          <w:p w14:paraId="74366A82"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4AA85545" w14:textId="77777777" w:rsidTr="002A6CDC">
        <w:trPr>
          <w:jc w:val="center"/>
        </w:trPr>
        <w:tc>
          <w:tcPr>
            <w:tcW w:w="2037" w:type="dxa"/>
          </w:tcPr>
          <w:p w14:paraId="4794C8D0" w14:textId="77777777" w:rsidR="002A6CDC" w:rsidRDefault="002A6CDC" w:rsidP="003F3D43">
            <w:pPr>
              <w:rPr>
                <w:rFonts w:ascii="Times New Roman" w:hAnsi="Times New Roman" w:cs="Times New Roman"/>
              </w:rPr>
            </w:pPr>
          </w:p>
        </w:tc>
        <w:tc>
          <w:tcPr>
            <w:tcW w:w="2184" w:type="dxa"/>
          </w:tcPr>
          <w:p w14:paraId="31E8B56C"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mg</w:t>
            </w:r>
          </w:p>
        </w:tc>
        <w:tc>
          <w:tcPr>
            <w:tcW w:w="1664" w:type="dxa"/>
          </w:tcPr>
          <w:p w14:paraId="4784AC40" w14:textId="77777777" w:rsidR="002A6CDC" w:rsidRDefault="002A6CDC" w:rsidP="003F3D43">
            <w:pPr>
              <w:rPr>
                <w:rFonts w:ascii="Times New Roman" w:hAnsi="Times New Roman" w:cs="Times New Roman"/>
              </w:rPr>
            </w:pPr>
          </w:p>
        </w:tc>
        <w:tc>
          <w:tcPr>
            <w:tcW w:w="1621" w:type="dxa"/>
          </w:tcPr>
          <w:p w14:paraId="47D1000C" w14:textId="77777777" w:rsidR="002A6CDC" w:rsidRDefault="002A6CDC" w:rsidP="003F3D43">
            <w:pPr>
              <w:rPr>
                <w:rFonts w:ascii="Times New Roman" w:hAnsi="Times New Roman" w:cs="Times New Roman"/>
              </w:rPr>
            </w:pPr>
            <w:r>
              <w:rPr>
                <w:rFonts w:ascii="Times New Roman" w:hAnsi="Times New Roman" w:cs="Times New Roman"/>
              </w:rPr>
              <w:t>0.19</w:t>
            </w:r>
          </w:p>
        </w:tc>
        <w:tc>
          <w:tcPr>
            <w:tcW w:w="1350" w:type="dxa"/>
          </w:tcPr>
          <w:p w14:paraId="37FB9C4F"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A4962BE" w14:textId="77777777" w:rsidTr="002A6CDC">
        <w:trPr>
          <w:jc w:val="center"/>
        </w:trPr>
        <w:tc>
          <w:tcPr>
            <w:tcW w:w="2037" w:type="dxa"/>
          </w:tcPr>
          <w:p w14:paraId="36DC185A" w14:textId="77777777" w:rsidR="002A6CDC" w:rsidRDefault="002A6CDC" w:rsidP="003F3D43">
            <w:pPr>
              <w:rPr>
                <w:rFonts w:ascii="Times New Roman" w:hAnsi="Times New Roman" w:cs="Times New Roman"/>
              </w:rPr>
            </w:pPr>
          </w:p>
        </w:tc>
        <w:tc>
          <w:tcPr>
            <w:tcW w:w="2184" w:type="dxa"/>
          </w:tcPr>
          <w:p w14:paraId="349EF7D5"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Gap_582_p</w:t>
            </w:r>
          </w:p>
        </w:tc>
        <w:tc>
          <w:tcPr>
            <w:tcW w:w="1664" w:type="dxa"/>
          </w:tcPr>
          <w:p w14:paraId="519676A0" w14:textId="77777777" w:rsidR="002A6CDC" w:rsidRDefault="002A6CDC" w:rsidP="003F3D43">
            <w:pPr>
              <w:rPr>
                <w:rFonts w:ascii="Times New Roman" w:hAnsi="Times New Roman" w:cs="Times New Roman"/>
              </w:rPr>
            </w:pPr>
          </w:p>
        </w:tc>
        <w:tc>
          <w:tcPr>
            <w:tcW w:w="1621" w:type="dxa"/>
          </w:tcPr>
          <w:p w14:paraId="1451C693" w14:textId="77777777"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14:paraId="203B9ED7"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73DF32B" w14:textId="77777777" w:rsidTr="002A6CDC">
        <w:trPr>
          <w:jc w:val="center"/>
        </w:trPr>
        <w:tc>
          <w:tcPr>
            <w:tcW w:w="2037" w:type="dxa"/>
          </w:tcPr>
          <w:p w14:paraId="5C5DD52F" w14:textId="77777777" w:rsidR="002A6CDC" w:rsidRDefault="002A6CDC" w:rsidP="003F3D43">
            <w:pPr>
              <w:rPr>
                <w:rFonts w:ascii="Times New Roman" w:hAnsi="Times New Roman" w:cs="Times New Roman"/>
              </w:rPr>
            </w:pPr>
            <w:r>
              <w:rPr>
                <w:rFonts w:ascii="Times New Roman" w:hAnsi="Times New Roman" w:cs="Times New Roman"/>
              </w:rPr>
              <w:t>Rain barrels</w:t>
            </w:r>
          </w:p>
        </w:tc>
        <w:tc>
          <w:tcPr>
            <w:tcW w:w="2184" w:type="dxa"/>
          </w:tcPr>
          <w:p w14:paraId="16C854D4" w14:textId="77777777" w:rsidR="002A6CDC" w:rsidRPr="009B5846" w:rsidRDefault="002A6CDC" w:rsidP="009B5846">
            <w:pPr>
              <w:jc w:val="center"/>
              <w:rPr>
                <w:rFonts w:ascii="Times New Roman" w:hAnsi="Times New Roman" w:cs="Times New Roman"/>
              </w:rPr>
            </w:pPr>
          </w:p>
        </w:tc>
        <w:tc>
          <w:tcPr>
            <w:tcW w:w="1664" w:type="dxa"/>
          </w:tcPr>
          <w:p w14:paraId="1E6AF9F2" w14:textId="77777777" w:rsidR="002A6CDC" w:rsidRDefault="002A6CDC" w:rsidP="003F3D43">
            <w:pPr>
              <w:rPr>
                <w:rFonts w:ascii="Times New Roman" w:hAnsi="Times New Roman" w:cs="Times New Roman"/>
              </w:rPr>
            </w:pPr>
          </w:p>
        </w:tc>
        <w:tc>
          <w:tcPr>
            <w:tcW w:w="1621" w:type="dxa"/>
          </w:tcPr>
          <w:p w14:paraId="090383D9" w14:textId="77777777"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14:paraId="66E5C185"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0FF460A" w14:textId="77777777" w:rsidTr="002A6CDC">
        <w:trPr>
          <w:jc w:val="center"/>
        </w:trPr>
        <w:tc>
          <w:tcPr>
            <w:tcW w:w="2037" w:type="dxa"/>
          </w:tcPr>
          <w:p w14:paraId="3EA68905" w14:textId="77777777" w:rsidR="002A6CDC" w:rsidRDefault="002A6CDC" w:rsidP="003F3D43">
            <w:pPr>
              <w:rPr>
                <w:rFonts w:ascii="Times New Roman" w:hAnsi="Times New Roman" w:cs="Times New Roman"/>
              </w:rPr>
            </w:pPr>
          </w:p>
        </w:tc>
        <w:tc>
          <w:tcPr>
            <w:tcW w:w="2184" w:type="dxa"/>
          </w:tcPr>
          <w:p w14:paraId="15E35AD6"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awc</w:t>
            </w:r>
            <w:proofErr w:type="spellEnd"/>
          </w:p>
        </w:tc>
        <w:tc>
          <w:tcPr>
            <w:tcW w:w="1664" w:type="dxa"/>
          </w:tcPr>
          <w:p w14:paraId="4E208B4C" w14:textId="77777777" w:rsidR="002A6CDC" w:rsidRDefault="002A6CDC" w:rsidP="003F3D43">
            <w:pPr>
              <w:rPr>
                <w:rFonts w:ascii="Times New Roman" w:hAnsi="Times New Roman" w:cs="Times New Roman"/>
              </w:rPr>
            </w:pPr>
          </w:p>
        </w:tc>
        <w:tc>
          <w:tcPr>
            <w:tcW w:w="1621" w:type="dxa"/>
          </w:tcPr>
          <w:p w14:paraId="518CCE5B" w14:textId="77777777" w:rsidR="002A6CDC" w:rsidRDefault="002A6CDC" w:rsidP="003F3D43">
            <w:pPr>
              <w:rPr>
                <w:rFonts w:ascii="Times New Roman" w:hAnsi="Times New Roman" w:cs="Times New Roman"/>
              </w:rPr>
            </w:pPr>
            <w:r>
              <w:rPr>
                <w:rFonts w:ascii="Times New Roman" w:hAnsi="Times New Roman" w:cs="Times New Roman"/>
              </w:rPr>
              <w:t>0.16</w:t>
            </w:r>
          </w:p>
        </w:tc>
        <w:tc>
          <w:tcPr>
            <w:tcW w:w="1350" w:type="dxa"/>
          </w:tcPr>
          <w:p w14:paraId="21D55A8B"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643DA82" w14:textId="77777777" w:rsidTr="002A6CDC">
        <w:trPr>
          <w:jc w:val="center"/>
        </w:trPr>
        <w:tc>
          <w:tcPr>
            <w:tcW w:w="2037" w:type="dxa"/>
          </w:tcPr>
          <w:p w14:paraId="2C2EA24F" w14:textId="77777777" w:rsidR="002A6CDC" w:rsidRDefault="002A6CDC" w:rsidP="003F3D43">
            <w:pPr>
              <w:rPr>
                <w:rFonts w:ascii="Times New Roman" w:hAnsi="Times New Roman" w:cs="Times New Roman"/>
              </w:rPr>
            </w:pPr>
          </w:p>
        </w:tc>
        <w:tc>
          <w:tcPr>
            <w:tcW w:w="2184" w:type="dxa"/>
          </w:tcPr>
          <w:p w14:paraId="14157EC7"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Gap_556_p</w:t>
            </w:r>
          </w:p>
        </w:tc>
        <w:tc>
          <w:tcPr>
            <w:tcW w:w="1664" w:type="dxa"/>
          </w:tcPr>
          <w:p w14:paraId="17AD561D" w14:textId="77777777" w:rsidR="002A6CDC" w:rsidRDefault="002A6CDC" w:rsidP="003F3D43">
            <w:pPr>
              <w:rPr>
                <w:rFonts w:ascii="Times New Roman" w:hAnsi="Times New Roman" w:cs="Times New Roman"/>
              </w:rPr>
            </w:pPr>
          </w:p>
        </w:tc>
        <w:tc>
          <w:tcPr>
            <w:tcW w:w="1621" w:type="dxa"/>
          </w:tcPr>
          <w:p w14:paraId="6FCD4464" w14:textId="77777777" w:rsidR="002A6CDC" w:rsidRDefault="002A6CDC" w:rsidP="003F3D43">
            <w:pPr>
              <w:rPr>
                <w:rFonts w:ascii="Times New Roman" w:hAnsi="Times New Roman" w:cs="Times New Roman"/>
              </w:rPr>
            </w:pPr>
            <w:r>
              <w:rPr>
                <w:rFonts w:ascii="Times New Roman" w:hAnsi="Times New Roman" w:cs="Times New Roman"/>
              </w:rPr>
              <w:t>0.09</w:t>
            </w:r>
          </w:p>
        </w:tc>
        <w:tc>
          <w:tcPr>
            <w:tcW w:w="1350" w:type="dxa"/>
          </w:tcPr>
          <w:p w14:paraId="30C59076"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484257F" w14:textId="77777777" w:rsidTr="002A6CDC">
        <w:trPr>
          <w:jc w:val="center"/>
        </w:trPr>
        <w:tc>
          <w:tcPr>
            <w:tcW w:w="2037" w:type="dxa"/>
          </w:tcPr>
          <w:p w14:paraId="14226653" w14:textId="77777777" w:rsidR="002A6CDC" w:rsidRDefault="002A6CDC" w:rsidP="003F3D43">
            <w:pPr>
              <w:rPr>
                <w:rFonts w:ascii="Times New Roman" w:hAnsi="Times New Roman" w:cs="Times New Roman"/>
              </w:rPr>
            </w:pPr>
            <w:r>
              <w:rPr>
                <w:rFonts w:ascii="Times New Roman" w:hAnsi="Times New Roman" w:cs="Times New Roman"/>
              </w:rPr>
              <w:t>Septic density</w:t>
            </w:r>
          </w:p>
        </w:tc>
        <w:tc>
          <w:tcPr>
            <w:tcW w:w="2184" w:type="dxa"/>
          </w:tcPr>
          <w:p w14:paraId="06BC415E" w14:textId="77777777" w:rsidR="002A6CDC" w:rsidRPr="009B5846" w:rsidRDefault="002A6CDC" w:rsidP="009B5846">
            <w:pPr>
              <w:jc w:val="center"/>
              <w:rPr>
                <w:rFonts w:ascii="Times New Roman" w:hAnsi="Times New Roman" w:cs="Times New Roman"/>
              </w:rPr>
            </w:pPr>
          </w:p>
        </w:tc>
        <w:tc>
          <w:tcPr>
            <w:tcW w:w="1664" w:type="dxa"/>
          </w:tcPr>
          <w:p w14:paraId="7F246400" w14:textId="77777777" w:rsidR="002A6CDC" w:rsidRDefault="002A6CDC" w:rsidP="003F3D43">
            <w:pPr>
              <w:rPr>
                <w:rFonts w:ascii="Times New Roman" w:hAnsi="Times New Roman" w:cs="Times New Roman"/>
              </w:rPr>
            </w:pPr>
          </w:p>
        </w:tc>
        <w:tc>
          <w:tcPr>
            <w:tcW w:w="1621" w:type="dxa"/>
          </w:tcPr>
          <w:p w14:paraId="321D3E53" w14:textId="77777777" w:rsidR="002A6CDC" w:rsidRDefault="002A6CDC" w:rsidP="003F3D43">
            <w:pPr>
              <w:rPr>
                <w:rFonts w:ascii="Times New Roman" w:hAnsi="Times New Roman" w:cs="Times New Roman"/>
              </w:rPr>
            </w:pPr>
            <w:r>
              <w:rPr>
                <w:rFonts w:ascii="Times New Roman" w:hAnsi="Times New Roman" w:cs="Times New Roman"/>
              </w:rPr>
              <w:t>0.08</w:t>
            </w:r>
          </w:p>
        </w:tc>
        <w:tc>
          <w:tcPr>
            <w:tcW w:w="1350" w:type="dxa"/>
          </w:tcPr>
          <w:p w14:paraId="26ECC667"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44B62929" w14:textId="77777777" w:rsidTr="002A6CDC">
        <w:trPr>
          <w:jc w:val="center"/>
        </w:trPr>
        <w:tc>
          <w:tcPr>
            <w:tcW w:w="2037" w:type="dxa"/>
          </w:tcPr>
          <w:p w14:paraId="3C9F6F4D" w14:textId="77777777" w:rsidR="002A6CDC" w:rsidRDefault="002A6CDC" w:rsidP="003F3D43">
            <w:pPr>
              <w:rPr>
                <w:rFonts w:ascii="Times New Roman" w:hAnsi="Times New Roman" w:cs="Times New Roman"/>
              </w:rPr>
            </w:pPr>
          </w:p>
        </w:tc>
        <w:tc>
          <w:tcPr>
            <w:tcW w:w="2184" w:type="dxa"/>
          </w:tcPr>
          <w:p w14:paraId="4B7DA19B"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Mn_diss</w:t>
            </w:r>
            <w:proofErr w:type="spellEnd"/>
          </w:p>
        </w:tc>
        <w:tc>
          <w:tcPr>
            <w:tcW w:w="1664" w:type="dxa"/>
          </w:tcPr>
          <w:p w14:paraId="2DAD9FD6" w14:textId="77777777" w:rsidR="002A6CDC" w:rsidRDefault="002A6CDC" w:rsidP="003F3D43">
            <w:pPr>
              <w:rPr>
                <w:rFonts w:ascii="Times New Roman" w:hAnsi="Times New Roman" w:cs="Times New Roman"/>
              </w:rPr>
            </w:pPr>
          </w:p>
        </w:tc>
        <w:tc>
          <w:tcPr>
            <w:tcW w:w="1621" w:type="dxa"/>
          </w:tcPr>
          <w:p w14:paraId="78D99720" w14:textId="77777777" w:rsidR="002A6CDC" w:rsidRDefault="002A6CDC" w:rsidP="003F3D43">
            <w:pPr>
              <w:rPr>
                <w:rFonts w:ascii="Times New Roman" w:hAnsi="Times New Roman" w:cs="Times New Roman"/>
              </w:rPr>
            </w:pPr>
            <w:r>
              <w:rPr>
                <w:rFonts w:ascii="Times New Roman" w:hAnsi="Times New Roman" w:cs="Times New Roman"/>
              </w:rPr>
              <w:t>0.06</w:t>
            </w:r>
          </w:p>
        </w:tc>
        <w:tc>
          <w:tcPr>
            <w:tcW w:w="1350" w:type="dxa"/>
          </w:tcPr>
          <w:p w14:paraId="4E87A447"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88C1192" w14:textId="77777777" w:rsidTr="002A6CDC">
        <w:trPr>
          <w:jc w:val="center"/>
        </w:trPr>
        <w:tc>
          <w:tcPr>
            <w:tcW w:w="2037" w:type="dxa"/>
          </w:tcPr>
          <w:p w14:paraId="1B55DCEB" w14:textId="77777777" w:rsidR="002A6CDC" w:rsidRDefault="002A6CDC" w:rsidP="003F3D43">
            <w:pPr>
              <w:rPr>
                <w:rFonts w:ascii="Times New Roman" w:hAnsi="Times New Roman" w:cs="Times New Roman"/>
              </w:rPr>
            </w:pPr>
          </w:p>
        </w:tc>
        <w:tc>
          <w:tcPr>
            <w:tcW w:w="2184" w:type="dxa"/>
          </w:tcPr>
          <w:p w14:paraId="4808E0BD"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orp</w:t>
            </w:r>
            <w:proofErr w:type="spellEnd"/>
          </w:p>
        </w:tc>
        <w:tc>
          <w:tcPr>
            <w:tcW w:w="1664" w:type="dxa"/>
          </w:tcPr>
          <w:p w14:paraId="17A28370" w14:textId="77777777" w:rsidR="002A6CDC" w:rsidRDefault="002A6CDC" w:rsidP="003F3D43">
            <w:pPr>
              <w:rPr>
                <w:rFonts w:ascii="Times New Roman" w:hAnsi="Times New Roman" w:cs="Times New Roman"/>
              </w:rPr>
            </w:pPr>
          </w:p>
        </w:tc>
        <w:tc>
          <w:tcPr>
            <w:tcW w:w="1621" w:type="dxa"/>
          </w:tcPr>
          <w:p w14:paraId="50990BD2" w14:textId="77777777"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14:paraId="1A67509B"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A9A92ED" w14:textId="77777777" w:rsidTr="002A6CDC">
        <w:trPr>
          <w:jc w:val="center"/>
        </w:trPr>
        <w:tc>
          <w:tcPr>
            <w:tcW w:w="2037" w:type="dxa"/>
          </w:tcPr>
          <w:p w14:paraId="008AB78E" w14:textId="77777777" w:rsidR="002A6CDC" w:rsidRDefault="002A6CDC" w:rsidP="003F3D43">
            <w:pPr>
              <w:rPr>
                <w:rFonts w:ascii="Times New Roman" w:hAnsi="Times New Roman" w:cs="Times New Roman"/>
              </w:rPr>
            </w:pPr>
            <w:r>
              <w:rPr>
                <w:rFonts w:ascii="Times New Roman" w:hAnsi="Times New Roman" w:cs="Times New Roman"/>
              </w:rPr>
              <w:t>Sewer density</w:t>
            </w:r>
          </w:p>
        </w:tc>
        <w:tc>
          <w:tcPr>
            <w:tcW w:w="2184" w:type="dxa"/>
          </w:tcPr>
          <w:p w14:paraId="64B067D3" w14:textId="77777777" w:rsidR="002A6CDC" w:rsidRPr="009B5846" w:rsidRDefault="002A6CDC" w:rsidP="009B5846">
            <w:pPr>
              <w:jc w:val="center"/>
              <w:rPr>
                <w:rFonts w:ascii="Times New Roman" w:hAnsi="Times New Roman" w:cs="Times New Roman"/>
              </w:rPr>
            </w:pPr>
          </w:p>
        </w:tc>
        <w:tc>
          <w:tcPr>
            <w:tcW w:w="1664" w:type="dxa"/>
          </w:tcPr>
          <w:p w14:paraId="5E8BEE0E" w14:textId="77777777" w:rsidR="002A6CDC" w:rsidRDefault="002A6CDC" w:rsidP="003F3D43">
            <w:pPr>
              <w:rPr>
                <w:rFonts w:ascii="Times New Roman" w:hAnsi="Times New Roman" w:cs="Times New Roman"/>
              </w:rPr>
            </w:pPr>
          </w:p>
        </w:tc>
        <w:tc>
          <w:tcPr>
            <w:tcW w:w="1621" w:type="dxa"/>
          </w:tcPr>
          <w:p w14:paraId="393883AD" w14:textId="77777777"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14:paraId="48204F9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9FE2F4D" w14:textId="77777777" w:rsidTr="002A6CDC">
        <w:trPr>
          <w:jc w:val="center"/>
        </w:trPr>
        <w:tc>
          <w:tcPr>
            <w:tcW w:w="2037" w:type="dxa"/>
          </w:tcPr>
          <w:p w14:paraId="3703489E" w14:textId="77777777" w:rsidR="002A6CDC" w:rsidRDefault="002A6CDC" w:rsidP="003F3D43">
            <w:pPr>
              <w:rPr>
                <w:rFonts w:ascii="Times New Roman" w:hAnsi="Times New Roman" w:cs="Times New Roman"/>
              </w:rPr>
            </w:pPr>
          </w:p>
        </w:tc>
        <w:tc>
          <w:tcPr>
            <w:tcW w:w="2184" w:type="dxa"/>
          </w:tcPr>
          <w:p w14:paraId="1405A9EC"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Do_sat</w:t>
            </w:r>
            <w:proofErr w:type="spellEnd"/>
          </w:p>
        </w:tc>
        <w:tc>
          <w:tcPr>
            <w:tcW w:w="1664" w:type="dxa"/>
          </w:tcPr>
          <w:p w14:paraId="38547204" w14:textId="77777777" w:rsidR="002A6CDC" w:rsidRDefault="002A6CDC" w:rsidP="003F3D43">
            <w:pPr>
              <w:rPr>
                <w:rFonts w:ascii="Times New Roman" w:hAnsi="Times New Roman" w:cs="Times New Roman"/>
              </w:rPr>
            </w:pPr>
          </w:p>
        </w:tc>
        <w:tc>
          <w:tcPr>
            <w:tcW w:w="1621" w:type="dxa"/>
          </w:tcPr>
          <w:p w14:paraId="1AA6CE89"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0C4E1166"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4049626C" w14:textId="77777777" w:rsidTr="002A6CDC">
        <w:trPr>
          <w:jc w:val="center"/>
        </w:trPr>
        <w:tc>
          <w:tcPr>
            <w:tcW w:w="2037" w:type="dxa"/>
          </w:tcPr>
          <w:p w14:paraId="17696E1F" w14:textId="77777777" w:rsidR="002A6CDC" w:rsidRDefault="002A6CDC" w:rsidP="003F3D43">
            <w:pPr>
              <w:rPr>
                <w:rFonts w:ascii="Times New Roman" w:hAnsi="Times New Roman" w:cs="Times New Roman"/>
              </w:rPr>
            </w:pPr>
          </w:p>
        </w:tc>
        <w:tc>
          <w:tcPr>
            <w:tcW w:w="2184" w:type="dxa"/>
          </w:tcPr>
          <w:p w14:paraId="42B26A3C"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Al_diss</w:t>
            </w:r>
            <w:proofErr w:type="spellEnd"/>
          </w:p>
        </w:tc>
        <w:tc>
          <w:tcPr>
            <w:tcW w:w="1664" w:type="dxa"/>
          </w:tcPr>
          <w:p w14:paraId="51A26ADE" w14:textId="77777777" w:rsidR="002A6CDC" w:rsidRDefault="002A6CDC" w:rsidP="003F3D43">
            <w:pPr>
              <w:rPr>
                <w:rFonts w:ascii="Times New Roman" w:hAnsi="Times New Roman" w:cs="Times New Roman"/>
              </w:rPr>
            </w:pPr>
          </w:p>
        </w:tc>
        <w:tc>
          <w:tcPr>
            <w:tcW w:w="1621" w:type="dxa"/>
          </w:tcPr>
          <w:p w14:paraId="5EEAB624"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6D5A67B4"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7241C6D" w14:textId="77777777" w:rsidTr="002A6CDC">
        <w:trPr>
          <w:jc w:val="center"/>
        </w:trPr>
        <w:tc>
          <w:tcPr>
            <w:tcW w:w="2037" w:type="dxa"/>
          </w:tcPr>
          <w:p w14:paraId="5A5190CA" w14:textId="77777777" w:rsidR="002A6CDC" w:rsidRDefault="002A6CDC" w:rsidP="003F3D43">
            <w:pPr>
              <w:rPr>
                <w:rFonts w:ascii="Times New Roman" w:hAnsi="Times New Roman" w:cs="Times New Roman"/>
              </w:rPr>
            </w:pPr>
          </w:p>
        </w:tc>
        <w:tc>
          <w:tcPr>
            <w:tcW w:w="2184" w:type="dxa"/>
          </w:tcPr>
          <w:p w14:paraId="062C8122"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turb</w:t>
            </w:r>
            <w:proofErr w:type="spellEnd"/>
          </w:p>
        </w:tc>
        <w:tc>
          <w:tcPr>
            <w:tcW w:w="1664" w:type="dxa"/>
          </w:tcPr>
          <w:p w14:paraId="7462B078" w14:textId="77777777" w:rsidR="002A6CDC" w:rsidRDefault="002A6CDC" w:rsidP="003F3D43">
            <w:pPr>
              <w:rPr>
                <w:rFonts w:ascii="Times New Roman" w:hAnsi="Times New Roman" w:cs="Times New Roman"/>
              </w:rPr>
            </w:pPr>
          </w:p>
        </w:tc>
        <w:tc>
          <w:tcPr>
            <w:tcW w:w="1621" w:type="dxa"/>
          </w:tcPr>
          <w:p w14:paraId="0918D180"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1829D02D"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27E8692" w14:textId="77777777" w:rsidTr="002A6CDC">
        <w:trPr>
          <w:jc w:val="center"/>
        </w:trPr>
        <w:tc>
          <w:tcPr>
            <w:tcW w:w="2037" w:type="dxa"/>
          </w:tcPr>
          <w:p w14:paraId="5F633F69" w14:textId="77777777" w:rsidR="002A6CDC" w:rsidRDefault="002A6CDC" w:rsidP="003F3D43">
            <w:pPr>
              <w:rPr>
                <w:rFonts w:ascii="Times New Roman" w:hAnsi="Times New Roman" w:cs="Times New Roman"/>
              </w:rPr>
            </w:pPr>
            <w:r>
              <w:rPr>
                <w:rFonts w:ascii="Times New Roman" w:hAnsi="Times New Roman" w:cs="Times New Roman"/>
              </w:rPr>
              <w:t>Temperature (stream)</w:t>
            </w:r>
          </w:p>
        </w:tc>
        <w:tc>
          <w:tcPr>
            <w:tcW w:w="2184" w:type="dxa"/>
          </w:tcPr>
          <w:p w14:paraId="7D8499B9" w14:textId="77777777" w:rsidR="002A6CDC" w:rsidRPr="009B5846" w:rsidRDefault="002A6CDC" w:rsidP="009B5846">
            <w:pPr>
              <w:jc w:val="center"/>
              <w:rPr>
                <w:rFonts w:ascii="Times New Roman" w:hAnsi="Times New Roman" w:cs="Times New Roman"/>
              </w:rPr>
            </w:pPr>
          </w:p>
        </w:tc>
        <w:tc>
          <w:tcPr>
            <w:tcW w:w="1664" w:type="dxa"/>
          </w:tcPr>
          <w:p w14:paraId="630A54B4" w14:textId="77777777" w:rsidR="002A6CDC" w:rsidRDefault="002A6CDC" w:rsidP="003F3D43">
            <w:pPr>
              <w:rPr>
                <w:rFonts w:ascii="Times New Roman" w:hAnsi="Times New Roman" w:cs="Times New Roman"/>
              </w:rPr>
            </w:pPr>
          </w:p>
        </w:tc>
        <w:tc>
          <w:tcPr>
            <w:tcW w:w="1621" w:type="dxa"/>
          </w:tcPr>
          <w:p w14:paraId="1E605908"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71444100"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5BDA3695" w14:textId="77777777" w:rsidTr="002A6CDC">
        <w:trPr>
          <w:jc w:val="center"/>
        </w:trPr>
        <w:tc>
          <w:tcPr>
            <w:tcW w:w="2037" w:type="dxa"/>
          </w:tcPr>
          <w:p w14:paraId="2AFD8CB2" w14:textId="77777777" w:rsidR="002A6CDC" w:rsidRDefault="002A6CDC" w:rsidP="003F3D43">
            <w:pPr>
              <w:rPr>
                <w:rFonts w:ascii="Times New Roman" w:hAnsi="Times New Roman" w:cs="Times New Roman"/>
              </w:rPr>
            </w:pPr>
            <w:r>
              <w:rPr>
                <w:rFonts w:ascii="Times New Roman" w:hAnsi="Times New Roman" w:cs="Times New Roman"/>
              </w:rPr>
              <w:t>Rain gardens</w:t>
            </w:r>
          </w:p>
        </w:tc>
        <w:tc>
          <w:tcPr>
            <w:tcW w:w="2184" w:type="dxa"/>
          </w:tcPr>
          <w:p w14:paraId="5C0B5397" w14:textId="77777777" w:rsidR="002A6CDC" w:rsidRPr="009B5846" w:rsidRDefault="002A6CDC" w:rsidP="009B5846">
            <w:pPr>
              <w:jc w:val="center"/>
              <w:rPr>
                <w:rFonts w:ascii="Times New Roman" w:hAnsi="Times New Roman" w:cs="Times New Roman"/>
              </w:rPr>
            </w:pPr>
          </w:p>
        </w:tc>
        <w:tc>
          <w:tcPr>
            <w:tcW w:w="1664" w:type="dxa"/>
          </w:tcPr>
          <w:p w14:paraId="3992BA46" w14:textId="77777777" w:rsidR="002A6CDC" w:rsidRDefault="002A6CDC" w:rsidP="003F3D43">
            <w:pPr>
              <w:rPr>
                <w:rFonts w:ascii="Times New Roman" w:hAnsi="Times New Roman" w:cs="Times New Roman"/>
              </w:rPr>
            </w:pPr>
          </w:p>
        </w:tc>
        <w:tc>
          <w:tcPr>
            <w:tcW w:w="1621" w:type="dxa"/>
          </w:tcPr>
          <w:p w14:paraId="4D00D0EB" w14:textId="77777777"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335B97C5"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67CF487" w14:textId="77777777" w:rsidTr="002A6CDC">
        <w:trPr>
          <w:jc w:val="center"/>
        </w:trPr>
        <w:tc>
          <w:tcPr>
            <w:tcW w:w="2037" w:type="dxa"/>
          </w:tcPr>
          <w:p w14:paraId="5D6CE00C" w14:textId="77777777" w:rsidR="002A6CDC" w:rsidRDefault="002A6CDC" w:rsidP="003F3D43">
            <w:pPr>
              <w:rPr>
                <w:rFonts w:ascii="Times New Roman" w:hAnsi="Times New Roman" w:cs="Times New Roman"/>
              </w:rPr>
            </w:pPr>
            <w:r>
              <w:rPr>
                <w:rFonts w:ascii="Times New Roman" w:hAnsi="Times New Roman" w:cs="Times New Roman"/>
              </w:rPr>
              <w:t>slope</w:t>
            </w:r>
          </w:p>
        </w:tc>
        <w:tc>
          <w:tcPr>
            <w:tcW w:w="2184" w:type="dxa"/>
          </w:tcPr>
          <w:p w14:paraId="34DC181B" w14:textId="77777777" w:rsidR="002A6CDC" w:rsidRPr="009B5846" w:rsidRDefault="002A6CDC" w:rsidP="009B5846">
            <w:pPr>
              <w:jc w:val="center"/>
              <w:rPr>
                <w:rFonts w:ascii="Times New Roman" w:hAnsi="Times New Roman" w:cs="Times New Roman"/>
              </w:rPr>
            </w:pPr>
          </w:p>
        </w:tc>
        <w:tc>
          <w:tcPr>
            <w:tcW w:w="1664" w:type="dxa"/>
          </w:tcPr>
          <w:p w14:paraId="7A95A549" w14:textId="77777777" w:rsidR="002A6CDC" w:rsidRDefault="002A6CDC" w:rsidP="003F3D43">
            <w:pPr>
              <w:rPr>
                <w:rFonts w:ascii="Times New Roman" w:hAnsi="Times New Roman" w:cs="Times New Roman"/>
              </w:rPr>
            </w:pPr>
          </w:p>
        </w:tc>
        <w:tc>
          <w:tcPr>
            <w:tcW w:w="1621" w:type="dxa"/>
          </w:tcPr>
          <w:p w14:paraId="59F2EDC9" w14:textId="77777777"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5799130E"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10216F7" w14:textId="77777777" w:rsidTr="002A6CDC">
        <w:trPr>
          <w:jc w:val="center"/>
        </w:trPr>
        <w:tc>
          <w:tcPr>
            <w:tcW w:w="2037" w:type="dxa"/>
          </w:tcPr>
          <w:p w14:paraId="22BD9CDC" w14:textId="77777777" w:rsidR="002A6CDC" w:rsidRDefault="002A6CDC" w:rsidP="003F3D43">
            <w:pPr>
              <w:rPr>
                <w:rFonts w:ascii="Times New Roman" w:hAnsi="Times New Roman" w:cs="Times New Roman"/>
              </w:rPr>
            </w:pPr>
          </w:p>
        </w:tc>
        <w:tc>
          <w:tcPr>
            <w:tcW w:w="2184" w:type="dxa"/>
          </w:tcPr>
          <w:p w14:paraId="5F377824"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do</w:t>
            </w:r>
          </w:p>
        </w:tc>
        <w:tc>
          <w:tcPr>
            <w:tcW w:w="1664" w:type="dxa"/>
          </w:tcPr>
          <w:p w14:paraId="6E08DD35" w14:textId="77777777" w:rsidR="002A6CDC" w:rsidRDefault="002A6CDC" w:rsidP="003F3D43">
            <w:pPr>
              <w:rPr>
                <w:rFonts w:ascii="Times New Roman" w:hAnsi="Times New Roman" w:cs="Times New Roman"/>
              </w:rPr>
            </w:pPr>
          </w:p>
        </w:tc>
        <w:tc>
          <w:tcPr>
            <w:tcW w:w="1621" w:type="dxa"/>
          </w:tcPr>
          <w:p w14:paraId="651B3C2D" w14:textId="77777777"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60E08959" w14:textId="77777777" w:rsidR="002A6CDC" w:rsidRDefault="002A6CDC" w:rsidP="003F3D43">
            <w:pPr>
              <w:rPr>
                <w:rFonts w:ascii="Times New Roman" w:hAnsi="Times New Roman" w:cs="Times New Roman"/>
              </w:rPr>
            </w:pPr>
            <w:r>
              <w:rPr>
                <w:rFonts w:ascii="Times New Roman" w:hAnsi="Times New Roman" w:cs="Times New Roman"/>
              </w:rPr>
              <w:t>-</w:t>
            </w:r>
          </w:p>
        </w:tc>
      </w:tr>
    </w:tbl>
    <w:p w14:paraId="6837D054" w14:textId="77777777" w:rsidR="003365A1" w:rsidRDefault="003365A1" w:rsidP="003F3D43">
      <w:pPr>
        <w:rPr>
          <w:rFonts w:ascii="Times New Roman" w:hAnsi="Times New Roman" w:cs="Times New Roman"/>
        </w:rPr>
        <w:sectPr w:rsidR="003365A1" w:rsidSect="007149F7">
          <w:pgSz w:w="12240" w:h="15840"/>
          <w:pgMar w:top="1440" w:right="1800" w:bottom="1440" w:left="1800" w:header="720" w:footer="720" w:gutter="0"/>
          <w:cols w:space="720"/>
          <w:docGrid w:linePitch="360"/>
        </w:sectPr>
      </w:pPr>
    </w:p>
    <w:p w14:paraId="4040151C" w14:textId="77777777" w:rsidR="00465BF4" w:rsidRDefault="003365A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3679F9FC" wp14:editId="0077FB3D">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p_crk.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576B0E7" w14:textId="77777777" w:rsidR="00465BF4" w:rsidRDefault="002B71DC" w:rsidP="003F3D43">
      <w:pPr>
        <w:rPr>
          <w:rFonts w:ascii="Times New Roman" w:hAnsi="Times New Roman" w:cs="Times New Roman"/>
        </w:rPr>
      </w:pPr>
      <w:r>
        <w:rPr>
          <w:rFonts w:ascii="Times New Roman" w:hAnsi="Times New Roman" w:cs="Times New Roman"/>
          <w:noProof/>
        </w:rPr>
        <w:drawing>
          <wp:inline distT="0" distB="0" distL="0" distR="0" wp14:anchorId="15EDF99A" wp14:editId="658D4363">
            <wp:extent cx="5486400" cy="3730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656D9709" w14:textId="77777777"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p>
    <w:p w14:paraId="38481DB2" w14:textId="77777777"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775F2C61" wp14:editId="19366DB1">
            <wp:extent cx="5486400" cy="3730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boxplot.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41A7FEF2" w14:textId="77777777" w:rsidR="00465BF4" w:rsidRDefault="00465BF4" w:rsidP="003F3D43">
      <w:pPr>
        <w:rPr>
          <w:rFonts w:ascii="Times New Roman" w:hAnsi="Times New Roman" w:cs="Times New Roman"/>
        </w:rPr>
      </w:pPr>
    </w:p>
    <w:p w14:paraId="64EC561D" w14:textId="77777777" w:rsidR="00465BF4" w:rsidRDefault="002B33C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581ADADE" wp14:editId="194B6000">
            <wp:extent cx="5486400" cy="3730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s_removed.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59B08C52" w14:textId="77777777" w:rsidR="00465BF4" w:rsidRDefault="00166172" w:rsidP="003F3D43">
      <w:pPr>
        <w:rPr>
          <w:rFonts w:ascii="Times New Roman" w:hAnsi="Times New Roman" w:cs="Times New Roman"/>
        </w:rPr>
      </w:pPr>
      <w:r>
        <w:rPr>
          <w:rFonts w:ascii="Times New Roman" w:hAnsi="Times New Roman" w:cs="Times New Roman"/>
          <w:noProof/>
        </w:rPr>
        <w:drawing>
          <wp:inline distT="0" distB="0" distL="0" distR="0" wp14:anchorId="7BAEA24F" wp14:editId="7595A76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504144E" w14:textId="77777777" w:rsidR="00166172" w:rsidRDefault="00166172" w:rsidP="003F3D43">
      <w:pPr>
        <w:rPr>
          <w:rFonts w:ascii="Times New Roman" w:hAnsi="Times New Roman" w:cs="Times New Roman"/>
        </w:rPr>
        <w:sectPr w:rsidR="00166172" w:rsidSect="007149F7">
          <w:pgSz w:w="12240" w:h="15840"/>
          <w:pgMar w:top="1440" w:right="1800" w:bottom="1440" w:left="1800" w:header="720" w:footer="720" w:gutter="0"/>
          <w:cols w:space="720"/>
          <w:docGrid w:linePitch="360"/>
        </w:sectPr>
      </w:pPr>
    </w:p>
    <w:p w14:paraId="688BF177" w14:textId="77777777" w:rsidR="00166172" w:rsidRDefault="00166172" w:rsidP="003F3D43">
      <w:pPr>
        <w:rPr>
          <w:rFonts w:ascii="Times New Roman" w:hAnsi="Times New Roman" w:cs="Times New Roman"/>
        </w:rPr>
      </w:pPr>
      <w:r>
        <w:rPr>
          <w:rFonts w:ascii="Times New Roman" w:hAnsi="Times New Roman" w:cs="Times New Roman"/>
          <w:noProof/>
        </w:rPr>
        <w:drawing>
          <wp:inline distT="0" distB="0" distL="0" distR="0" wp14:anchorId="09435005" wp14:editId="76617534">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5BBB491B" w14:textId="77777777" w:rsidR="00011E7F" w:rsidRDefault="00011E7F" w:rsidP="003F3D43">
      <w:pPr>
        <w:rPr>
          <w:rFonts w:ascii="Times New Roman" w:hAnsi="Times New Roman" w:cs="Times New Roman"/>
        </w:rPr>
        <w:sectPr w:rsidR="00011E7F" w:rsidSect="007149F7">
          <w:pgSz w:w="12240" w:h="15840"/>
          <w:pgMar w:top="1440" w:right="1800" w:bottom="1440" w:left="1800" w:header="720" w:footer="720" w:gutter="0"/>
          <w:cols w:space="720"/>
          <w:docGrid w:linePitch="360"/>
        </w:sectPr>
      </w:pPr>
    </w:p>
    <w:p w14:paraId="3AF079B5" w14:textId="77777777" w:rsidR="00011E7F" w:rsidRPr="008C231F" w:rsidRDefault="00011E7F" w:rsidP="003F3D43">
      <w:pPr>
        <w:rPr>
          <w:rFonts w:ascii="Times New Roman" w:hAnsi="Times New Roman" w:cs="Times New Roman"/>
        </w:rPr>
      </w:pPr>
      <w:r>
        <w:rPr>
          <w:rFonts w:ascii="Times New Roman" w:hAnsi="Times New Roman" w:cs="Times New Roman"/>
          <w:noProof/>
        </w:rPr>
        <w:drawing>
          <wp:inline distT="0" distB="0" distL="0" distR="0" wp14:anchorId="13DA3E3C" wp14:editId="36923E77">
            <wp:extent cx="5486400" cy="373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_predicted.jpe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sectPr w:rsidR="00011E7F" w:rsidRPr="008C231F" w:rsidSect="007149F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rhea" w:date="2013-11-07T12:27:00Z" w:initials="l">
    <w:p w14:paraId="23733DB0" w14:textId="77777777" w:rsidR="00345EAE" w:rsidRDefault="00345EAE">
      <w:pPr>
        <w:pStyle w:val="CommentText"/>
      </w:pPr>
      <w:r>
        <w:rPr>
          <w:rStyle w:val="CommentReference"/>
        </w:rPr>
        <w:annotationRef/>
      </w:r>
      <w:r>
        <w:t>Obviously we’ll flesh this out at the very end of the internal editing process…Microbial Source Tracking needs to be mentioned here…</w:t>
      </w:r>
    </w:p>
  </w:comment>
  <w:comment w:id="51" w:author="lrhea" w:date="2013-11-07T12:27:00Z" w:initials="l">
    <w:p w14:paraId="17125657" w14:textId="77777777" w:rsidR="00345EAE" w:rsidRDefault="00345EAE">
      <w:pPr>
        <w:pStyle w:val="CommentText"/>
      </w:pPr>
      <w:r>
        <w:rPr>
          <w:rStyle w:val="CommentReference"/>
        </w:rPr>
        <w:annotationRef/>
      </w:r>
      <w:r>
        <w:t>Word choice?</w:t>
      </w:r>
    </w:p>
  </w:comment>
  <w:comment w:id="115" w:author="lrhea" w:date="2013-11-07T12:27:00Z" w:initials="l">
    <w:p w14:paraId="3587136F" w14:textId="77777777" w:rsidR="00345EAE" w:rsidRDefault="00345EAE">
      <w:pPr>
        <w:pStyle w:val="CommentText"/>
      </w:pPr>
      <w:r>
        <w:rPr>
          <w:rStyle w:val="CommentReference"/>
        </w:rPr>
        <w:annotationRef/>
      </w:r>
      <w:r>
        <w:t>Are we conflating the amount of user interaction with the model during the calibration / calculation process with the model’s representation of the system? This needs something…</w:t>
      </w:r>
    </w:p>
  </w:comment>
  <w:comment w:id="176" w:author="lrhea" w:date="2013-11-07T12:27:00Z" w:initials="l">
    <w:p w14:paraId="1A015C46" w14:textId="77777777" w:rsidR="00345EAE" w:rsidRDefault="00345EAE">
      <w:pPr>
        <w:pStyle w:val="CommentText"/>
      </w:pPr>
      <w:r>
        <w:rPr>
          <w:rStyle w:val="CommentReference"/>
        </w:rPr>
        <w:annotationRef/>
      </w:r>
      <w:r>
        <w:t>Please tell the reader what type of model you consider this: black, gray, or both</w:t>
      </w:r>
    </w:p>
  </w:comment>
  <w:comment w:id="188" w:author="lrhea" w:date="2013-11-07T12:27:00Z" w:initials="l">
    <w:p w14:paraId="413D9FD4" w14:textId="77777777" w:rsidR="00345EAE" w:rsidRDefault="00345EAE">
      <w:pPr>
        <w:pStyle w:val="CommentText"/>
      </w:pPr>
      <w:r>
        <w:rPr>
          <w:rStyle w:val="CommentReference"/>
        </w:rPr>
        <w:annotationRef/>
      </w:r>
      <w:r>
        <w:t>Are you saying stationary (constant mean and variance through time) here or saying most methods assume fixed rather than random effects?</w:t>
      </w:r>
    </w:p>
  </w:comment>
  <w:comment w:id="237" w:author="lrhea" w:date="2013-11-07T12:27:00Z" w:initials="l">
    <w:p w14:paraId="74295CE8" w14:textId="77777777" w:rsidR="00345EAE" w:rsidRDefault="00345EAE">
      <w:pPr>
        <w:pStyle w:val="CommentText"/>
      </w:pPr>
      <w:r>
        <w:rPr>
          <w:rStyle w:val="CommentReference"/>
        </w:rPr>
        <w:annotationRef/>
      </w:r>
      <w:r>
        <w:t>This is nice prose but we were establishing the differences and justifications for physically-based versus heuristically-based (statistical) models in the prior paragraphs, so if you want to keep it we need to move it up there somewhere, yes?</w:t>
      </w:r>
    </w:p>
  </w:comment>
  <w:comment w:id="245" w:author="lrhea" w:date="2013-11-07T12:27:00Z" w:initials="l">
    <w:p w14:paraId="71DE28C3" w14:textId="77777777" w:rsidR="00345EAE" w:rsidRDefault="00345EAE">
      <w:pPr>
        <w:pStyle w:val="CommentText"/>
      </w:pPr>
      <w:r>
        <w:rPr>
          <w:rStyle w:val="CommentReference"/>
        </w:rPr>
        <w:annotationRef/>
      </w:r>
      <w:r>
        <w:t xml:space="preserve">Environmental encompasses both land uses and </w:t>
      </w:r>
      <w:proofErr w:type="spellStart"/>
      <w:r>
        <w:t>meteo</w:t>
      </w:r>
      <w:proofErr w:type="spellEnd"/>
      <w:r>
        <w:t>, just list any others…</w:t>
      </w:r>
    </w:p>
  </w:comment>
  <w:comment w:id="275" w:author="lrhea" w:date="2013-11-07T12:27:00Z" w:initials="l">
    <w:p w14:paraId="72CEC409" w14:textId="77777777" w:rsidR="00345EAE" w:rsidRDefault="00345EAE">
      <w:pPr>
        <w:pStyle w:val="CommentText"/>
      </w:pPr>
      <w:r>
        <w:rPr>
          <w:rStyle w:val="CommentReference"/>
        </w:rPr>
        <w:annotationRef/>
      </w:r>
      <w:r>
        <w:t>Humor me with a reference, maybe just a textbook in this case?</w:t>
      </w:r>
    </w:p>
  </w:comment>
  <w:comment w:id="286" w:author="lrhea" w:date="2013-11-07T12:27:00Z" w:initials="l">
    <w:p w14:paraId="01438F93" w14:textId="77777777" w:rsidR="00345EAE" w:rsidRDefault="00345EAE">
      <w:pPr>
        <w:pStyle w:val="CommentText"/>
      </w:pPr>
      <w:r>
        <w:rPr>
          <w:rStyle w:val="CommentReference"/>
        </w:rPr>
        <w:annotationRef/>
      </w:r>
      <w:r>
        <w:t>Somebody else, I need a better word here…</w:t>
      </w:r>
    </w:p>
  </w:comment>
  <w:comment w:id="288" w:author="lrhea" w:date="2013-11-07T12:27:00Z" w:initials="l">
    <w:p w14:paraId="17E7A916" w14:textId="77777777" w:rsidR="00345EAE" w:rsidRDefault="00345EAE">
      <w:pPr>
        <w:pStyle w:val="CommentText"/>
      </w:pPr>
      <w:r>
        <w:rPr>
          <w:rStyle w:val="CommentReference"/>
        </w:rPr>
        <w:annotationRef/>
      </w:r>
      <w:r>
        <w:t xml:space="preserve">I don’t think this flows well, you are trying to say CRTs don’t have problems with </w:t>
      </w:r>
      <w:proofErr w:type="spellStart"/>
      <w:r>
        <w:t>uncentered</w:t>
      </w:r>
      <w:proofErr w:type="spellEnd"/>
      <w:r>
        <w:t xml:space="preserve"> and/or </w:t>
      </w:r>
      <w:proofErr w:type="spellStart"/>
      <w:r>
        <w:t>unscaled</w:t>
      </w:r>
      <w:proofErr w:type="spellEnd"/>
      <w:r>
        <w:t xml:space="preserve"> data, as many classical statistical techniques do.  I recommend just saying that, and if you want to give these specific example you can, but I think they are superfluous.  And if you say these things, they belong a few paragraphs up, not here, yes?</w:t>
      </w:r>
    </w:p>
  </w:comment>
  <w:comment w:id="413" w:author="lrhea" w:date="2013-11-07T13:21:00Z" w:initials="l">
    <w:p w14:paraId="2D4E6AB1" w14:textId="77777777" w:rsidR="00345EAE" w:rsidRDefault="00345EAE">
      <w:pPr>
        <w:pStyle w:val="CommentText"/>
      </w:pPr>
      <w:r>
        <w:rPr>
          <w:rStyle w:val="CommentReference"/>
        </w:rPr>
        <w:annotationRef/>
      </w:r>
      <w:r>
        <w:t>I think you need to say clearly how the cost / benefit determination is made, this is still a little murky.  Or else just not get into the details at all…</w:t>
      </w:r>
    </w:p>
  </w:comment>
  <w:comment w:id="414" w:author="lrhea" w:date="2013-11-07T13:23:00Z" w:initials="l">
    <w:p w14:paraId="345FC209" w14:textId="77777777" w:rsidR="00345EAE" w:rsidRDefault="00345EAE">
      <w:pPr>
        <w:pStyle w:val="CommentText"/>
      </w:pPr>
      <w:r>
        <w:rPr>
          <w:rStyle w:val="CommentReference"/>
        </w:rPr>
        <w:annotationRef/>
      </w:r>
      <w:r>
        <w:t xml:space="preserve">It looks like this is where you ran out of steam.  I bled all over this, but I’m not a great writer so don’t be hurt or angry about that, </w:t>
      </w:r>
      <w:proofErr w:type="spellStart"/>
      <w:r>
        <w:t>jusyt</w:t>
      </w:r>
      <w:proofErr w:type="spellEnd"/>
      <w:r>
        <w:t xml:space="preserve"> take it as an insight into how my mind works and use / ignore as you think best.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080E0000" w:usb2="00000010"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trackRevisions/>
  <w:defaultTabStop w:val="720"/>
  <w:characterSpacingControl w:val="doNotCompress"/>
  <w:savePreviewPicture/>
  <w:compat>
    <w:useFELayout/>
    <w:compatSetting w:name="compatibilityMode" w:uri="http://schemas.microsoft.com/office/word" w:val="12"/>
  </w:compat>
  <w:rsids>
    <w:rsidRoot w:val="002767E2"/>
    <w:rsid w:val="000063B6"/>
    <w:rsid w:val="00011E7F"/>
    <w:rsid w:val="0001341B"/>
    <w:rsid w:val="00022B11"/>
    <w:rsid w:val="00022F2B"/>
    <w:rsid w:val="00031943"/>
    <w:rsid w:val="00043482"/>
    <w:rsid w:val="0005330A"/>
    <w:rsid w:val="00062B85"/>
    <w:rsid w:val="000B319C"/>
    <w:rsid w:val="000E0C5E"/>
    <w:rsid w:val="000E73C6"/>
    <w:rsid w:val="000F4DAA"/>
    <w:rsid w:val="00104B5E"/>
    <w:rsid w:val="0011182C"/>
    <w:rsid w:val="00137BE8"/>
    <w:rsid w:val="00166172"/>
    <w:rsid w:val="00176C08"/>
    <w:rsid w:val="001A258B"/>
    <w:rsid w:val="001B7D63"/>
    <w:rsid w:val="001C5164"/>
    <w:rsid w:val="001E27B3"/>
    <w:rsid w:val="002019E4"/>
    <w:rsid w:val="00206465"/>
    <w:rsid w:val="00210E80"/>
    <w:rsid w:val="00245AC4"/>
    <w:rsid w:val="002571C5"/>
    <w:rsid w:val="002767E2"/>
    <w:rsid w:val="002A6622"/>
    <w:rsid w:val="002A6CDC"/>
    <w:rsid w:val="002B33C1"/>
    <w:rsid w:val="002B71DC"/>
    <w:rsid w:val="002E7BFF"/>
    <w:rsid w:val="002F265F"/>
    <w:rsid w:val="00302287"/>
    <w:rsid w:val="00324684"/>
    <w:rsid w:val="00333CC6"/>
    <w:rsid w:val="003365A1"/>
    <w:rsid w:val="00345EAE"/>
    <w:rsid w:val="00373487"/>
    <w:rsid w:val="0037520F"/>
    <w:rsid w:val="00383A67"/>
    <w:rsid w:val="00383AE3"/>
    <w:rsid w:val="003A177B"/>
    <w:rsid w:val="003D6C89"/>
    <w:rsid w:val="003F0D27"/>
    <w:rsid w:val="003F3D43"/>
    <w:rsid w:val="00435997"/>
    <w:rsid w:val="00464739"/>
    <w:rsid w:val="00465BF4"/>
    <w:rsid w:val="00473357"/>
    <w:rsid w:val="004770BD"/>
    <w:rsid w:val="004E182B"/>
    <w:rsid w:val="005048D1"/>
    <w:rsid w:val="00506B0C"/>
    <w:rsid w:val="00521078"/>
    <w:rsid w:val="00522C48"/>
    <w:rsid w:val="00526229"/>
    <w:rsid w:val="00534F54"/>
    <w:rsid w:val="00535B03"/>
    <w:rsid w:val="0058050F"/>
    <w:rsid w:val="005928B9"/>
    <w:rsid w:val="005A4CF7"/>
    <w:rsid w:val="00616044"/>
    <w:rsid w:val="006370B4"/>
    <w:rsid w:val="00637A83"/>
    <w:rsid w:val="00643AB5"/>
    <w:rsid w:val="00645A91"/>
    <w:rsid w:val="00646821"/>
    <w:rsid w:val="00660103"/>
    <w:rsid w:val="00667EEC"/>
    <w:rsid w:val="006D5A29"/>
    <w:rsid w:val="006F5C38"/>
    <w:rsid w:val="00703B49"/>
    <w:rsid w:val="007149F7"/>
    <w:rsid w:val="007359BA"/>
    <w:rsid w:val="00740E5D"/>
    <w:rsid w:val="00743C3E"/>
    <w:rsid w:val="00777CF0"/>
    <w:rsid w:val="00783B8E"/>
    <w:rsid w:val="00791DF0"/>
    <w:rsid w:val="00797D5F"/>
    <w:rsid w:val="007F529F"/>
    <w:rsid w:val="00823A55"/>
    <w:rsid w:val="0083656F"/>
    <w:rsid w:val="008371F4"/>
    <w:rsid w:val="00850445"/>
    <w:rsid w:val="0088383C"/>
    <w:rsid w:val="008A324E"/>
    <w:rsid w:val="008A37A2"/>
    <w:rsid w:val="008B1833"/>
    <w:rsid w:val="008C231F"/>
    <w:rsid w:val="008E3BC8"/>
    <w:rsid w:val="008E6162"/>
    <w:rsid w:val="008F5C18"/>
    <w:rsid w:val="009146E5"/>
    <w:rsid w:val="0093411C"/>
    <w:rsid w:val="00942D24"/>
    <w:rsid w:val="0097002D"/>
    <w:rsid w:val="009860FD"/>
    <w:rsid w:val="00993C28"/>
    <w:rsid w:val="009B562E"/>
    <w:rsid w:val="009B5846"/>
    <w:rsid w:val="009B7962"/>
    <w:rsid w:val="009C3947"/>
    <w:rsid w:val="009C4294"/>
    <w:rsid w:val="009D7242"/>
    <w:rsid w:val="00A40FEB"/>
    <w:rsid w:val="00A41E77"/>
    <w:rsid w:val="00A437C6"/>
    <w:rsid w:val="00A70727"/>
    <w:rsid w:val="00A76288"/>
    <w:rsid w:val="00AB3A67"/>
    <w:rsid w:val="00AB7AF0"/>
    <w:rsid w:val="00AC389A"/>
    <w:rsid w:val="00AD32F8"/>
    <w:rsid w:val="00AE7EB6"/>
    <w:rsid w:val="00AF1A31"/>
    <w:rsid w:val="00B07BC8"/>
    <w:rsid w:val="00B16672"/>
    <w:rsid w:val="00B16AF8"/>
    <w:rsid w:val="00B178ED"/>
    <w:rsid w:val="00B21C98"/>
    <w:rsid w:val="00B53881"/>
    <w:rsid w:val="00B54EA0"/>
    <w:rsid w:val="00B74DA5"/>
    <w:rsid w:val="00B94041"/>
    <w:rsid w:val="00BD4365"/>
    <w:rsid w:val="00C13F08"/>
    <w:rsid w:val="00C21768"/>
    <w:rsid w:val="00C2683C"/>
    <w:rsid w:val="00C306B6"/>
    <w:rsid w:val="00C611F2"/>
    <w:rsid w:val="00C61239"/>
    <w:rsid w:val="00C61681"/>
    <w:rsid w:val="00C7106F"/>
    <w:rsid w:val="00C85E0C"/>
    <w:rsid w:val="00CC0E0F"/>
    <w:rsid w:val="00CC16B4"/>
    <w:rsid w:val="00CC2807"/>
    <w:rsid w:val="00CD5F11"/>
    <w:rsid w:val="00CD6145"/>
    <w:rsid w:val="00CF0AA0"/>
    <w:rsid w:val="00D04410"/>
    <w:rsid w:val="00D1520B"/>
    <w:rsid w:val="00D20063"/>
    <w:rsid w:val="00D37271"/>
    <w:rsid w:val="00D6104F"/>
    <w:rsid w:val="00D711AB"/>
    <w:rsid w:val="00DA3570"/>
    <w:rsid w:val="00DB282F"/>
    <w:rsid w:val="00DC376C"/>
    <w:rsid w:val="00E15F57"/>
    <w:rsid w:val="00E25FBC"/>
    <w:rsid w:val="00E36D73"/>
    <w:rsid w:val="00E431A3"/>
    <w:rsid w:val="00E61B9F"/>
    <w:rsid w:val="00E62369"/>
    <w:rsid w:val="00E815E9"/>
    <w:rsid w:val="00E93A3C"/>
    <w:rsid w:val="00EB231A"/>
    <w:rsid w:val="00EB65FD"/>
    <w:rsid w:val="00EC308E"/>
    <w:rsid w:val="00EE1314"/>
    <w:rsid w:val="00EF42B6"/>
    <w:rsid w:val="00F20EB6"/>
    <w:rsid w:val="00F36497"/>
    <w:rsid w:val="00F541DD"/>
    <w:rsid w:val="00F561E8"/>
    <w:rsid w:val="00F712BC"/>
    <w:rsid w:val="00FA72F8"/>
    <w:rsid w:val="00FB4DD9"/>
    <w:rsid w:val="00FC06F8"/>
    <w:rsid w:val="00FC6D7B"/>
    <w:rsid w:val="00FE278D"/>
    <w:rsid w:val="00FE7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69"/>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 w:type="paragraph" w:styleId="CommentSubject">
    <w:name w:val="annotation subject"/>
    <w:basedOn w:val="CommentText"/>
    <w:next w:val="CommentText"/>
    <w:link w:val="CommentSubjectChar"/>
    <w:uiPriority w:val="99"/>
    <w:semiHidden/>
    <w:unhideWhenUsed/>
    <w:rsid w:val="000E0C5E"/>
    <w:pPr>
      <w:widowControl/>
      <w:tabs>
        <w:tab w:val="clear" w:pos="709"/>
      </w:tabs>
      <w:suppressAutoHyphens w:val="0"/>
    </w:pPr>
    <w:rPr>
      <w:rFonts w:asciiTheme="minorHAnsi" w:eastAsiaTheme="minorEastAsia" w:hAnsiTheme="minorHAnsi" w:cstheme="minorBidi"/>
      <w:b/>
      <w:bCs/>
      <w:color w:val="auto"/>
      <w:sz w:val="20"/>
      <w:szCs w:val="20"/>
      <w:lang w:eastAsia="en-US" w:bidi="ar-SA"/>
    </w:rPr>
  </w:style>
  <w:style w:type="character" w:customStyle="1" w:styleId="CommentSubjectChar">
    <w:name w:val="Comment Subject Char"/>
    <w:basedOn w:val="CommentTextChar"/>
    <w:link w:val="CommentSubject"/>
    <w:uiPriority w:val="99"/>
    <w:semiHidden/>
    <w:rsid w:val="000E0C5E"/>
    <w:rPr>
      <w:rFonts w:ascii="Times New Roman" w:eastAsia="SimSun" w:hAnsi="Times New Roman" w:cs="Lucida Sans"/>
      <w:b/>
      <w:bCs/>
      <w:color w:val="00000A"/>
      <w:sz w:val="20"/>
      <w:szCs w:val="20"/>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86811">
      <w:bodyDiv w:val="1"/>
      <w:marLeft w:val="0"/>
      <w:marRight w:val="0"/>
      <w:marTop w:val="0"/>
      <w:marBottom w:val="0"/>
      <w:divBdr>
        <w:top w:val="none" w:sz="0" w:space="0" w:color="auto"/>
        <w:left w:val="none" w:sz="0" w:space="0" w:color="auto"/>
        <w:bottom w:val="none" w:sz="0" w:space="0" w:color="auto"/>
        <w:right w:val="none" w:sz="0" w:space="0" w:color="auto"/>
      </w:divBdr>
    </w:div>
    <w:div w:id="626740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egiahlt@ucmail.uc.edu" TargetMode="External"/><Relationship Id="rId6" Type="http://schemas.openxmlformats.org/officeDocument/2006/relationships/comments" Target="comments.xml"/><Relationship Id="rId7" Type="http://schemas.openxmlformats.org/officeDocument/2006/relationships/hyperlink" Target="http://gapanalysis.usgs.gov/gaplandcover/"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20</Pages>
  <Words>8442</Words>
  <Characters>48121</Characters>
  <Application>Microsoft Macintosh Word</Application>
  <DocSecurity>0</DocSecurity>
  <Lines>401</Lines>
  <Paragraphs>112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Abstract</vt:lpstr>
      <vt:lpstr>        1.0 Introduction</vt:lpstr>
      <vt:lpstr>        2.0 Materials and Methods</vt:lpstr>
      <vt:lpstr>        2.1 Study Area and Sample Sites  </vt:lpstr>
      <vt:lpstr>        2.2 Decision Trees</vt:lpstr>
      <vt:lpstr>        2.3 Boosting</vt:lpstr>
      <vt:lpstr>        2.4 Software and Modeling</vt:lpstr>
      <vt:lpstr>        2.5 Fitting the Model</vt:lpstr>
      <vt:lpstr>        3.0 Results</vt:lpstr>
      <vt:lpstr>        4.0 Discussion</vt:lpstr>
      <vt:lpstr>        5.0 Conclusion</vt:lpstr>
      <vt:lpstr>        References</vt:lpstr>
    </vt:vector>
  </TitlesOfParts>
  <Company>University of Cincinnati</Company>
  <LinksUpToDate>false</LinksUpToDate>
  <CharactersWithSpaces>56451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Jent</dc:creator>
  <cp:keywords/>
  <dc:description/>
  <cp:lastModifiedBy>Justin Jent</cp:lastModifiedBy>
  <cp:revision>9</cp:revision>
  <dcterms:created xsi:type="dcterms:W3CDTF">2014-02-02T18:13:00Z</dcterms:created>
  <dcterms:modified xsi:type="dcterms:W3CDTF">2014-03-13T00:54:00Z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id="uoaKn4va"/&gt;&lt;style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