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2C8F31F" w14:textId="77777777" w:rsidR="00F223C4" w:rsidRDefault="00573F6B">
      <w:pPr>
        <w:pStyle w:val="normal0"/>
        <w:widowControl w:val="0"/>
      </w:pPr>
      <w:r>
        <w:rPr>
          <w:rFonts w:ascii="Times New Roman" w:eastAsia="Times New Roman" w:hAnsi="Times New Roman" w:cs="Times New Roman"/>
          <w:b/>
          <w:sz w:val="24"/>
          <w:highlight w:val="white"/>
        </w:rPr>
        <w:t xml:space="preserve">Boosted Regression Trees for Predicting </w:t>
      </w:r>
      <w:r>
        <w:rPr>
          <w:rFonts w:ascii="Times New Roman" w:eastAsia="Times New Roman" w:hAnsi="Times New Roman" w:cs="Times New Roman"/>
          <w:b/>
          <w:i/>
          <w:sz w:val="24"/>
          <w:highlight w:val="white"/>
        </w:rPr>
        <w:t xml:space="preserve">E. coli </w:t>
      </w:r>
      <w:r>
        <w:rPr>
          <w:rFonts w:ascii="Times New Roman" w:eastAsia="Times New Roman" w:hAnsi="Times New Roman" w:cs="Times New Roman"/>
          <w:b/>
          <w:sz w:val="24"/>
          <w:highlight w:val="white"/>
        </w:rPr>
        <w:t>Levels.</w:t>
      </w:r>
    </w:p>
    <w:p w14:paraId="5223E0D9" w14:textId="77777777" w:rsidR="00F223C4" w:rsidRDefault="00573F6B">
      <w:pPr>
        <w:pStyle w:val="normal0"/>
        <w:widowControl w:val="0"/>
      </w:pPr>
      <w:r>
        <w:rPr>
          <w:rFonts w:ascii="Times New Roman" w:eastAsia="Times New Roman" w:hAnsi="Times New Roman" w:cs="Times New Roman"/>
          <w:sz w:val="24"/>
          <w:highlight w:val="white"/>
        </w:rPr>
        <w:t xml:space="preserve"> </w:t>
      </w:r>
    </w:p>
    <w:p w14:paraId="4575D6F3" w14:textId="77777777" w:rsidR="00F223C4" w:rsidRDefault="00573F6B">
      <w:pPr>
        <w:pStyle w:val="normal0"/>
        <w:widowControl w:val="0"/>
      </w:pPr>
      <w:r>
        <w:rPr>
          <w:rFonts w:ascii="Times New Roman" w:eastAsia="Times New Roman" w:hAnsi="Times New Roman" w:cs="Times New Roman"/>
          <w:sz w:val="24"/>
          <w:highlight w:val="white"/>
        </w:rPr>
        <w:t xml:space="preserve"> </w:t>
      </w:r>
    </w:p>
    <w:p w14:paraId="54C3F441" w14:textId="77777777" w:rsidR="00F223C4" w:rsidRDefault="00573F6B">
      <w:pPr>
        <w:pStyle w:val="normal0"/>
        <w:widowControl w:val="0"/>
      </w:pPr>
      <w:r>
        <w:rPr>
          <w:rFonts w:ascii="Times New Roman" w:eastAsia="Times New Roman" w:hAnsi="Times New Roman" w:cs="Times New Roman"/>
          <w:sz w:val="24"/>
          <w:highlight w:val="white"/>
        </w:rPr>
        <w:t>Justin R. Jent</w:t>
      </w:r>
      <w:r>
        <w:rPr>
          <w:rFonts w:ascii="Times New Roman" w:eastAsia="Times New Roman" w:hAnsi="Times New Roman" w:cs="Times New Roman"/>
          <w:sz w:val="24"/>
          <w:highlight w:val="white"/>
          <w:vertAlign w:val="superscript"/>
        </w:rPr>
        <w:t>1</w:t>
      </w:r>
      <w:r>
        <w:rPr>
          <w:rFonts w:ascii="Times New Roman" w:eastAsia="Times New Roman" w:hAnsi="Times New Roman" w:cs="Times New Roman"/>
          <w:sz w:val="24"/>
          <w:highlight w:val="white"/>
        </w:rPr>
        <w:t>, Lee Rhea</w:t>
      </w:r>
      <w:r>
        <w:rPr>
          <w:rFonts w:ascii="Times New Roman" w:eastAsia="Times New Roman" w:hAnsi="Times New Roman" w:cs="Times New Roman"/>
          <w:sz w:val="24"/>
          <w:highlight w:val="white"/>
          <w:vertAlign w:val="superscript"/>
        </w:rPr>
        <w:t>2</w:t>
      </w:r>
      <w:r>
        <w:rPr>
          <w:rFonts w:ascii="Times New Roman" w:eastAsia="Times New Roman" w:hAnsi="Times New Roman" w:cs="Times New Roman"/>
          <w:sz w:val="24"/>
          <w:highlight w:val="white"/>
        </w:rPr>
        <w:t>, William Shuster</w:t>
      </w:r>
      <w:r>
        <w:rPr>
          <w:rFonts w:ascii="Times New Roman" w:eastAsia="Times New Roman" w:hAnsi="Times New Roman" w:cs="Times New Roman"/>
          <w:sz w:val="24"/>
          <w:highlight w:val="white"/>
          <w:vertAlign w:val="superscript"/>
        </w:rPr>
        <w:t>2</w:t>
      </w:r>
      <w:r>
        <w:rPr>
          <w:rFonts w:ascii="Times New Roman" w:eastAsia="Times New Roman" w:hAnsi="Times New Roman" w:cs="Times New Roman"/>
          <w:sz w:val="24"/>
          <w:highlight w:val="white"/>
        </w:rPr>
        <w:t>, M.B. Rao</w:t>
      </w:r>
      <w:r>
        <w:rPr>
          <w:rFonts w:ascii="Times New Roman" w:eastAsia="Times New Roman" w:hAnsi="Times New Roman" w:cs="Times New Roman"/>
          <w:sz w:val="24"/>
          <w:highlight w:val="white"/>
          <w:vertAlign w:val="superscript"/>
        </w:rPr>
        <w:t>3</w:t>
      </w:r>
      <w:r>
        <w:rPr>
          <w:rFonts w:ascii="Times New Roman" w:eastAsia="Times New Roman" w:hAnsi="Times New Roman" w:cs="Times New Roman"/>
          <w:sz w:val="24"/>
          <w:highlight w:val="white"/>
        </w:rPr>
        <w:t xml:space="preserve">, and </w:t>
      </w:r>
      <w:proofErr w:type="spellStart"/>
      <w:r>
        <w:rPr>
          <w:rFonts w:ascii="Times New Roman" w:eastAsia="Times New Roman" w:hAnsi="Times New Roman" w:cs="Times New Roman"/>
          <w:sz w:val="24"/>
          <w:highlight w:val="white"/>
        </w:rPr>
        <w:t>Lilit</w:t>
      </w:r>
      <w:proofErr w:type="spellEnd"/>
      <w:r>
        <w:rPr>
          <w:rFonts w:ascii="Times New Roman" w:eastAsia="Times New Roman" w:hAnsi="Times New Roman" w:cs="Times New Roman"/>
          <w:sz w:val="24"/>
          <w:highlight w:val="white"/>
        </w:rPr>
        <w:t xml:space="preserve"> Yeghiazarian</w:t>
      </w:r>
      <w:r>
        <w:rPr>
          <w:rFonts w:ascii="Times New Roman" w:eastAsia="Times New Roman" w:hAnsi="Times New Roman" w:cs="Times New Roman"/>
          <w:sz w:val="24"/>
          <w:highlight w:val="white"/>
          <w:vertAlign w:val="superscript"/>
        </w:rPr>
        <w:t>1*</w:t>
      </w:r>
    </w:p>
    <w:p w14:paraId="7C7E427E" w14:textId="77777777" w:rsidR="00F223C4" w:rsidRDefault="00573F6B">
      <w:pPr>
        <w:pStyle w:val="normal0"/>
        <w:widowControl w:val="0"/>
        <w:spacing w:line="480" w:lineRule="auto"/>
      </w:pPr>
      <w:r>
        <w:rPr>
          <w:rFonts w:ascii="Times New Roman" w:eastAsia="Times New Roman" w:hAnsi="Times New Roman" w:cs="Times New Roman"/>
          <w:sz w:val="24"/>
          <w:highlight w:val="white"/>
          <w:vertAlign w:val="superscript"/>
        </w:rPr>
        <w:t xml:space="preserve"> </w:t>
      </w:r>
    </w:p>
    <w:p w14:paraId="12C9D6A9" w14:textId="079D86D4" w:rsidR="00F223C4" w:rsidRDefault="00AA798A">
      <w:pPr>
        <w:pStyle w:val="normal0"/>
        <w:widowControl w:val="0"/>
        <w:spacing w:line="480" w:lineRule="auto"/>
      </w:pPr>
      <w:ins w:id="0" w:author="Lilit  Yeghiazarian" w:date="2014-03-21T11:54:00Z">
        <w:r>
          <w:rPr>
            <w:rFonts w:ascii="Times New Roman" w:eastAsia="Times New Roman" w:hAnsi="Times New Roman" w:cs="Times New Roman"/>
            <w:sz w:val="24"/>
            <w:highlight w:val="white"/>
            <w:vertAlign w:val="superscript"/>
          </w:rPr>
          <w:t>1</w:t>
        </w:r>
        <w:r>
          <w:rPr>
            <w:rFonts w:ascii="Times New Roman" w:eastAsia="Times New Roman" w:hAnsi="Times New Roman" w:cs="Times New Roman"/>
            <w:sz w:val="24"/>
            <w:highlight w:val="white"/>
          </w:rPr>
          <w:t xml:space="preserve">Department </w:t>
        </w:r>
      </w:ins>
      <w:r w:rsidR="00573F6B">
        <w:rPr>
          <w:rFonts w:ascii="Times New Roman" w:eastAsia="Times New Roman" w:hAnsi="Times New Roman" w:cs="Times New Roman"/>
          <w:sz w:val="24"/>
          <w:highlight w:val="white"/>
        </w:rPr>
        <w:t xml:space="preserve">of </w:t>
      </w:r>
      <w:ins w:id="1" w:author="Lilit  Yeghiazarian" w:date="2014-03-21T11:54:00Z">
        <w:r>
          <w:rPr>
            <w:rFonts w:ascii="Times New Roman" w:eastAsia="Times New Roman" w:hAnsi="Times New Roman" w:cs="Times New Roman"/>
            <w:sz w:val="24"/>
            <w:highlight w:val="white"/>
          </w:rPr>
          <w:t xml:space="preserve">Biomedical, Chemical &amp; </w:t>
        </w:r>
      </w:ins>
      <w:r w:rsidR="00573F6B">
        <w:rPr>
          <w:rFonts w:ascii="Times New Roman" w:eastAsia="Times New Roman" w:hAnsi="Times New Roman" w:cs="Times New Roman"/>
          <w:sz w:val="24"/>
          <w:highlight w:val="white"/>
        </w:rPr>
        <w:t>Environmental Engineering, University of Cincinnati, Cincinnati, OH, 45221, USA</w:t>
      </w:r>
    </w:p>
    <w:p w14:paraId="643CC0AC" w14:textId="77777777" w:rsidR="00F223C4" w:rsidRDefault="00573F6B">
      <w:pPr>
        <w:pStyle w:val="normal0"/>
        <w:widowControl w:val="0"/>
        <w:spacing w:line="480" w:lineRule="auto"/>
      </w:pPr>
      <w:r>
        <w:rPr>
          <w:rFonts w:ascii="Times New Roman" w:eastAsia="Times New Roman" w:hAnsi="Times New Roman" w:cs="Times New Roman"/>
          <w:sz w:val="24"/>
          <w:highlight w:val="white"/>
          <w:vertAlign w:val="superscript"/>
        </w:rPr>
        <w:t>2</w:t>
      </w:r>
      <w:r>
        <w:rPr>
          <w:rFonts w:ascii="Times New Roman" w:eastAsia="Times New Roman" w:hAnsi="Times New Roman" w:cs="Times New Roman"/>
          <w:sz w:val="24"/>
          <w:highlight w:val="white"/>
        </w:rPr>
        <w:t>Office of Research and Development, U.S. Environmental Protection Agency, Cincinnati, OH, 45248, USA</w:t>
      </w:r>
    </w:p>
    <w:p w14:paraId="09B877EE" w14:textId="77777777" w:rsidR="00F223C4" w:rsidRDefault="00573F6B">
      <w:pPr>
        <w:pStyle w:val="normal0"/>
        <w:widowControl w:val="0"/>
        <w:spacing w:line="480" w:lineRule="auto"/>
      </w:pPr>
      <w:r>
        <w:rPr>
          <w:rFonts w:ascii="Times New Roman" w:eastAsia="Times New Roman" w:hAnsi="Times New Roman" w:cs="Times New Roman"/>
          <w:sz w:val="24"/>
          <w:highlight w:val="white"/>
          <w:vertAlign w:val="superscript"/>
        </w:rPr>
        <w:t>3</w:t>
      </w:r>
      <w:r>
        <w:rPr>
          <w:rFonts w:ascii="Times New Roman" w:eastAsia="Times New Roman" w:hAnsi="Times New Roman" w:cs="Times New Roman"/>
          <w:sz w:val="24"/>
          <w:highlight w:val="white"/>
        </w:rPr>
        <w:t>Department of Environmental Health, College of Medicine, University of Cincinnati, Cincinnati, OH 45221, USA</w:t>
      </w:r>
    </w:p>
    <w:p w14:paraId="04DD9917" w14:textId="77777777" w:rsidR="00F223C4" w:rsidRDefault="00573F6B">
      <w:pPr>
        <w:pStyle w:val="normal0"/>
        <w:widowControl w:val="0"/>
        <w:spacing w:line="480" w:lineRule="auto"/>
      </w:pPr>
      <w:r>
        <w:rPr>
          <w:rFonts w:ascii="Times New Roman" w:eastAsia="Times New Roman" w:hAnsi="Times New Roman" w:cs="Times New Roman"/>
          <w:sz w:val="24"/>
          <w:highlight w:val="white"/>
        </w:rPr>
        <w:t xml:space="preserve"> </w:t>
      </w:r>
    </w:p>
    <w:p w14:paraId="4446C09A" w14:textId="414A2B23" w:rsidR="00F223C4" w:rsidRDefault="00573F6B">
      <w:pPr>
        <w:pStyle w:val="normal0"/>
        <w:widowControl w:val="0"/>
        <w:spacing w:line="480" w:lineRule="auto"/>
      </w:pPr>
      <w:proofErr w:type="gramStart"/>
      <w:r>
        <w:rPr>
          <w:rFonts w:ascii="Times New Roman" w:eastAsia="Times New Roman" w:hAnsi="Times New Roman" w:cs="Times New Roman"/>
          <w:sz w:val="24"/>
          <w:highlight w:val="white"/>
        </w:rPr>
        <w:t>keywords</w:t>
      </w:r>
      <w:proofErr w:type="gramEnd"/>
      <w:r>
        <w:rPr>
          <w:rFonts w:ascii="Times New Roman" w:eastAsia="Times New Roman" w:hAnsi="Times New Roman" w:cs="Times New Roman"/>
          <w:sz w:val="24"/>
          <w:highlight w:val="white"/>
        </w:rPr>
        <w:t xml:space="preserve">: boosted regression trees, water quality, fecal </w:t>
      </w:r>
      <w:ins w:id="2" w:author="Lilit  Yeghiazarian" w:date="2014-03-21T11:57:00Z">
        <w:r w:rsidR="00AA798A">
          <w:rPr>
            <w:rFonts w:ascii="Times New Roman" w:eastAsia="Times New Roman" w:hAnsi="Times New Roman" w:cs="Times New Roman"/>
            <w:sz w:val="24"/>
          </w:rPr>
          <w:t>contamination</w:t>
        </w:r>
      </w:ins>
    </w:p>
    <w:p w14:paraId="6957A517" w14:textId="77777777" w:rsidR="00F223C4" w:rsidRDefault="00573F6B">
      <w:pPr>
        <w:pStyle w:val="normal0"/>
        <w:widowControl w:val="0"/>
        <w:spacing w:line="480" w:lineRule="auto"/>
      </w:pPr>
      <w:r>
        <w:rPr>
          <w:rFonts w:ascii="Times New Roman" w:eastAsia="Times New Roman" w:hAnsi="Times New Roman" w:cs="Times New Roman"/>
          <w:sz w:val="24"/>
          <w:highlight w:val="white"/>
          <w:vertAlign w:val="superscript"/>
        </w:rPr>
        <w:t>*</w:t>
      </w:r>
      <w:r>
        <w:rPr>
          <w:rFonts w:ascii="Times New Roman" w:eastAsia="Times New Roman" w:hAnsi="Times New Roman" w:cs="Times New Roman"/>
          <w:sz w:val="24"/>
          <w:highlight w:val="white"/>
        </w:rPr>
        <w:t xml:space="preserve">Corresponding author: </w:t>
      </w:r>
      <w:hyperlink r:id="rId7">
        <w:r>
          <w:rPr>
            <w:rFonts w:ascii="Times New Roman" w:eastAsia="Times New Roman" w:hAnsi="Times New Roman" w:cs="Times New Roman"/>
            <w:color w:val="1155CC"/>
            <w:sz w:val="24"/>
            <w:highlight w:val="white"/>
            <w:u w:val="single"/>
          </w:rPr>
          <w:t>yegiahlt@ucmail.uc.edu</w:t>
        </w:r>
      </w:hyperlink>
    </w:p>
    <w:p w14:paraId="626558B1" w14:textId="77777777" w:rsidR="00F223C4" w:rsidRDefault="00F223C4">
      <w:pPr>
        <w:pStyle w:val="normal0"/>
        <w:widowControl w:val="0"/>
        <w:spacing w:line="480" w:lineRule="auto"/>
      </w:pPr>
    </w:p>
    <w:p w14:paraId="6508695F" w14:textId="77777777" w:rsidR="00F223C4" w:rsidRDefault="00F223C4">
      <w:pPr>
        <w:pStyle w:val="normal0"/>
        <w:widowControl w:val="0"/>
      </w:pPr>
    </w:p>
    <w:p w14:paraId="0EBF5102" w14:textId="77777777" w:rsidR="00F223C4" w:rsidRDefault="00573F6B">
      <w:pPr>
        <w:pStyle w:val="normal0"/>
      </w:pPr>
      <w:r>
        <w:br w:type="page"/>
      </w:r>
    </w:p>
    <w:p w14:paraId="5C9377FE" w14:textId="77777777" w:rsidR="00F223C4" w:rsidRDefault="00F223C4">
      <w:pPr>
        <w:pStyle w:val="normal0"/>
        <w:widowControl w:val="0"/>
      </w:pPr>
    </w:p>
    <w:p w14:paraId="206F22F1" w14:textId="77777777" w:rsidR="00F223C4" w:rsidRDefault="00573F6B">
      <w:pPr>
        <w:pStyle w:val="Heading1"/>
        <w:contextualSpacing w:val="0"/>
      </w:pPr>
      <w:bookmarkStart w:id="3" w:name="h.efyyo7doxsu2" w:colFirst="0" w:colLast="0"/>
      <w:bookmarkEnd w:id="3"/>
      <w:r>
        <w:rPr>
          <w:rFonts w:ascii="Times New Roman" w:eastAsia="Times New Roman" w:hAnsi="Times New Roman" w:cs="Times New Roman"/>
          <w:b/>
          <w:sz w:val="24"/>
          <w:highlight w:val="white"/>
        </w:rPr>
        <w:t>Abstract</w:t>
      </w:r>
    </w:p>
    <w:p w14:paraId="629C3EF5" w14:textId="77777777" w:rsidR="00F223C4" w:rsidRDefault="00F223C4">
      <w:pPr>
        <w:pStyle w:val="normal0"/>
      </w:pPr>
    </w:p>
    <w:p w14:paraId="1F281AD1" w14:textId="1AC5B13C" w:rsidR="00F223C4" w:rsidRDefault="00573F6B">
      <w:pPr>
        <w:pStyle w:val="normal0"/>
        <w:widowControl w:val="0"/>
        <w:spacing w:line="480" w:lineRule="auto"/>
      </w:pPr>
      <w:del w:id="4" w:author="Lilit  Yeghiazarian" w:date="2014-03-21T11:58:00Z">
        <w:r w:rsidDel="00AA798A">
          <w:rPr>
            <w:rFonts w:ascii="Times New Roman" w:eastAsia="Times New Roman" w:hAnsi="Times New Roman" w:cs="Times New Roman"/>
            <w:color w:val="333333"/>
            <w:sz w:val="24"/>
            <w:highlight w:val="white"/>
          </w:rPr>
          <w:delText xml:space="preserve">In the literature there are often several different approaches used to model water quality, specifically fecal contamination. Mostly, traditional multivariate linear regression models are used. </w:delText>
        </w:r>
      </w:del>
      <w:ins w:id="5" w:author="Lilit  Yeghiazarian" w:date="2014-03-21T11:58:00Z">
        <w:r w:rsidR="00AA798A">
          <w:rPr>
            <w:rFonts w:ascii="Times New Roman" w:eastAsia="Times New Roman" w:hAnsi="Times New Roman" w:cs="Times New Roman"/>
            <w:color w:val="333333"/>
            <w:sz w:val="24"/>
            <w:highlight w:val="white"/>
          </w:rPr>
          <w:t xml:space="preserve">Instead write 1-2 sentences on critical problems with fecal contamination and how important it is to be able to predict them. </w:t>
        </w:r>
      </w:ins>
      <w:r>
        <w:rPr>
          <w:rFonts w:ascii="Times New Roman" w:eastAsia="Times New Roman" w:hAnsi="Times New Roman" w:cs="Times New Roman"/>
          <w:color w:val="333333"/>
          <w:sz w:val="24"/>
          <w:highlight w:val="white"/>
        </w:rPr>
        <w:t xml:space="preserve">We used boosted regression trees to predict </w:t>
      </w:r>
      <w:r>
        <w:rPr>
          <w:rFonts w:ascii="Times New Roman" w:eastAsia="Times New Roman" w:hAnsi="Times New Roman" w:cs="Times New Roman"/>
          <w:i/>
          <w:color w:val="333333"/>
          <w:sz w:val="24"/>
          <w:highlight w:val="white"/>
        </w:rPr>
        <w:t xml:space="preserve">E. coli </w:t>
      </w:r>
      <w:r>
        <w:rPr>
          <w:rFonts w:ascii="Times New Roman" w:eastAsia="Times New Roman" w:hAnsi="Times New Roman" w:cs="Times New Roman"/>
          <w:color w:val="333333"/>
          <w:sz w:val="24"/>
          <w:highlight w:val="white"/>
        </w:rPr>
        <w:t xml:space="preserve">levels in the Shepherd Creek watershed in Hamilton County, Ohio. This dataset provided a unique opportunity to explore the complex relationships between </w:t>
      </w:r>
      <w:r>
        <w:rPr>
          <w:rFonts w:ascii="Times New Roman" w:eastAsia="Times New Roman" w:hAnsi="Times New Roman" w:cs="Times New Roman"/>
          <w:i/>
          <w:color w:val="333333"/>
          <w:sz w:val="24"/>
          <w:highlight w:val="white"/>
        </w:rPr>
        <w:t>E. coli</w:t>
      </w:r>
      <w:proofErr w:type="gramStart"/>
      <w:r>
        <w:rPr>
          <w:rFonts w:ascii="Times New Roman" w:eastAsia="Times New Roman" w:hAnsi="Times New Roman" w:cs="Times New Roman"/>
          <w:i/>
          <w:color w:val="333333"/>
          <w:sz w:val="24"/>
          <w:highlight w:val="white"/>
        </w:rPr>
        <w:t>.,</w:t>
      </w:r>
      <w:proofErr w:type="gramEnd"/>
      <w:r>
        <w:rPr>
          <w:rFonts w:ascii="Times New Roman" w:eastAsia="Times New Roman" w:hAnsi="Times New Roman" w:cs="Times New Roman"/>
          <w:i/>
          <w:color w:val="333333"/>
          <w:sz w:val="24"/>
          <w:highlight w:val="white"/>
        </w:rPr>
        <w:t xml:space="preserve"> </w:t>
      </w:r>
      <w:r>
        <w:rPr>
          <w:rFonts w:ascii="Times New Roman" w:eastAsia="Times New Roman" w:hAnsi="Times New Roman" w:cs="Times New Roman"/>
          <w:color w:val="333333"/>
          <w:sz w:val="24"/>
          <w:highlight w:val="white"/>
        </w:rPr>
        <w:t xml:space="preserve">meteorological variables, watershed characteristics,  and many in-stream chemical constituents. Boosted regression trees proved to be an excellent way to explore and model these complexities given that there is no underlying assumption about the data, the model can easily incorporate interactions, and that they provide a good balance between model flexibility and interpretability. </w:t>
      </w:r>
      <w:proofErr w:type="gramStart"/>
      <w:ins w:id="6" w:author="Lilit  Yeghiazarian" w:date="2014-03-21T11:59:00Z">
        <w:r w:rsidR="00292474">
          <w:rPr>
            <w:rFonts w:ascii="Times New Roman" w:eastAsia="Times New Roman" w:hAnsi="Times New Roman" w:cs="Times New Roman"/>
            <w:color w:val="333333"/>
            <w:sz w:val="24"/>
          </w:rPr>
          <w:t>One sentence about your findings</w:t>
        </w:r>
      </w:ins>
      <w:ins w:id="7" w:author="Lilit  Yeghiazarian" w:date="2014-03-21T12:00:00Z">
        <w:r>
          <w:rPr>
            <w:rFonts w:ascii="Times New Roman" w:eastAsia="Times New Roman" w:hAnsi="Times New Roman" w:cs="Times New Roman"/>
            <w:color w:val="333333"/>
            <w:sz w:val="24"/>
          </w:rPr>
          <w:t>.</w:t>
        </w:r>
      </w:ins>
      <w:proofErr w:type="gramEnd"/>
    </w:p>
    <w:p w14:paraId="60998749" w14:textId="09F7A6EE" w:rsidR="00F223C4" w:rsidRDefault="00573F6B">
      <w:pPr>
        <w:pStyle w:val="Heading3"/>
        <w:widowControl w:val="0"/>
        <w:spacing w:before="280" w:after="80" w:line="480" w:lineRule="auto"/>
        <w:contextualSpacing w:val="0"/>
      </w:pPr>
      <w:bookmarkStart w:id="8" w:name="h.epwqqq9xahsq" w:colFirst="0" w:colLast="0"/>
      <w:bookmarkEnd w:id="8"/>
      <w:r>
        <w:rPr>
          <w:rFonts w:ascii="Times New Roman" w:eastAsia="Times New Roman" w:hAnsi="Times New Roman" w:cs="Times New Roman"/>
          <w:color w:val="333333"/>
          <w:sz w:val="26"/>
          <w:highlight w:val="white"/>
        </w:rPr>
        <w:t>1.0 Introduction</w:t>
      </w:r>
      <w:ins w:id="9" w:author="Lilit  Yeghiazarian" w:date="2014-03-21T12:44:00Z">
        <w:r w:rsidR="00E9056C">
          <w:rPr>
            <w:rFonts w:ascii="Times New Roman" w:eastAsia="Times New Roman" w:hAnsi="Times New Roman" w:cs="Times New Roman"/>
            <w:color w:val="333333"/>
            <w:sz w:val="26"/>
          </w:rPr>
          <w:t xml:space="preserve"> (you need more references in this section)</w:t>
        </w:r>
      </w:ins>
    </w:p>
    <w:p w14:paraId="7CE7E0AB" w14:textId="6C326626"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The Clean Water Act (CWA) requires states to identify impaired bodies of water and to establish implementation plans to meet Total Maximum Daily Loads (TMDLs) for specified pollutants. Specifying appropriate Best Management Practices (BMPs) in these plans requires discrimination of applicable source areas, and while easily done for point sources such as </w:t>
      </w:r>
      <w:proofErr w:type="spellStart"/>
      <w:r>
        <w:rPr>
          <w:rFonts w:ascii="Times New Roman" w:eastAsia="Times New Roman" w:hAnsi="Times New Roman" w:cs="Times New Roman"/>
          <w:color w:val="333333"/>
          <w:sz w:val="24"/>
          <w:highlight w:val="white"/>
        </w:rPr>
        <w:t>stormwater</w:t>
      </w:r>
      <w:proofErr w:type="spellEnd"/>
      <w:r>
        <w:rPr>
          <w:rFonts w:ascii="Times New Roman" w:eastAsia="Times New Roman" w:hAnsi="Times New Roman" w:cs="Times New Roman"/>
          <w:color w:val="333333"/>
          <w:sz w:val="24"/>
          <w:highlight w:val="white"/>
        </w:rPr>
        <w:t xml:space="preserve"> outfalls, characterization of non-point sources remains challenging. </w:t>
      </w:r>
      <w:ins w:id="10" w:author="Justin Jent" w:date="2014-04-29T21:48:00Z">
        <w:r w:rsidR="002F158A">
          <w:rPr>
            <w:rFonts w:ascii="Times New Roman" w:eastAsia="Times New Roman" w:hAnsi="Times New Roman" w:cs="Times New Roman"/>
            <w:color w:val="333333"/>
            <w:sz w:val="24"/>
            <w:highlight w:val="white"/>
          </w:rPr>
          <w:t xml:space="preserve">Fecal contamination is one of the leading non-point sources for water quality impairment </w:t>
        </w:r>
        <w:r w:rsidR="002F158A">
          <w:rPr>
            <w:rFonts w:ascii="Times New Roman" w:eastAsia="Times New Roman" w:hAnsi="Times New Roman" w:cs="Times New Roman"/>
            <w:color w:val="333333"/>
            <w:sz w:val="24"/>
            <w:highlight w:val="white"/>
          </w:rPr>
          <w:fldChar w:fldCharType="begin"/>
        </w:r>
        <w:r w:rsidR="002F158A">
          <w:rPr>
            <w:rFonts w:ascii="Times New Roman" w:eastAsia="Times New Roman" w:hAnsi="Times New Roman" w:cs="Times New Roman"/>
            <w:color w:val="333333"/>
            <w:sz w:val="24"/>
            <w:highlight w:val="white"/>
          </w:rPr>
          <w:instrText xml:space="preserve"> ADDIN ZOTERO_ITEM CSL_CITATION {"citationID":"lbcnpq6ed","properties":{"formattedCitation":"[1]","plainCitation":"[1]"},"citationItems":[{"id":700,"uris":["http://zotero.org/users/675595/items/XZWAU2HM"],"uri":["http://zotero.org/users/675595/items/XZWAU2HM"],"itemData":{"id":700,"type":"report","title":"Section 303(d) Causes for impairment","author":[{"family":"US EPA","given":""}],"issued":{"date-parts":[["2008"]]}}}],"schema":"https://github.com/citation-style-language/schema/raw/master/csl-citation.json"} </w:instrText>
        </w:r>
        <w:r w:rsidR="002F158A">
          <w:rPr>
            <w:rFonts w:ascii="Times New Roman" w:eastAsia="Times New Roman" w:hAnsi="Times New Roman" w:cs="Times New Roman"/>
            <w:color w:val="333333"/>
            <w:sz w:val="24"/>
            <w:highlight w:val="white"/>
          </w:rPr>
          <w:fldChar w:fldCharType="separate"/>
        </w:r>
        <w:r w:rsidR="002F158A">
          <w:rPr>
            <w:rFonts w:ascii="Times New Roman" w:eastAsia="Times New Roman" w:hAnsi="Times New Roman" w:cs="Times New Roman"/>
            <w:noProof/>
            <w:color w:val="333333"/>
            <w:sz w:val="24"/>
            <w:highlight w:val="white"/>
          </w:rPr>
          <w:t>[1]</w:t>
        </w:r>
        <w:r w:rsidR="002F158A">
          <w:rPr>
            <w:rFonts w:ascii="Times New Roman" w:eastAsia="Times New Roman" w:hAnsi="Times New Roman" w:cs="Times New Roman"/>
            <w:color w:val="333333"/>
            <w:sz w:val="24"/>
            <w:highlight w:val="white"/>
          </w:rPr>
          <w:fldChar w:fldCharType="end"/>
        </w:r>
        <w:r w:rsidR="002F158A">
          <w:rPr>
            <w:rFonts w:ascii="Times New Roman" w:eastAsia="Times New Roman" w:hAnsi="Times New Roman" w:cs="Times New Roman"/>
            <w:color w:val="333333"/>
            <w:sz w:val="24"/>
            <w:highlight w:val="white"/>
          </w:rPr>
          <w:t xml:space="preserve">. </w:t>
        </w:r>
      </w:ins>
      <w:del w:id="11" w:author="Justin Jent" w:date="2014-04-29T21:49:00Z">
        <w:r w:rsidDel="002F158A">
          <w:rPr>
            <w:rFonts w:ascii="Times New Roman" w:eastAsia="Times New Roman" w:hAnsi="Times New Roman" w:cs="Times New Roman"/>
            <w:color w:val="333333"/>
            <w:sz w:val="24"/>
            <w:highlight w:val="white"/>
          </w:rPr>
          <w:delText>Also, acute spikes of in-stream contaminant concentration commonly occur</w:delText>
        </w:r>
      </w:del>
      <w:ins w:id="12" w:author="Lilit  Yeghiazarian" w:date="2014-03-21T12:20:00Z">
        <w:del w:id="13" w:author="Justin Jent" w:date="2014-04-29T21:49:00Z">
          <w:r w:rsidR="006F7846" w:rsidDel="002F158A">
            <w:rPr>
              <w:rFonts w:ascii="Times New Roman" w:eastAsia="Times New Roman" w:hAnsi="Times New Roman" w:cs="Times New Roman"/>
              <w:color w:val="333333"/>
              <w:sz w:val="24"/>
              <w:highlight w:val="white"/>
            </w:rPr>
            <w:delText>,</w:delText>
          </w:r>
        </w:del>
      </w:ins>
      <w:del w:id="14" w:author="Justin Jent" w:date="2014-04-29T21:49:00Z">
        <w:r w:rsidDel="002F158A">
          <w:rPr>
            <w:rFonts w:ascii="Times New Roman" w:eastAsia="Times New Roman" w:hAnsi="Times New Roman" w:cs="Times New Roman"/>
            <w:color w:val="333333"/>
            <w:sz w:val="24"/>
            <w:highlight w:val="white"/>
          </w:rPr>
          <w:delText xml:space="preserve"> present</w:delText>
        </w:r>
      </w:del>
      <w:ins w:id="15" w:author="Lilit  Yeghiazarian" w:date="2014-03-21T12:20:00Z">
        <w:del w:id="16" w:author="Justin Jent" w:date="2014-04-29T21:49:00Z">
          <w:r w:rsidR="006F7846" w:rsidDel="002F158A">
            <w:rPr>
              <w:rFonts w:ascii="Times New Roman" w:eastAsia="Times New Roman" w:hAnsi="Times New Roman" w:cs="Times New Roman"/>
              <w:color w:val="333333"/>
              <w:sz w:val="24"/>
              <w:highlight w:val="white"/>
            </w:rPr>
            <w:delText>ing</w:delText>
          </w:r>
        </w:del>
      </w:ins>
      <w:del w:id="17" w:author="Justin Jent" w:date="2014-04-29T21:49:00Z">
        <w:r w:rsidDel="002F158A">
          <w:rPr>
            <w:rFonts w:ascii="Times New Roman" w:eastAsia="Times New Roman" w:hAnsi="Times New Roman" w:cs="Times New Roman"/>
            <w:color w:val="333333"/>
            <w:sz w:val="24"/>
            <w:highlight w:val="white"/>
          </w:rPr>
          <w:delText xml:space="preserve"> a challenge </w:delText>
        </w:r>
      </w:del>
      <w:ins w:id="18" w:author="Lilit  Yeghiazarian" w:date="2014-03-21T12:20:00Z">
        <w:del w:id="19" w:author="Justin Jent" w:date="2014-04-29T21:49:00Z">
          <w:r w:rsidR="006F7846" w:rsidDel="002F158A">
            <w:rPr>
              <w:rFonts w:ascii="Times New Roman" w:eastAsia="Times New Roman" w:hAnsi="Times New Roman" w:cs="Times New Roman"/>
              <w:color w:val="333333"/>
              <w:sz w:val="24"/>
              <w:highlight w:val="white"/>
            </w:rPr>
            <w:delText xml:space="preserve">for </w:delText>
          </w:r>
        </w:del>
      </w:ins>
      <w:del w:id="20" w:author="Justin Jent" w:date="2014-04-29T21:49:00Z">
        <w:r w:rsidDel="002F158A">
          <w:rPr>
            <w:rFonts w:ascii="Times New Roman" w:eastAsia="Times New Roman" w:hAnsi="Times New Roman" w:cs="Times New Roman"/>
            <w:color w:val="333333"/>
            <w:sz w:val="24"/>
            <w:highlight w:val="white"/>
          </w:rPr>
          <w:delText>cost-effective detect</w:delText>
        </w:r>
      </w:del>
      <w:ins w:id="21" w:author="Lilit  Yeghiazarian" w:date="2014-03-21T12:20:00Z">
        <w:del w:id="22" w:author="Justin Jent" w:date="2014-04-29T21:49:00Z">
          <w:r w:rsidR="006F7846" w:rsidDel="002F158A">
            <w:rPr>
              <w:rFonts w:ascii="Times New Roman" w:eastAsia="Times New Roman" w:hAnsi="Times New Roman" w:cs="Times New Roman"/>
              <w:color w:val="333333"/>
              <w:sz w:val="24"/>
              <w:highlight w:val="white"/>
            </w:rPr>
            <w:delText>ion</w:delText>
          </w:r>
        </w:del>
      </w:ins>
      <w:del w:id="23" w:author="Justin Jent" w:date="2014-04-29T21:49:00Z">
        <w:r w:rsidDel="002F158A">
          <w:rPr>
            <w:rFonts w:ascii="Times New Roman" w:eastAsia="Times New Roman" w:hAnsi="Times New Roman" w:cs="Times New Roman"/>
            <w:color w:val="333333"/>
            <w:sz w:val="24"/>
            <w:highlight w:val="white"/>
          </w:rPr>
          <w:delText xml:space="preserve"> or predict</w:delText>
        </w:r>
      </w:del>
      <w:ins w:id="24" w:author="Lilit  Yeghiazarian" w:date="2014-03-21T12:20:00Z">
        <w:del w:id="25" w:author="Justin Jent" w:date="2014-04-29T21:49:00Z">
          <w:r w:rsidR="006F7846" w:rsidDel="002F158A">
            <w:rPr>
              <w:rFonts w:ascii="Times New Roman" w:eastAsia="Times New Roman" w:hAnsi="Times New Roman" w:cs="Times New Roman"/>
              <w:color w:val="333333"/>
              <w:sz w:val="24"/>
              <w:highlight w:val="white"/>
            </w:rPr>
            <w:delText>ion</w:delText>
          </w:r>
        </w:del>
      </w:ins>
      <w:del w:id="26" w:author="Justin Jent" w:date="2014-04-29T21:49:00Z">
        <w:r w:rsidDel="002F158A">
          <w:rPr>
            <w:rFonts w:ascii="Times New Roman" w:eastAsia="Times New Roman" w:hAnsi="Times New Roman" w:cs="Times New Roman"/>
            <w:color w:val="333333"/>
            <w:sz w:val="24"/>
            <w:highlight w:val="white"/>
          </w:rPr>
          <w:delText xml:space="preserve">. Frequently </w:delText>
        </w:r>
      </w:del>
      <w:commentRangeStart w:id="27"/>
      <w:del w:id="28" w:author="Justin Jent" w:date="2014-04-29T21:44:00Z">
        <w:r w:rsidRPr="00A035E6" w:rsidDel="00151F9E">
          <w:rPr>
            <w:rFonts w:ascii="Times New Roman" w:eastAsia="Times New Roman" w:hAnsi="Times New Roman" w:cs="Times New Roman"/>
            <w:color w:val="333333"/>
            <w:sz w:val="24"/>
            <w:highlight w:val="yellow"/>
          </w:rPr>
          <w:delText>microbial source tracking (</w:delText>
        </w:r>
        <w:commentRangeStart w:id="29"/>
        <w:r w:rsidRPr="00A035E6" w:rsidDel="00151F9E">
          <w:rPr>
            <w:rFonts w:ascii="Times New Roman" w:eastAsia="Times New Roman" w:hAnsi="Times New Roman" w:cs="Times New Roman"/>
            <w:color w:val="333333"/>
            <w:sz w:val="24"/>
            <w:highlight w:val="yellow"/>
          </w:rPr>
          <w:delText>MST</w:delText>
        </w:r>
        <w:commentRangeEnd w:id="29"/>
        <w:r w:rsidR="007D1617" w:rsidRPr="00A035E6" w:rsidDel="00151F9E">
          <w:rPr>
            <w:rStyle w:val="CommentReference"/>
            <w:rFonts w:asciiTheme="minorHAnsi" w:eastAsiaTheme="minorEastAsia" w:hAnsiTheme="minorHAnsi" w:cstheme="minorBidi"/>
            <w:color w:val="auto"/>
            <w:highlight w:val="yellow"/>
          </w:rPr>
          <w:commentReference w:id="29"/>
        </w:r>
        <w:r w:rsidRPr="00A035E6" w:rsidDel="00151F9E">
          <w:rPr>
            <w:rFonts w:ascii="Times New Roman" w:eastAsia="Times New Roman" w:hAnsi="Times New Roman" w:cs="Times New Roman"/>
            <w:color w:val="333333"/>
            <w:sz w:val="24"/>
            <w:highlight w:val="yellow"/>
          </w:rPr>
          <w:delText xml:space="preserve">) </w:delText>
        </w:r>
        <w:commentRangeEnd w:id="27"/>
        <w:r w:rsidR="00A035E6" w:rsidDel="00151F9E">
          <w:rPr>
            <w:rStyle w:val="CommentReference"/>
            <w:rFonts w:asciiTheme="minorHAnsi" w:eastAsiaTheme="minorEastAsia" w:hAnsiTheme="minorHAnsi" w:cstheme="minorBidi"/>
            <w:color w:val="auto"/>
          </w:rPr>
          <w:commentReference w:id="27"/>
        </w:r>
        <w:r w:rsidDel="00151F9E">
          <w:rPr>
            <w:rFonts w:ascii="Times New Roman" w:eastAsia="Times New Roman" w:hAnsi="Times New Roman" w:cs="Times New Roman"/>
            <w:color w:val="333333"/>
            <w:sz w:val="24"/>
            <w:highlight w:val="white"/>
          </w:rPr>
          <w:delText xml:space="preserve">is used to characterize contaminant source areas and </w:delText>
        </w:r>
      </w:del>
      <w:del w:id="30" w:author="Justin Jent" w:date="2014-04-29T21:49:00Z">
        <w:r w:rsidDel="002F158A">
          <w:rPr>
            <w:rFonts w:ascii="Times New Roman" w:eastAsia="Times New Roman" w:hAnsi="Times New Roman" w:cs="Times New Roman"/>
            <w:color w:val="333333"/>
            <w:sz w:val="24"/>
            <w:highlight w:val="white"/>
          </w:rPr>
          <w:delText xml:space="preserve">monitor in-stream contaminant loads, largely because </w:delText>
        </w:r>
      </w:del>
      <w:del w:id="31" w:author="Justin Jent" w:date="2014-04-29T21:48:00Z">
        <w:r w:rsidDel="002F158A">
          <w:rPr>
            <w:rFonts w:ascii="Times New Roman" w:eastAsia="Times New Roman" w:hAnsi="Times New Roman" w:cs="Times New Roman"/>
            <w:color w:val="333333"/>
            <w:sz w:val="24"/>
            <w:highlight w:val="white"/>
          </w:rPr>
          <w:delText>fecal contamination is one of the leading non-point sources for water quality impairment</w:delText>
        </w:r>
      </w:del>
      <w:del w:id="32" w:author="Justin Jent" w:date="2014-04-21T20:57:00Z">
        <w:r w:rsidDel="00CA7E0E">
          <w:rPr>
            <w:rFonts w:ascii="Times New Roman" w:eastAsia="Times New Roman" w:hAnsi="Times New Roman" w:cs="Times New Roman"/>
            <w:color w:val="333333"/>
            <w:sz w:val="24"/>
            <w:highlight w:val="white"/>
          </w:rPr>
          <w:delText xml:space="preserve"> </w:delText>
        </w:r>
      </w:del>
      <w:del w:id="33" w:author="Justin Jent" w:date="2014-04-21T20:56:00Z">
        <w:r w:rsidDel="00CA7E0E">
          <w:rPr>
            <w:rFonts w:ascii="Times New Roman" w:eastAsia="Times New Roman" w:hAnsi="Times New Roman" w:cs="Times New Roman"/>
            <w:color w:val="333333"/>
            <w:sz w:val="24"/>
            <w:highlight w:val="white"/>
          </w:rPr>
          <w:delText>[1]</w:delText>
        </w:r>
      </w:del>
      <w:del w:id="34" w:author="Justin Jent" w:date="2014-04-29T21:48:00Z">
        <w:r w:rsidDel="002F158A">
          <w:rPr>
            <w:rFonts w:ascii="Times New Roman" w:eastAsia="Times New Roman" w:hAnsi="Times New Roman" w:cs="Times New Roman"/>
            <w:color w:val="333333"/>
            <w:sz w:val="24"/>
            <w:highlight w:val="white"/>
          </w:rPr>
          <w:delText xml:space="preserve">. </w:delText>
        </w:r>
      </w:del>
      <w:r>
        <w:rPr>
          <w:rFonts w:ascii="Times New Roman" w:eastAsia="Times New Roman" w:hAnsi="Times New Roman" w:cs="Times New Roman"/>
          <w:i/>
          <w:color w:val="333333"/>
          <w:sz w:val="24"/>
          <w:highlight w:val="white"/>
        </w:rPr>
        <w:t>Escherichia coli</w:t>
      </w:r>
      <w:r>
        <w:rPr>
          <w:rFonts w:ascii="Times New Roman" w:eastAsia="Times New Roman" w:hAnsi="Times New Roman" w:cs="Times New Roman"/>
          <w:color w:val="333333"/>
          <w:sz w:val="24"/>
          <w:highlight w:val="white"/>
        </w:rPr>
        <w:t xml:space="preserve"> is often used as the indicator organism because it is associated with fecal material from humans and other warm-blooded animals</w:t>
      </w:r>
      <w:del w:id="35" w:author="Justin Jent" w:date="2014-04-29T21:50:00Z">
        <w:r w:rsidDel="002F158A">
          <w:rPr>
            <w:rFonts w:ascii="Times New Roman" w:eastAsia="Times New Roman" w:hAnsi="Times New Roman" w:cs="Times New Roman"/>
            <w:color w:val="333333"/>
            <w:sz w:val="24"/>
            <w:highlight w:val="white"/>
          </w:rPr>
          <w:delText>, but</w:delText>
        </w:r>
      </w:del>
      <w:ins w:id="36" w:author="Justin Jent" w:date="2014-04-29T21:50:00Z">
        <w:r w:rsidR="002F158A">
          <w:rPr>
            <w:rFonts w:ascii="Times New Roman" w:eastAsia="Times New Roman" w:hAnsi="Times New Roman" w:cs="Times New Roman"/>
            <w:color w:val="333333"/>
            <w:sz w:val="24"/>
            <w:highlight w:val="white"/>
          </w:rPr>
          <w:t>.</w:t>
        </w:r>
      </w:ins>
      <w:r>
        <w:rPr>
          <w:rFonts w:ascii="Times New Roman" w:eastAsia="Times New Roman" w:hAnsi="Times New Roman" w:cs="Times New Roman"/>
          <w:color w:val="333333"/>
          <w:sz w:val="24"/>
          <w:highlight w:val="white"/>
        </w:rPr>
        <w:t xml:space="preserve"> </w:t>
      </w:r>
      <w:ins w:id="37" w:author="Justin Jent" w:date="2014-04-29T21:50:00Z">
        <w:r w:rsidR="002F158A">
          <w:rPr>
            <w:rFonts w:ascii="Times New Roman" w:eastAsia="Times New Roman" w:hAnsi="Times New Roman" w:cs="Times New Roman"/>
            <w:color w:val="333333"/>
            <w:sz w:val="24"/>
            <w:highlight w:val="white"/>
          </w:rPr>
          <w:t>C</w:t>
        </w:r>
      </w:ins>
      <w:del w:id="38" w:author="Justin Jent" w:date="2014-04-29T21:50:00Z">
        <w:r w:rsidDel="002F158A">
          <w:rPr>
            <w:rFonts w:ascii="Times New Roman" w:eastAsia="Times New Roman" w:hAnsi="Times New Roman" w:cs="Times New Roman"/>
            <w:color w:val="333333"/>
            <w:sz w:val="24"/>
            <w:highlight w:val="white"/>
          </w:rPr>
          <w:delText>c</w:delText>
        </w:r>
      </w:del>
      <w:r>
        <w:rPr>
          <w:rFonts w:ascii="Times New Roman" w:eastAsia="Times New Roman" w:hAnsi="Times New Roman" w:cs="Times New Roman"/>
          <w:color w:val="333333"/>
          <w:sz w:val="24"/>
          <w:highlight w:val="white"/>
        </w:rPr>
        <w:t>onducting monitoring programs adequate to differentiate non-point source contributions</w:t>
      </w:r>
      <w:ins w:id="39" w:author="Justin Jent" w:date="2014-04-29T21:50:00Z">
        <w:r w:rsidR="002F158A">
          <w:rPr>
            <w:rFonts w:ascii="Times New Roman" w:eastAsia="Times New Roman" w:hAnsi="Times New Roman" w:cs="Times New Roman"/>
            <w:color w:val="333333"/>
            <w:sz w:val="24"/>
            <w:highlight w:val="white"/>
          </w:rPr>
          <w:t>,</w:t>
        </w:r>
      </w:ins>
      <w:r>
        <w:rPr>
          <w:rFonts w:ascii="Times New Roman" w:eastAsia="Times New Roman" w:hAnsi="Times New Roman" w:cs="Times New Roman"/>
          <w:color w:val="333333"/>
          <w:sz w:val="24"/>
          <w:highlight w:val="white"/>
        </w:rPr>
        <w:t xml:space="preserve"> or to reliably detect acute concentration spikes are costly, and often cannot provide adequate lead-time to </w:t>
      </w:r>
      <w:ins w:id="40" w:author="Lilit  Yeghiazarian" w:date="2014-03-21T12:34:00Z">
        <w:r w:rsidR="00C324CD">
          <w:rPr>
            <w:rFonts w:ascii="Times New Roman" w:eastAsia="Times New Roman" w:hAnsi="Times New Roman" w:cs="Times New Roman"/>
            <w:color w:val="333333"/>
            <w:sz w:val="24"/>
            <w:highlight w:val="white"/>
          </w:rPr>
          <w:t xml:space="preserve">authorities </w:t>
        </w:r>
      </w:ins>
      <w:r>
        <w:rPr>
          <w:rFonts w:ascii="Times New Roman" w:eastAsia="Times New Roman" w:hAnsi="Times New Roman" w:cs="Times New Roman"/>
          <w:color w:val="333333"/>
          <w:sz w:val="24"/>
          <w:highlight w:val="white"/>
        </w:rPr>
        <w:t xml:space="preserve">to enact effective pre-exposure mitigations. </w:t>
      </w:r>
      <w:del w:id="41" w:author="Justin Jent" w:date="2014-04-29T21:50:00Z">
        <w:r w:rsidDel="002F158A">
          <w:rPr>
            <w:rFonts w:ascii="Times New Roman" w:eastAsia="Times New Roman" w:hAnsi="Times New Roman" w:cs="Times New Roman"/>
            <w:color w:val="333333"/>
            <w:sz w:val="24"/>
            <w:highlight w:val="white"/>
          </w:rPr>
          <w:delText xml:space="preserve"> </w:delText>
        </w:r>
      </w:del>
      <w:r>
        <w:rPr>
          <w:rFonts w:ascii="Times New Roman" w:eastAsia="Times New Roman" w:hAnsi="Times New Roman" w:cs="Times New Roman"/>
          <w:color w:val="333333"/>
          <w:sz w:val="24"/>
          <w:highlight w:val="white"/>
        </w:rPr>
        <w:t xml:space="preserve">Therefore, it </w:t>
      </w:r>
      <w:ins w:id="42" w:author="Justin Jent" w:date="2014-04-29T21:50:00Z">
        <w:r w:rsidR="002F158A">
          <w:rPr>
            <w:rFonts w:ascii="Times New Roman" w:eastAsia="Times New Roman" w:hAnsi="Times New Roman" w:cs="Times New Roman"/>
            <w:color w:val="333333"/>
            <w:sz w:val="24"/>
            <w:highlight w:val="white"/>
          </w:rPr>
          <w:t xml:space="preserve">is </w:t>
        </w:r>
      </w:ins>
      <w:del w:id="43" w:author="Justin Jent" w:date="2014-04-21T20:58:00Z">
        <w:r w:rsidDel="00CA7E0E">
          <w:rPr>
            <w:rFonts w:ascii="Times New Roman" w:eastAsia="Times New Roman" w:hAnsi="Times New Roman" w:cs="Times New Roman"/>
            <w:color w:val="333333"/>
            <w:sz w:val="24"/>
            <w:highlight w:val="white"/>
          </w:rPr>
          <w:delText xml:space="preserve">is </w:delText>
        </w:r>
      </w:del>
      <w:del w:id="44" w:author="Justin Jent" w:date="2014-04-21T20:57:00Z">
        <w:r w:rsidDel="00CA7E0E">
          <w:rPr>
            <w:rFonts w:ascii="Times New Roman" w:eastAsia="Times New Roman" w:hAnsi="Times New Roman" w:cs="Times New Roman"/>
            <w:color w:val="333333"/>
            <w:sz w:val="24"/>
            <w:highlight w:val="white"/>
          </w:rPr>
          <w:delText>necessary</w:delText>
        </w:r>
        <w:r w:rsidDel="00CA7E0E">
          <w:rPr>
            <w:rFonts w:ascii="Times New Roman" w:eastAsia="Times New Roman" w:hAnsi="Times New Roman" w:cs="Times New Roman"/>
            <w:color w:val="00000A"/>
            <w:sz w:val="18"/>
            <w:highlight w:val="white"/>
          </w:rPr>
          <w:delText xml:space="preserve">[l1] </w:delText>
        </w:r>
      </w:del>
      <w:ins w:id="45" w:author="Justin Jent" w:date="2014-04-21T20:58:00Z">
        <w:r w:rsidR="00CA7E0E" w:rsidRPr="00CA7E0E">
          <w:rPr>
            <w:rFonts w:ascii="Times New Roman" w:eastAsia="Times New Roman" w:hAnsi="Times New Roman" w:cs="Times New Roman"/>
            <w:color w:val="333333"/>
            <w:sz w:val="24"/>
            <w:highlight w:val="white"/>
          </w:rPr>
          <w:t>valuable</w:t>
        </w:r>
      </w:ins>
      <w:r>
        <w:rPr>
          <w:rFonts w:ascii="Times New Roman" w:eastAsia="Times New Roman" w:hAnsi="Times New Roman" w:cs="Times New Roman"/>
          <w:color w:val="333333"/>
          <w:sz w:val="24"/>
          <w:highlight w:val="white"/>
        </w:rPr>
        <w:t xml:space="preserve"> to use mathematical models in order to predict </w:t>
      </w:r>
      <w:r>
        <w:rPr>
          <w:rFonts w:ascii="Times New Roman" w:eastAsia="Times New Roman" w:hAnsi="Times New Roman" w:cs="Times New Roman"/>
          <w:color w:val="333333"/>
          <w:sz w:val="24"/>
          <w:highlight w:val="white"/>
        </w:rPr>
        <w:lastRenderedPageBreak/>
        <w:t>occurrence</w:t>
      </w:r>
      <w:ins w:id="46" w:author="Justin Jent" w:date="2014-04-29T21:51:00Z">
        <w:r w:rsidR="002F158A">
          <w:rPr>
            <w:rFonts w:ascii="Times New Roman" w:eastAsia="Times New Roman" w:hAnsi="Times New Roman" w:cs="Times New Roman"/>
            <w:color w:val="333333"/>
            <w:sz w:val="24"/>
            <w:highlight w:val="white"/>
          </w:rPr>
          <w:t>s</w:t>
        </w:r>
      </w:ins>
      <w:r>
        <w:rPr>
          <w:rFonts w:ascii="Times New Roman" w:eastAsia="Times New Roman" w:hAnsi="Times New Roman" w:cs="Times New Roman"/>
          <w:color w:val="333333"/>
          <w:sz w:val="24"/>
          <w:highlight w:val="white"/>
        </w:rPr>
        <w:t xml:space="preserve"> of such contamination events, and to minimize the amount of sampling required.  </w:t>
      </w:r>
    </w:p>
    <w:p w14:paraId="66A30890" w14:textId="5EEDB7B2"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        </w:t>
      </w:r>
      <w:r>
        <w:rPr>
          <w:rFonts w:ascii="Times New Roman" w:eastAsia="Times New Roman" w:hAnsi="Times New Roman" w:cs="Times New Roman"/>
          <w:color w:val="333333"/>
          <w:sz w:val="24"/>
          <w:highlight w:val="white"/>
        </w:rPr>
        <w:tab/>
        <w:t>Several methods of modeling the in-stream occurrence, fate, and transport of fecal bacteria appear in the literature</w:t>
      </w:r>
      <w:ins w:id="47" w:author="Justin Jent" w:date="2014-04-29T21:52:00Z">
        <w:r w:rsidR="00A4673B">
          <w:rPr>
            <w:rFonts w:ascii="Times New Roman" w:eastAsia="Times New Roman" w:hAnsi="Times New Roman" w:cs="Times New Roman"/>
            <w:color w:val="333333"/>
            <w:sz w:val="24"/>
            <w:highlight w:val="white"/>
          </w:rPr>
          <w:t>.</w:t>
        </w:r>
      </w:ins>
      <w:del w:id="48" w:author="Justin Jent" w:date="2014-04-29T21:52:00Z">
        <w:r w:rsidDel="00A4673B">
          <w:rPr>
            <w:rFonts w:ascii="Times New Roman" w:eastAsia="Times New Roman" w:hAnsi="Times New Roman" w:cs="Times New Roman"/>
            <w:color w:val="333333"/>
            <w:sz w:val="24"/>
            <w:highlight w:val="white"/>
          </w:rPr>
          <w:delText>,</w:delText>
        </w:r>
      </w:del>
      <w:r>
        <w:rPr>
          <w:rFonts w:ascii="Times New Roman" w:eastAsia="Times New Roman" w:hAnsi="Times New Roman" w:cs="Times New Roman"/>
          <w:color w:val="333333"/>
          <w:sz w:val="24"/>
          <w:highlight w:val="white"/>
        </w:rPr>
        <w:t xml:space="preserve"> </w:t>
      </w:r>
      <w:ins w:id="49" w:author="Justin Jent" w:date="2014-04-29T21:52:00Z">
        <w:r w:rsidR="00A4673B">
          <w:rPr>
            <w:rFonts w:ascii="Times New Roman" w:eastAsia="Times New Roman" w:hAnsi="Times New Roman" w:cs="Times New Roman"/>
            <w:color w:val="333333"/>
            <w:sz w:val="24"/>
            <w:highlight w:val="white"/>
          </w:rPr>
          <w:t xml:space="preserve">They are </w:t>
        </w:r>
      </w:ins>
      <w:r>
        <w:rPr>
          <w:rFonts w:ascii="Times New Roman" w:eastAsia="Times New Roman" w:hAnsi="Times New Roman" w:cs="Times New Roman"/>
          <w:color w:val="333333"/>
          <w:sz w:val="24"/>
          <w:highlight w:val="white"/>
        </w:rPr>
        <w:t xml:space="preserve">often </w:t>
      </w:r>
      <w:del w:id="50" w:author="Justin Jent" w:date="2014-04-29T21:52:00Z">
        <w:r w:rsidDel="00A4673B">
          <w:rPr>
            <w:rFonts w:ascii="Times New Roman" w:eastAsia="Times New Roman" w:hAnsi="Times New Roman" w:cs="Times New Roman"/>
            <w:color w:val="333333"/>
            <w:sz w:val="24"/>
            <w:highlight w:val="white"/>
          </w:rPr>
          <w:delText xml:space="preserve">best </w:delText>
        </w:r>
      </w:del>
      <w:r>
        <w:rPr>
          <w:rFonts w:ascii="Times New Roman" w:eastAsia="Times New Roman" w:hAnsi="Times New Roman" w:cs="Times New Roman"/>
          <w:color w:val="333333"/>
          <w:sz w:val="24"/>
          <w:highlight w:val="white"/>
        </w:rPr>
        <w:t xml:space="preserve">differentiated by the scales at which they are </w:t>
      </w:r>
      <w:commentRangeStart w:id="51"/>
      <w:r>
        <w:rPr>
          <w:rFonts w:ascii="Times New Roman" w:eastAsia="Times New Roman" w:hAnsi="Times New Roman" w:cs="Times New Roman"/>
          <w:color w:val="333333"/>
          <w:sz w:val="24"/>
          <w:highlight w:val="white"/>
        </w:rPr>
        <w:t>conceptualized</w:t>
      </w:r>
      <w:ins w:id="52" w:author="Justin Jent" w:date="2014-04-29T21:53:00Z">
        <w:r w:rsidR="00A4673B">
          <w:rPr>
            <w:rFonts w:ascii="Times New Roman" w:eastAsia="Times New Roman" w:hAnsi="Times New Roman" w:cs="Times New Roman"/>
            <w:color w:val="333333"/>
            <w:sz w:val="24"/>
            <w:highlight w:val="white"/>
          </w:rPr>
          <w:t>, or</w:t>
        </w:r>
      </w:ins>
      <w:r>
        <w:rPr>
          <w:rFonts w:ascii="Times New Roman" w:eastAsia="Times New Roman" w:hAnsi="Times New Roman" w:cs="Times New Roman"/>
          <w:color w:val="333333"/>
          <w:sz w:val="24"/>
          <w:highlight w:val="white"/>
        </w:rPr>
        <w:t xml:space="preserve"> </w:t>
      </w:r>
      <w:del w:id="53" w:author="Justin Jent" w:date="2014-04-29T21:52:00Z">
        <w:r w:rsidDel="00A4673B">
          <w:rPr>
            <w:rFonts w:ascii="Times New Roman" w:eastAsia="Times New Roman" w:hAnsi="Times New Roman" w:cs="Times New Roman"/>
            <w:color w:val="333333"/>
            <w:sz w:val="24"/>
            <w:highlight w:val="white"/>
          </w:rPr>
          <w:delText xml:space="preserve">versus </w:delText>
        </w:r>
      </w:del>
      <w:r>
        <w:rPr>
          <w:rFonts w:ascii="Times New Roman" w:eastAsia="Times New Roman" w:hAnsi="Times New Roman" w:cs="Times New Roman"/>
          <w:color w:val="333333"/>
          <w:sz w:val="24"/>
          <w:highlight w:val="white"/>
        </w:rPr>
        <w:t>applied</w:t>
      </w:r>
      <w:commentRangeEnd w:id="51"/>
      <w:r w:rsidR="00A15E5D">
        <w:rPr>
          <w:rStyle w:val="CommentReference"/>
          <w:rFonts w:asciiTheme="minorHAnsi" w:eastAsiaTheme="minorEastAsia" w:hAnsiTheme="minorHAnsi" w:cstheme="minorBidi"/>
          <w:color w:val="auto"/>
        </w:rPr>
        <w:commentReference w:id="51"/>
      </w:r>
      <w:ins w:id="54" w:author="Justin Jent" w:date="2014-04-29T21:53:00Z">
        <w:r w:rsidR="00A4673B">
          <w:rPr>
            <w:rFonts w:ascii="Times New Roman" w:eastAsia="Times New Roman" w:hAnsi="Times New Roman" w:cs="Times New Roman"/>
            <w:color w:val="333333"/>
            <w:sz w:val="24"/>
            <w:highlight w:val="white"/>
          </w:rPr>
          <w:t xml:space="preserve"> (e.g. </w:t>
        </w:r>
        <w:proofErr w:type="spellStart"/>
        <w:r w:rsidR="00A4673B">
          <w:rPr>
            <w:rFonts w:ascii="Times New Roman" w:eastAsia="Times New Roman" w:hAnsi="Times New Roman" w:cs="Times New Roman"/>
            <w:color w:val="333333"/>
            <w:sz w:val="24"/>
            <w:highlight w:val="white"/>
          </w:rPr>
          <w:t>pedon</w:t>
        </w:r>
        <w:proofErr w:type="spellEnd"/>
        <w:r w:rsidR="00A4673B">
          <w:rPr>
            <w:rFonts w:ascii="Times New Roman" w:eastAsia="Times New Roman" w:hAnsi="Times New Roman" w:cs="Times New Roman"/>
            <w:color w:val="333333"/>
            <w:sz w:val="24"/>
            <w:highlight w:val="white"/>
          </w:rPr>
          <w:t xml:space="preserve"> scale, </w:t>
        </w:r>
        <w:proofErr w:type="spellStart"/>
        <w:r w:rsidR="00A4673B">
          <w:rPr>
            <w:rFonts w:ascii="Times New Roman" w:eastAsia="Times New Roman" w:hAnsi="Times New Roman" w:cs="Times New Roman"/>
            <w:color w:val="333333"/>
            <w:sz w:val="24"/>
            <w:highlight w:val="white"/>
          </w:rPr>
          <w:t>hillslope</w:t>
        </w:r>
        <w:proofErr w:type="spellEnd"/>
        <w:r w:rsidR="00A4673B">
          <w:rPr>
            <w:rFonts w:ascii="Times New Roman" w:eastAsia="Times New Roman" w:hAnsi="Times New Roman" w:cs="Times New Roman"/>
            <w:color w:val="333333"/>
            <w:sz w:val="24"/>
            <w:highlight w:val="white"/>
          </w:rPr>
          <w:t xml:space="preserve"> scale, or watershed scale) </w:t>
        </w:r>
      </w:ins>
      <w:ins w:id="55" w:author="Justin Jent" w:date="2014-04-29T21:54:00Z">
        <w:r w:rsidR="00A4673B">
          <w:rPr>
            <w:rFonts w:ascii="Times New Roman" w:eastAsia="Times New Roman" w:hAnsi="Times New Roman" w:cs="Times New Roman"/>
            <w:color w:val="333333"/>
            <w:sz w:val="24"/>
            <w:highlight w:val="white"/>
          </w:rPr>
          <w:fldChar w:fldCharType="begin"/>
        </w:r>
        <w:r w:rsidR="00A4673B">
          <w:rPr>
            <w:rFonts w:ascii="Times New Roman" w:eastAsia="Times New Roman" w:hAnsi="Times New Roman" w:cs="Times New Roman"/>
            <w:color w:val="333333"/>
            <w:sz w:val="24"/>
            <w:highlight w:val="white"/>
          </w:rPr>
          <w:instrText xml:space="preserve"> ADDIN ZOTERO_ITEM CSL_CITATION {"citationID":"1b5ukhvu4a","properties":{"formattedCitation":"[2]","plainCitation":"[2]"},"citationItems":[{"id":671,"uris":["http://zotero.org/users/675595/items/WDZGNITM"],"uri":["http://zotero.org/users/675595/items/WDZGNITM"],"itemData":{"id":671,"type":"article-journal","title":"Transport and fate of manure-borne pathogens: Modeling perspective","container-title":"Agricultural Water Management","page":"81 - 92","volume":"86","issue":"1-2","abstract":"Among other constituents, manure contains pathogenic microorganisms that can cause serious illness and death in humans. The objective of this work is to review the status and challenges in modeling fate and water transport of manure-borne pathogens (MBP) and organisms-indicators of fecal contamination at pedon, hillslope, and watershed scales. Approaches used to model various aspects are critically evaluated, including (a) release of microorganisms from manure, (b) microorganism survival and inactivation in manure, soil, and surface water, (c) partitioning and attachment of pathogenic and indicator organisms to solid particles in runoff, soil, and sediment, and (d) transport with straining or entrapment in overland flow and in streams. The current challenges and research needs are outlined that include (a) the paucity of experimental data about the transport of pathogenic microorganisms, (b) the need to quantify potential and actual input of pathogens from wildlife, (c) uncertainty in background concentrations of indicator microorganisms, (d) better understanding of the effect of manure particulates on the MBP fate and transport, (e) relating the microorganism fate and transport parameters to environmental variables, such as soil and vegetation properties and weather parameters, (e) evaluating natural tracers with the transport behavior similar to microorganisms, e.g., manure-borne phosphorus, (f) understanding the uncertainty of the stream sampling data, (g) developing a process-based model of microorganism resuspension during the rainfall events, (i) developing upscaling techniques to utilize pedon and hillslope scale measurements and models in the watershed modeling, (j) a better insight into filtering function of vegetated buffer strips and riparian zones. Ensembles of simulations have to be made to estimate the possible distribution of simulation results and risks associated with a specific allocation of manure and manure management practices.","DOI":"DOI: 10.1016/j.agwat.2006.06.010","ISSN":"0378-3774","note":"Responsible Management of Water in Agriculture - Wesseling–Van Schilfgaarde–Bouwer Special Issue of Agricultural Water Management","journalAbbreviation":"Agr. Water Manage.","author":[{"family":"Pachepsky","given":"Y.A."},{"family":"Sadeghi","given":"A.M."},{"family":"Bradford","given":"S.A."},{"family":"Shelton","given":"D.R."},{"family":"Guber","given":"A.K."},{"family":"Dao","given":"T."}],"issued":{"date-parts":[["2006"]]}}}],"schema":"https://github.com/citation-style-language/schema/raw/master/csl-citation.json"} </w:instrText>
        </w:r>
      </w:ins>
      <w:r w:rsidR="00A4673B">
        <w:rPr>
          <w:rFonts w:ascii="Times New Roman" w:eastAsia="Times New Roman" w:hAnsi="Times New Roman" w:cs="Times New Roman"/>
          <w:color w:val="333333"/>
          <w:sz w:val="24"/>
          <w:highlight w:val="white"/>
        </w:rPr>
        <w:fldChar w:fldCharType="separate"/>
      </w:r>
      <w:ins w:id="56" w:author="Justin Jent" w:date="2014-04-29T21:54:00Z">
        <w:r w:rsidR="00A4673B">
          <w:rPr>
            <w:rFonts w:ascii="Times New Roman" w:eastAsia="Times New Roman" w:hAnsi="Times New Roman" w:cs="Times New Roman"/>
            <w:noProof/>
            <w:color w:val="333333"/>
            <w:sz w:val="24"/>
            <w:highlight w:val="white"/>
          </w:rPr>
          <w:t>[2]</w:t>
        </w:r>
        <w:r w:rsidR="00A4673B">
          <w:rPr>
            <w:rFonts w:ascii="Times New Roman" w:eastAsia="Times New Roman" w:hAnsi="Times New Roman" w:cs="Times New Roman"/>
            <w:color w:val="333333"/>
            <w:sz w:val="24"/>
            <w:highlight w:val="white"/>
          </w:rPr>
          <w:fldChar w:fldCharType="end"/>
        </w:r>
      </w:ins>
      <w:r>
        <w:rPr>
          <w:rFonts w:ascii="Times New Roman" w:eastAsia="Times New Roman" w:hAnsi="Times New Roman" w:cs="Times New Roman"/>
          <w:color w:val="333333"/>
          <w:sz w:val="24"/>
          <w:highlight w:val="white"/>
        </w:rPr>
        <w:t xml:space="preserve">. </w:t>
      </w:r>
      <w:ins w:id="57" w:author="Justin Jent" w:date="2014-04-29T21:56:00Z">
        <w:r w:rsidR="00BE2AF2">
          <w:rPr>
            <w:rFonts w:ascii="Times New Roman" w:eastAsia="Times New Roman" w:hAnsi="Times New Roman" w:cs="Times New Roman"/>
            <w:color w:val="333333"/>
            <w:sz w:val="24"/>
            <w:highlight w:val="white"/>
          </w:rPr>
          <w:t>Microscopic processes of bacteria dynamics, fate and transport govern i</w:t>
        </w:r>
      </w:ins>
      <w:del w:id="58" w:author="Justin Jent" w:date="2014-04-29T21:56:00Z">
        <w:r w:rsidDel="00BE2AF2">
          <w:rPr>
            <w:rFonts w:ascii="Times New Roman" w:eastAsia="Times New Roman" w:hAnsi="Times New Roman" w:cs="Times New Roman"/>
            <w:color w:val="333333"/>
            <w:sz w:val="24"/>
            <w:highlight w:val="white"/>
          </w:rPr>
          <w:delText>I</w:delText>
        </w:r>
      </w:del>
      <w:r>
        <w:rPr>
          <w:rFonts w:ascii="Times New Roman" w:eastAsia="Times New Roman" w:hAnsi="Times New Roman" w:cs="Times New Roman"/>
          <w:color w:val="333333"/>
          <w:sz w:val="24"/>
          <w:highlight w:val="white"/>
        </w:rPr>
        <w:t>n-stream bacterial concentrations</w:t>
      </w:r>
      <w:del w:id="59" w:author="Justin Jent" w:date="2014-04-29T21:56:00Z">
        <w:r w:rsidDel="00BE2AF2">
          <w:rPr>
            <w:rFonts w:ascii="Times New Roman" w:eastAsia="Times New Roman" w:hAnsi="Times New Roman" w:cs="Times New Roman"/>
            <w:color w:val="333333"/>
            <w:sz w:val="24"/>
            <w:highlight w:val="white"/>
          </w:rPr>
          <w:delText xml:space="preserve"> are governed by the microscopic processes of bacteria </w:delText>
        </w:r>
      </w:del>
      <w:ins w:id="60" w:author="Lilit  Yeghiazarian" w:date="2014-03-21T12:41:00Z">
        <w:del w:id="61" w:author="Justin Jent" w:date="2014-04-29T21:56:00Z">
          <w:r w:rsidR="00E9056C" w:rsidDel="00BE2AF2">
            <w:rPr>
              <w:rFonts w:ascii="Times New Roman" w:eastAsia="Times New Roman" w:hAnsi="Times New Roman" w:cs="Times New Roman"/>
              <w:color w:val="333333"/>
              <w:sz w:val="24"/>
              <w:highlight w:val="white"/>
            </w:rPr>
            <w:delText>dynamics</w:delText>
          </w:r>
        </w:del>
      </w:ins>
      <w:del w:id="62" w:author="Justin Jent" w:date="2014-04-29T21:56:00Z">
        <w:r w:rsidDel="00BE2AF2">
          <w:rPr>
            <w:rFonts w:ascii="Times New Roman" w:eastAsia="Times New Roman" w:hAnsi="Times New Roman" w:cs="Times New Roman"/>
            <w:color w:val="333333"/>
            <w:sz w:val="24"/>
            <w:highlight w:val="white"/>
          </w:rPr>
          <w:delText>, fate and transport</w:delText>
        </w:r>
      </w:del>
      <w:r>
        <w:rPr>
          <w:rFonts w:ascii="Times New Roman" w:eastAsia="Times New Roman" w:hAnsi="Times New Roman" w:cs="Times New Roman"/>
          <w:color w:val="333333"/>
          <w:sz w:val="24"/>
          <w:highlight w:val="white"/>
        </w:rPr>
        <w:t xml:space="preserve">, but policy makers must concern themselves with the </w:t>
      </w:r>
      <w:ins w:id="63" w:author="Lilit  Yeghiazarian" w:date="2014-03-21T12:41:00Z">
        <w:r w:rsidR="00E9056C">
          <w:rPr>
            <w:rFonts w:ascii="Times New Roman" w:eastAsia="Times New Roman" w:hAnsi="Times New Roman" w:cs="Times New Roman"/>
            <w:color w:val="333333"/>
            <w:sz w:val="24"/>
            <w:highlight w:val="white"/>
          </w:rPr>
          <w:t xml:space="preserve">stream </w:t>
        </w:r>
      </w:ins>
      <w:r>
        <w:rPr>
          <w:rFonts w:ascii="Times New Roman" w:eastAsia="Times New Roman" w:hAnsi="Times New Roman" w:cs="Times New Roman"/>
          <w:color w:val="333333"/>
          <w:sz w:val="24"/>
          <w:highlight w:val="white"/>
        </w:rPr>
        <w:t xml:space="preserve">and watershed scales at which Integrated Water Resource Plans (IWRP) and BMPs are implemented. Models based on equations governing microscopic processes are challenging to </w:t>
      </w:r>
      <w:del w:id="64" w:author="Justin Jent" w:date="2014-04-29T21:58:00Z">
        <w:r w:rsidDel="00567604">
          <w:rPr>
            <w:rFonts w:ascii="Times New Roman" w:eastAsia="Times New Roman" w:hAnsi="Times New Roman" w:cs="Times New Roman"/>
            <w:color w:val="333333"/>
            <w:sz w:val="24"/>
            <w:highlight w:val="white"/>
          </w:rPr>
          <w:delText>upscale</w:delText>
        </w:r>
      </w:del>
      <w:ins w:id="65" w:author="Justin Jent" w:date="2014-04-29T21:58:00Z">
        <w:r w:rsidR="00567604">
          <w:rPr>
            <w:rFonts w:ascii="Times New Roman" w:eastAsia="Times New Roman" w:hAnsi="Times New Roman" w:cs="Times New Roman"/>
            <w:color w:val="333333"/>
            <w:sz w:val="24"/>
            <w:highlight w:val="white"/>
          </w:rPr>
          <w:t>extend</w:t>
        </w:r>
      </w:ins>
      <w:r>
        <w:rPr>
          <w:rFonts w:ascii="Times New Roman" w:eastAsia="Times New Roman" w:hAnsi="Times New Roman" w:cs="Times New Roman"/>
          <w:color w:val="333333"/>
          <w:sz w:val="24"/>
          <w:highlight w:val="white"/>
        </w:rPr>
        <w:t xml:space="preserve"> to a policy-practicable scale</w:t>
      </w:r>
      <w:del w:id="66" w:author="Justin Jent" w:date="2014-04-29T21:58:00Z">
        <w:r w:rsidDel="00567604">
          <w:rPr>
            <w:rFonts w:ascii="Times New Roman" w:eastAsia="Times New Roman" w:hAnsi="Times New Roman" w:cs="Times New Roman"/>
            <w:color w:val="333333"/>
            <w:sz w:val="24"/>
            <w:highlight w:val="white"/>
          </w:rPr>
          <w:delText>,</w:delText>
        </w:r>
      </w:del>
      <w:r>
        <w:rPr>
          <w:rFonts w:ascii="Times New Roman" w:eastAsia="Times New Roman" w:hAnsi="Times New Roman" w:cs="Times New Roman"/>
          <w:color w:val="333333"/>
          <w:sz w:val="24"/>
          <w:highlight w:val="white"/>
        </w:rPr>
        <w:t xml:space="preserve"> </w:t>
      </w:r>
      <w:ins w:id="67" w:author="Justin Jent" w:date="2014-04-29T22:01:00Z">
        <w:r w:rsidR="00567604">
          <w:rPr>
            <w:rFonts w:ascii="Times New Roman" w:eastAsia="Times New Roman" w:hAnsi="Times New Roman" w:cs="Times New Roman"/>
            <w:color w:val="333333"/>
            <w:sz w:val="24"/>
            <w:highlight w:val="white"/>
          </w:rPr>
          <w:t>due to complex interactions.</w:t>
        </w:r>
      </w:ins>
      <w:del w:id="68" w:author="Justin Jent" w:date="2014-04-29T22:01:00Z">
        <w:r w:rsidDel="00567604">
          <w:rPr>
            <w:rFonts w:ascii="Times New Roman" w:eastAsia="Times New Roman" w:hAnsi="Times New Roman" w:cs="Times New Roman"/>
            <w:color w:val="333333"/>
            <w:sz w:val="24"/>
            <w:highlight w:val="white"/>
          </w:rPr>
          <w:delText xml:space="preserve">because </w:delText>
        </w:r>
        <w:commentRangeStart w:id="69"/>
        <w:r w:rsidDel="00567604">
          <w:rPr>
            <w:rFonts w:ascii="Times New Roman" w:eastAsia="Times New Roman" w:hAnsi="Times New Roman" w:cs="Times New Roman"/>
            <w:color w:val="333333"/>
            <w:sz w:val="24"/>
            <w:highlight w:val="white"/>
          </w:rPr>
          <w:delText xml:space="preserve">effects that can be effectively ignored or held constant at a microscopic scale or </w:delText>
        </w:r>
      </w:del>
      <w:ins w:id="70" w:author="Lilit  Yeghiazarian" w:date="2014-03-21T12:42:00Z">
        <w:del w:id="71" w:author="Justin Jent" w:date="2014-04-29T22:01:00Z">
          <w:r w:rsidR="00E9056C" w:rsidDel="00567604">
            <w:rPr>
              <w:rFonts w:ascii="Times New Roman" w:eastAsia="Times New Roman" w:hAnsi="Times New Roman" w:cs="Times New Roman"/>
              <w:color w:val="333333"/>
              <w:sz w:val="24"/>
              <w:highlight w:val="white"/>
            </w:rPr>
            <w:delText xml:space="preserve">during </w:delText>
          </w:r>
        </w:del>
      </w:ins>
      <w:del w:id="72" w:author="Justin Jent" w:date="2014-04-29T22:01:00Z">
        <w:r w:rsidDel="00567604">
          <w:rPr>
            <w:rFonts w:ascii="Times New Roman" w:eastAsia="Times New Roman" w:hAnsi="Times New Roman" w:cs="Times New Roman"/>
            <w:color w:val="333333"/>
            <w:sz w:val="24"/>
            <w:highlight w:val="white"/>
          </w:rPr>
          <w:delText>short time interval</w:delText>
        </w:r>
      </w:del>
      <w:ins w:id="73" w:author="Lilit  Yeghiazarian" w:date="2014-03-21T12:43:00Z">
        <w:del w:id="74" w:author="Justin Jent" w:date="2014-04-29T22:01:00Z">
          <w:r w:rsidR="00E9056C" w:rsidDel="00567604">
            <w:rPr>
              <w:rFonts w:ascii="Times New Roman" w:eastAsia="Times New Roman" w:hAnsi="Times New Roman" w:cs="Times New Roman"/>
              <w:color w:val="333333"/>
              <w:sz w:val="24"/>
              <w:highlight w:val="white"/>
            </w:rPr>
            <w:delText>s</w:delText>
          </w:r>
        </w:del>
      </w:ins>
      <w:del w:id="75" w:author="Justin Jent" w:date="2014-04-29T22:01:00Z">
        <w:r w:rsidDel="00567604">
          <w:rPr>
            <w:rFonts w:ascii="Times New Roman" w:eastAsia="Times New Roman" w:hAnsi="Times New Roman" w:cs="Times New Roman"/>
            <w:color w:val="333333"/>
            <w:sz w:val="24"/>
            <w:highlight w:val="white"/>
          </w:rPr>
          <w:delText xml:space="preserve"> can vary significantly over stream reaches or seasons. </w:delText>
        </w:r>
      </w:del>
      <w:commentRangeEnd w:id="69"/>
      <w:r w:rsidR="00E9056C">
        <w:rPr>
          <w:rStyle w:val="CommentReference"/>
          <w:rFonts w:asciiTheme="minorHAnsi" w:eastAsiaTheme="minorEastAsia" w:hAnsiTheme="minorHAnsi" w:cstheme="minorBidi"/>
          <w:color w:val="auto"/>
        </w:rPr>
        <w:commentReference w:id="69"/>
      </w:r>
      <w:r>
        <w:rPr>
          <w:rFonts w:ascii="Times New Roman" w:eastAsia="Times New Roman" w:hAnsi="Times New Roman" w:cs="Times New Roman"/>
          <w:color w:val="333333"/>
          <w:sz w:val="24"/>
          <w:highlight w:val="white"/>
        </w:rPr>
        <w:t xml:space="preserve"> Consequently, a model characterizing conditions in a stream reach based on microscopic processes can be conceptualized as the amalgamation of a great many microscopic models, one for each variation in microscopic conditions along the reach. The ensemble behavior of these models can typically be characterized using statistical distributions, motivating </w:t>
      </w:r>
      <w:proofErr w:type="gramStart"/>
      <w:r>
        <w:rPr>
          <w:rFonts w:ascii="Times New Roman" w:eastAsia="Times New Roman" w:hAnsi="Times New Roman" w:cs="Times New Roman"/>
          <w:color w:val="333333"/>
          <w:sz w:val="24"/>
          <w:highlight w:val="white"/>
        </w:rPr>
        <w:t>statistically-based</w:t>
      </w:r>
      <w:proofErr w:type="gramEnd"/>
      <w:r>
        <w:rPr>
          <w:rFonts w:ascii="Times New Roman" w:eastAsia="Times New Roman" w:hAnsi="Times New Roman" w:cs="Times New Roman"/>
          <w:color w:val="333333"/>
          <w:sz w:val="24"/>
          <w:highlight w:val="white"/>
        </w:rPr>
        <w:t xml:space="preserve"> modeling directly at the policy-practicable scale.</w:t>
      </w:r>
    </w:p>
    <w:p w14:paraId="178C73AD" w14:textId="0A5C15CC" w:rsidR="00F223C4" w:rsidRDefault="00573F6B">
      <w:pPr>
        <w:pStyle w:val="normal0"/>
        <w:widowControl w:val="0"/>
        <w:spacing w:line="480" w:lineRule="auto"/>
        <w:ind w:firstLine="720"/>
      </w:pPr>
      <w:r>
        <w:rPr>
          <w:rFonts w:ascii="Times New Roman" w:eastAsia="Times New Roman" w:hAnsi="Times New Roman" w:cs="Times New Roman"/>
          <w:color w:val="333333"/>
          <w:sz w:val="24"/>
          <w:highlight w:val="white"/>
        </w:rPr>
        <w:t>Models can be categorized based not only on the</w:t>
      </w:r>
      <w:ins w:id="76" w:author="Lilit  Yeghiazarian" w:date="2014-03-21T12:45:00Z">
        <w:r w:rsidR="00143AC7">
          <w:rPr>
            <w:rFonts w:ascii="Times New Roman" w:eastAsia="Times New Roman" w:hAnsi="Times New Roman" w:cs="Times New Roman"/>
            <w:color w:val="333333"/>
            <w:sz w:val="24"/>
            <w:highlight w:val="white"/>
          </w:rPr>
          <w:t>ir</w:t>
        </w:r>
      </w:ins>
      <w:r>
        <w:rPr>
          <w:rFonts w:ascii="Times New Roman" w:eastAsia="Times New Roman" w:hAnsi="Times New Roman" w:cs="Times New Roman"/>
          <w:color w:val="333333"/>
          <w:sz w:val="24"/>
          <w:highlight w:val="white"/>
        </w:rPr>
        <w:t xml:space="preserve"> conceptual approach, but also the amount of interaction and specification with the user.  Herein we define: Black-box models, that provide output based on user input, without significant user knowledge or interaction with the modeling process; White-box models, based on physical and biochemical governing equations that are known to the user; and Grey-box models, that may include some governing equations but also rely on the user to select or parameterize heuristic or statistical components.  </w:t>
      </w:r>
      <w:del w:id="77" w:author="Justin Jent" w:date="2014-04-21T20:59:00Z">
        <w:r w:rsidDel="00CA7E0E">
          <w:rPr>
            <w:rFonts w:ascii="Times New Roman" w:eastAsia="Times New Roman" w:hAnsi="Times New Roman" w:cs="Times New Roman"/>
            <w:color w:val="333333"/>
            <w:sz w:val="24"/>
            <w:highlight w:val="white"/>
          </w:rPr>
          <w:delText xml:space="preserve"> </w:delText>
        </w:r>
      </w:del>
      <w:r>
        <w:rPr>
          <w:rFonts w:ascii="Times New Roman" w:eastAsia="Times New Roman" w:hAnsi="Times New Roman" w:cs="Times New Roman"/>
          <w:color w:val="333333"/>
          <w:sz w:val="24"/>
          <w:highlight w:val="white"/>
        </w:rPr>
        <w:t>Each category has its inherent assumptions</w:t>
      </w:r>
      <w:ins w:id="78" w:author="Lilit  Yeghiazarian" w:date="2014-03-21T12:46:00Z">
        <w:r w:rsidR="00143AC7">
          <w:rPr>
            <w:rFonts w:ascii="Times New Roman" w:eastAsia="Times New Roman" w:hAnsi="Times New Roman" w:cs="Times New Roman"/>
            <w:color w:val="333333"/>
            <w:sz w:val="24"/>
            <w:highlight w:val="white"/>
          </w:rPr>
          <w:t>,</w:t>
        </w:r>
      </w:ins>
      <w:r>
        <w:rPr>
          <w:rFonts w:ascii="Times New Roman" w:eastAsia="Times New Roman" w:hAnsi="Times New Roman" w:cs="Times New Roman"/>
          <w:color w:val="333333"/>
          <w:sz w:val="24"/>
          <w:highlight w:val="white"/>
        </w:rPr>
        <w:t xml:space="preserve"> strengths</w:t>
      </w:r>
      <w:ins w:id="79" w:author="Lilit  Yeghiazarian" w:date="2014-03-21T12:46:00Z">
        <w:r w:rsidR="00143AC7">
          <w:rPr>
            <w:rFonts w:ascii="Times New Roman" w:eastAsia="Times New Roman" w:hAnsi="Times New Roman" w:cs="Times New Roman"/>
            <w:color w:val="333333"/>
            <w:sz w:val="24"/>
            <w:highlight w:val="white"/>
          </w:rPr>
          <w:t xml:space="preserve"> and </w:t>
        </w:r>
      </w:ins>
      <w:r>
        <w:rPr>
          <w:rFonts w:ascii="Times New Roman" w:eastAsia="Times New Roman" w:hAnsi="Times New Roman" w:cs="Times New Roman"/>
          <w:color w:val="333333"/>
          <w:sz w:val="24"/>
          <w:highlight w:val="white"/>
        </w:rPr>
        <w:t xml:space="preserve">weaknesses. White- and gray-box methods often rely on difficult-to-obtain parameter estimates that suffer from high uncertainty (e.g. </w:t>
      </w:r>
      <w:ins w:id="80" w:author="Justin Jent" w:date="2014-04-21T21:02:00Z">
        <w:r w:rsidR="00325A5E">
          <w:rPr>
            <w:rFonts w:ascii="Times New Roman" w:eastAsia="Times New Roman" w:hAnsi="Times New Roman" w:cs="Times New Roman"/>
            <w:color w:val="333333"/>
            <w:sz w:val="24"/>
            <w:highlight w:val="white"/>
          </w:rPr>
          <w:fldChar w:fldCharType="begin"/>
        </w:r>
      </w:ins>
      <w:ins w:id="81"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o0m6ojfga","properties":{"formattedCitation":"[3]","plainCitation":"[3]"},"citationItems":[{"id":1459,"uris":["http://zotero.org/users/675595/items/NH242T4G"],"uri":["http://zotero.org/users/675595/items/NH242T4G"],"itemData":{"id":1459,"type":"book","title":"Environmental modelling: an uncertain future?","publisher":"CRC Press","source":"Google Scholar","URL":"http://books.google.com/books?hl=en&amp;lr=&amp;id=We-gqQ6Ad3YC&amp;oi=fnd&amp;pg=PP1&amp;dq=keith+beven+uncertainty&amp;ots=FKU3UZFxJs&amp;sig=1M6psVDMBnP5yyDm7Bb5v_nMnFI","shortTitle":"Environmental modelling","author":[{"family":"Beven","given":"Keith"}],"issued":{"date-parts":[["2010"]]},"accessed":{"date-parts":[["2014",4,22]]}}}],"schema":"https://github.com/citation-style-language/schema/raw/master/csl-citation.json"} </w:instrText>
        </w:r>
      </w:ins>
      <w:r w:rsidR="00325A5E">
        <w:rPr>
          <w:rFonts w:ascii="Times New Roman" w:eastAsia="Times New Roman" w:hAnsi="Times New Roman" w:cs="Times New Roman"/>
          <w:color w:val="333333"/>
          <w:sz w:val="24"/>
          <w:highlight w:val="white"/>
        </w:rPr>
        <w:fldChar w:fldCharType="separate"/>
      </w:r>
      <w:ins w:id="82" w:author="Justin Jent" w:date="2014-04-29T21:54:00Z">
        <w:r w:rsidR="00A4673B">
          <w:rPr>
            <w:rFonts w:ascii="Times New Roman" w:eastAsia="Times New Roman" w:hAnsi="Times New Roman" w:cs="Times New Roman"/>
            <w:noProof/>
            <w:color w:val="333333"/>
            <w:sz w:val="24"/>
            <w:highlight w:val="white"/>
          </w:rPr>
          <w:t>[3]</w:t>
        </w:r>
      </w:ins>
      <w:ins w:id="83" w:author="Justin Jent" w:date="2014-04-21T21:02:00Z">
        <w:r w:rsidR="00325A5E">
          <w:rPr>
            <w:rFonts w:ascii="Times New Roman" w:eastAsia="Times New Roman" w:hAnsi="Times New Roman" w:cs="Times New Roman"/>
            <w:color w:val="333333"/>
            <w:sz w:val="24"/>
            <w:highlight w:val="white"/>
          </w:rPr>
          <w:fldChar w:fldCharType="end"/>
        </w:r>
      </w:ins>
      <w:del w:id="84" w:author="Justin Jent" w:date="2014-04-21T21:02:00Z">
        <w:r w:rsidDel="00325A5E">
          <w:rPr>
            <w:rFonts w:ascii="Times New Roman" w:eastAsia="Times New Roman" w:hAnsi="Times New Roman" w:cs="Times New Roman"/>
            <w:color w:val="333333"/>
            <w:sz w:val="24"/>
            <w:highlight w:val="white"/>
          </w:rPr>
          <w:delText>Beven,</w:delText>
        </w:r>
      </w:del>
      <w:del w:id="85" w:author="Justin Jent" w:date="2014-04-21T21:01:00Z">
        <w:r w:rsidDel="00325A5E">
          <w:rPr>
            <w:rFonts w:ascii="Times New Roman" w:eastAsia="Times New Roman" w:hAnsi="Times New Roman" w:cs="Times New Roman"/>
            <w:color w:val="333333"/>
            <w:sz w:val="24"/>
            <w:highlight w:val="white"/>
          </w:rPr>
          <w:delText xml:space="preserve"> 2000</w:delText>
        </w:r>
      </w:del>
      <w:r>
        <w:rPr>
          <w:rFonts w:ascii="Times New Roman" w:eastAsia="Times New Roman" w:hAnsi="Times New Roman" w:cs="Times New Roman"/>
          <w:color w:val="333333"/>
          <w:sz w:val="24"/>
          <w:highlight w:val="white"/>
        </w:rPr>
        <w:t xml:space="preserve">).  </w:t>
      </w:r>
      <w:r>
        <w:rPr>
          <w:rFonts w:ascii="Times New Roman" w:eastAsia="Times New Roman" w:hAnsi="Times New Roman" w:cs="Times New Roman"/>
          <w:color w:val="333333"/>
          <w:sz w:val="24"/>
          <w:highlight w:val="white"/>
        </w:rPr>
        <w:lastRenderedPageBreak/>
        <w:t xml:space="preserve">Explanatory variables included in </w:t>
      </w:r>
      <w:r w:rsidRPr="00143AC7">
        <w:rPr>
          <w:rFonts w:ascii="Times New Roman" w:eastAsia="Times New Roman" w:hAnsi="Times New Roman" w:cs="Times New Roman"/>
          <w:color w:val="333333"/>
          <w:sz w:val="24"/>
          <w:highlight w:val="yellow"/>
          <w:rPrChange w:id="86" w:author="Lilit  Yeghiazarian" w:date="2014-03-21T12:45:00Z">
            <w:rPr>
              <w:rFonts w:ascii="Times New Roman" w:eastAsia="Times New Roman" w:hAnsi="Times New Roman" w:cs="Times New Roman"/>
              <w:color w:val="333333"/>
              <w:sz w:val="24"/>
              <w:highlight w:val="white"/>
            </w:rPr>
          </w:rPrChange>
        </w:rPr>
        <w:t>___________</w:t>
      </w:r>
      <w:r>
        <w:rPr>
          <w:rFonts w:ascii="Times New Roman" w:eastAsia="Times New Roman" w:hAnsi="Times New Roman" w:cs="Times New Roman"/>
          <w:color w:val="333333"/>
          <w:sz w:val="24"/>
          <w:highlight w:val="white"/>
        </w:rPr>
        <w:t xml:space="preserve">-box methods also often need to be subjected to seemingly study-specific rather than physically consistent transformations, </w:t>
      </w:r>
      <w:commentRangeStart w:id="87"/>
      <w:r>
        <w:rPr>
          <w:rFonts w:ascii="Times New Roman" w:eastAsia="Times New Roman" w:hAnsi="Times New Roman" w:cs="Times New Roman"/>
          <w:color w:val="333333"/>
          <w:sz w:val="24"/>
          <w:highlight w:val="white"/>
        </w:rPr>
        <w:t>and study-specific interactions included</w:t>
      </w:r>
      <w:commentRangeEnd w:id="87"/>
      <w:r w:rsidR="005A0716">
        <w:rPr>
          <w:rStyle w:val="CommentReference"/>
          <w:rFonts w:asciiTheme="minorHAnsi" w:eastAsiaTheme="minorEastAsia" w:hAnsiTheme="minorHAnsi" w:cstheme="minorBidi"/>
          <w:color w:val="auto"/>
        </w:rPr>
        <w:commentReference w:id="87"/>
      </w:r>
      <w:r>
        <w:rPr>
          <w:rFonts w:ascii="Times New Roman" w:eastAsia="Times New Roman" w:hAnsi="Times New Roman" w:cs="Times New Roman"/>
          <w:color w:val="333333"/>
          <w:sz w:val="24"/>
          <w:highlight w:val="white"/>
        </w:rPr>
        <w:t xml:space="preserve"> (e.g. </w:t>
      </w:r>
      <w:del w:id="88" w:author="Justin Jent" w:date="2014-04-21T21:02:00Z">
        <w:r w:rsidDel="00325A5E">
          <w:rPr>
            <w:rFonts w:ascii="Times New Roman" w:eastAsia="Times New Roman" w:hAnsi="Times New Roman" w:cs="Times New Roman"/>
            <w:color w:val="333333"/>
            <w:sz w:val="24"/>
            <w:highlight w:val="white"/>
          </w:rPr>
          <w:delText>Ge and Fick</w:delText>
        </w:r>
      </w:del>
      <w:ins w:id="89" w:author="Justin Jent" w:date="2014-04-21T20:48:00Z">
        <w:r w:rsidR="00CA7E0E">
          <w:rPr>
            <w:rFonts w:ascii="Times New Roman" w:eastAsia="Times New Roman" w:hAnsi="Times New Roman" w:cs="Times New Roman"/>
            <w:color w:val="333333"/>
            <w:sz w:val="24"/>
            <w:highlight w:val="white"/>
          </w:rPr>
          <w:fldChar w:fldCharType="begin"/>
        </w:r>
      </w:ins>
      <w:ins w:id="90"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{"citationID":"bEb9N96c","properties":{"formattedCitation":"[4], [5]","plainCitation":"[4], [5]"},"citationItems":[{"id":716,"uris":["http://zotero.org/users/675595/items/ZKMJAPMQ"],"uri":["http://zotero.org/users/675595/items/ZKMJAPMQ"],"itemData":{"id":716,"type":"article-journal","title":"Some statistical issues related to multiple linear regression modeling of beach bacteria concentrations","container-title":"Environmental Research","page":"358-364","volume":"103","issue":"3","source":"ScienceDirect","abstract":"As a fast and effective technique, the multiple linear regression (MLR) method has been widely used in modeling and prediction of beach bacteria concentrations. Among previous works on this subject, however, several issues were insufficiently or inconsistently addressed. Those issues include the value and use of interaction terms, the serial correlation, the criteria for model selection, and model assessment. The present work shows that serial correlations, as often present in sequentially observed data records, deserve full attention from the modeler. The testing and adjustment for the time-series effect should be implemented in a statistically rigorous framework. The R 2 and Cp-statistic as joint criteria are recommended for the model selection process, while using the t-statistics associated with the full model is erroneous. During model selection, using interaction terms can often help to decrease the bias in reduced models, although the resulting improvement in the numerical performance may be limited. For the assessment of the model predictive capacity, which is different from testing the goodness of fit, a comprehensive set of statistics are advocated to allow for an objective evaluation of different models. Results obtained from the data at Huntington Beach, OH, show that erroneous conclusions could be drawn if only the model R 2 and the count of type I and type II errors are considered. In this sense, several previous works deserve further investigation.","DOI":"10.1016/j.envres.2006.11.006","ISSN":"0013-9351","journalAbbreviation":"Environmental Research","author":[{"family":"Ge","given":"Zhongfu"},{"family":"Frick","given":"Walter E."}],"issued":{"date-parts":[["2007",3]]},"accessed":{"date-parts":[["2013",5,14]]}}},{"id":106,"uris":["http://zotero.org/users/675595/items/47IWG8JQ"],"uri":["http://zotero.org/users/675595/items/47IWG8JQ"],"itemData":{"id":106,"type":"article-journal","title":"Linking land-use type and stream water quality using spatial data of fecal indicator bacteria and heavy metals in the Yeongsan river basin","container-title":"Water Research","page":"4143 - 4157","volume":"44","issue":"14","abstract":"This study reveals land-use factors that explain stream water quality during wet and dry weather conditions in a large river basin using two different linear models-multiple linear regression (MLR) models and constrained least squares (CLS) models. Six land-use types and three topographical parameters (size, slope, and permeability) of the watershed were incorporated into the models as explanatory variables. The suggested models were then demonstrated using a digitized elevation map in conjunction with the land-use and the measured concentration data for Escherichia coli (EC), Enterococci bacteria (ENT), and six heavy metal species collected monthly during 2007-2008 at 50 monitoring sites in the Yeongsan Watershed, Korea. The results showed that the MLR models can be a powerful tool for predicting the average concentrations of pollutants in stream water (the Nash-Sutcliffe (NS) model efficiency coefficients ranged from 0.67 to 0.95). On the other hand, the CLS models, with moderately good prediction performance (the NS coefficients ranged 0.28-0.85), were more suitable for quantifying contributions of respective land-uses to the stream water quality. The CLS models suggested that industrial and urban land-uses are major contributors to the stream concentrations of EC and ENT, whereas agricultural, industrial, and mining areas were significant sources of many heavy metal species. In addition, the slope, size, and permeability of the watershed were found to be important factors determining the extent of the contribution from each land-use type to the stream water quality. The models proposed in this paper can be considered useful tools for developing land cover guidelines and for prioritizing locations for implementing management practices to maintain stream water quality standard in a large river basin.","DOI":"DOI: 10.1016/j.watres.2010.05.009","ISSN":"0043-1354","journalAbbreviation":"Water Res.","author":[{"family":"Kang","given":"Joo-Hyon"},{"family":"Lee","given":"Seung Won"},{"family":"Cho","given":"Kyung Hwa"},{"family":"Ki","given":"Seo Jin"},{"family":"Cha","given":"Sung Min"},{"family":"Kim","given":"Joon Ha"}],"issued":{"date-parts":[["2010"]]}}}],"schema":"https://github.com/citation-style-language/schema/raw/master/csl-citation.json"} </w:instrText>
        </w:r>
      </w:ins>
      <w:r w:rsidR="00CA7E0E">
        <w:rPr>
          <w:rFonts w:ascii="Times New Roman" w:eastAsia="Times New Roman" w:hAnsi="Times New Roman" w:cs="Times New Roman"/>
          <w:color w:val="333333"/>
          <w:sz w:val="24"/>
          <w:highlight w:val="white"/>
        </w:rPr>
        <w:fldChar w:fldCharType="separate"/>
      </w:r>
      <w:ins w:id="91" w:author="Justin Jent" w:date="2014-04-29T21:54:00Z">
        <w:r w:rsidR="00A4673B">
          <w:rPr>
            <w:rFonts w:ascii="Times New Roman" w:eastAsia="Times New Roman" w:hAnsi="Times New Roman" w:cs="Times New Roman"/>
            <w:noProof/>
            <w:color w:val="333333"/>
            <w:sz w:val="24"/>
            <w:highlight w:val="white"/>
          </w:rPr>
          <w:t>[4], [5]</w:t>
        </w:r>
      </w:ins>
      <w:ins w:id="92" w:author="Justin Jent" w:date="2014-04-21T20:48:00Z">
        <w:r w:rsidR="00CA7E0E">
          <w:rPr>
            <w:rFonts w:ascii="Times New Roman" w:eastAsia="Times New Roman" w:hAnsi="Times New Roman" w:cs="Times New Roman"/>
            <w:color w:val="333333"/>
            <w:sz w:val="24"/>
            <w:highlight w:val="white"/>
          </w:rPr>
          <w:fldChar w:fldCharType="end"/>
        </w:r>
      </w:ins>
      <w:del w:id="93" w:author="Justin Jent" w:date="2014-04-21T21:03:00Z">
        <w:r w:rsidDel="00325A5E">
          <w:rPr>
            <w:rFonts w:ascii="Times New Roman" w:eastAsia="Times New Roman" w:hAnsi="Times New Roman" w:cs="Times New Roman"/>
            <w:color w:val="333333"/>
            <w:sz w:val="24"/>
            <w:highlight w:val="white"/>
          </w:rPr>
          <w:delText>,</w:delText>
        </w:r>
      </w:del>
      <w:del w:id="94" w:author="Justin Jent" w:date="2014-04-21T21:02:00Z">
        <w:r w:rsidDel="00325A5E">
          <w:rPr>
            <w:rFonts w:ascii="Times New Roman" w:eastAsia="Times New Roman" w:hAnsi="Times New Roman" w:cs="Times New Roman"/>
            <w:color w:val="333333"/>
            <w:sz w:val="24"/>
            <w:highlight w:val="white"/>
          </w:rPr>
          <w:delText xml:space="preserve"> 20XX;  Kang et al., 20XX</w:delText>
        </w:r>
      </w:del>
      <w:r>
        <w:rPr>
          <w:rFonts w:ascii="Times New Roman" w:eastAsia="Times New Roman" w:hAnsi="Times New Roman" w:cs="Times New Roman"/>
          <w:color w:val="333333"/>
          <w:sz w:val="24"/>
          <w:highlight w:val="white"/>
        </w:rPr>
        <w:t xml:space="preserve">). Consequently modeling water quality at the watershed scale often necessitates a black-box approach because the physics behind the transport of </w:t>
      </w:r>
      <w:r>
        <w:rPr>
          <w:rFonts w:ascii="Times New Roman" w:eastAsia="Times New Roman" w:hAnsi="Times New Roman" w:cs="Times New Roman"/>
          <w:i/>
          <w:color w:val="333333"/>
          <w:sz w:val="24"/>
          <w:highlight w:val="white"/>
        </w:rPr>
        <w:t xml:space="preserve">E. coli </w:t>
      </w:r>
      <w:r>
        <w:rPr>
          <w:rFonts w:ascii="Times New Roman" w:eastAsia="Times New Roman" w:hAnsi="Times New Roman" w:cs="Times New Roman"/>
          <w:color w:val="333333"/>
          <w:sz w:val="24"/>
          <w:highlight w:val="white"/>
        </w:rPr>
        <w:t>is difficult to scale to this level. Nonetheless, the shortcomings of these practicable methods are</w:t>
      </w:r>
      <w:ins w:id="95" w:author="Lilit  Yeghiazarian" w:date="2014-03-21T12:51:00Z">
        <w:r w:rsidR="00394345">
          <w:rPr>
            <w:rFonts w:ascii="Times New Roman" w:eastAsia="Times New Roman" w:hAnsi="Times New Roman" w:cs="Times New Roman"/>
            <w:color w:val="333333"/>
            <w:sz w:val="24"/>
            <w:highlight w:val="white"/>
          </w:rPr>
          <w:t xml:space="preserve"> highlighted by Leo </w:t>
        </w:r>
        <w:proofErr w:type="spellStart"/>
        <w:r w:rsidR="00394345">
          <w:rPr>
            <w:rFonts w:ascii="Times New Roman" w:eastAsia="Times New Roman" w:hAnsi="Times New Roman" w:cs="Times New Roman"/>
            <w:color w:val="333333"/>
            <w:sz w:val="24"/>
            <w:highlight w:val="white"/>
          </w:rPr>
          <w:t>Breiman</w:t>
        </w:r>
      </w:ins>
      <w:proofErr w:type="spellEnd"/>
      <w:ins w:id="96" w:author="Justin Jent" w:date="2014-04-21T20:52:00Z">
        <w:r w:rsidR="00CA7E0E">
          <w:rPr>
            <w:rFonts w:ascii="Times New Roman" w:eastAsia="Times New Roman" w:hAnsi="Times New Roman" w:cs="Times New Roman"/>
            <w:color w:val="333333"/>
            <w:sz w:val="24"/>
            <w:highlight w:val="white"/>
          </w:rPr>
          <w:t xml:space="preserve"> </w:t>
        </w:r>
        <w:r w:rsidR="00CA7E0E">
          <w:rPr>
            <w:rFonts w:ascii="Times New Roman" w:eastAsia="Times New Roman" w:hAnsi="Times New Roman" w:cs="Times New Roman"/>
            <w:color w:val="333333"/>
            <w:sz w:val="24"/>
            <w:highlight w:val="white"/>
          </w:rPr>
          <w:fldChar w:fldCharType="begin"/>
        </w:r>
      </w:ins>
      <w:ins w:id="97"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1mcomm38vi","properties":{"formattedCitation":"[6]","plainCitation":"[6]"},"citationItems":[{"id":303,"uris":["http://zotero.org/users/675595/items/DFS6A2WI"],"uri":["http://zotero.org/users/675595/items/DFS6A2WI"],"itemData":{"id":303,"type":"article-journal","title":"Statistical modeling: The two cultures (with comments and a rejoinder by the author)","container-title":"Statistical Science","page":"199–231","volume":"16","issue":"3","source":"Google Scholar","shortTitle":"Statistical modeling","author":[{"family":"Breiman","given":"Leo"}],"issued":{"date-parts":[["2001"]]},"accessed":{"date-parts":[["2013",5,1]]}}}],"schema":"https://github.com/citation-style-language/schema/raw/master/csl-citation.json"} </w:instrText>
        </w:r>
      </w:ins>
      <w:r w:rsidR="00CA7E0E">
        <w:rPr>
          <w:rFonts w:ascii="Times New Roman" w:eastAsia="Times New Roman" w:hAnsi="Times New Roman" w:cs="Times New Roman"/>
          <w:color w:val="333333"/>
          <w:sz w:val="24"/>
          <w:highlight w:val="white"/>
        </w:rPr>
        <w:fldChar w:fldCharType="separate"/>
      </w:r>
      <w:ins w:id="98" w:author="Justin Jent" w:date="2014-04-29T21:54:00Z">
        <w:r w:rsidR="00A4673B">
          <w:rPr>
            <w:rFonts w:ascii="Times New Roman" w:eastAsia="Times New Roman" w:hAnsi="Times New Roman" w:cs="Times New Roman"/>
            <w:noProof/>
            <w:color w:val="333333"/>
            <w:sz w:val="24"/>
            <w:highlight w:val="white"/>
          </w:rPr>
          <w:t>[6]</w:t>
        </w:r>
      </w:ins>
      <w:ins w:id="99" w:author="Justin Jent" w:date="2014-04-21T20:52:00Z">
        <w:r w:rsidR="00CA7E0E">
          <w:rPr>
            <w:rFonts w:ascii="Times New Roman" w:eastAsia="Times New Roman" w:hAnsi="Times New Roman" w:cs="Times New Roman"/>
            <w:color w:val="333333"/>
            <w:sz w:val="24"/>
            <w:highlight w:val="white"/>
          </w:rPr>
          <w:fldChar w:fldCharType="end"/>
        </w:r>
      </w:ins>
      <w:ins w:id="100" w:author="Lilit  Yeghiazarian" w:date="2014-03-21T12:51:00Z">
        <w:r w:rsidR="00394345">
          <w:rPr>
            <w:rFonts w:ascii="Times New Roman" w:eastAsia="Times New Roman" w:hAnsi="Times New Roman" w:cs="Times New Roman"/>
            <w:color w:val="333333"/>
            <w:sz w:val="24"/>
            <w:highlight w:val="white"/>
          </w:rPr>
          <w:t xml:space="preserve"> in his </w:t>
        </w:r>
      </w:ins>
      <w:ins w:id="101" w:author="Lilit  Yeghiazarian" w:date="2014-03-21T13:01:00Z">
        <w:r w:rsidR="007D1617">
          <w:rPr>
            <w:rFonts w:ascii="Times New Roman" w:eastAsia="Times New Roman" w:hAnsi="Times New Roman" w:cs="Times New Roman"/>
            <w:color w:val="333333"/>
            <w:sz w:val="24"/>
            <w:highlight w:val="white"/>
          </w:rPr>
          <w:t xml:space="preserve">seminal </w:t>
        </w:r>
        <w:del w:id="102" w:author="Justin Jent" w:date="2014-04-21T20:51:00Z">
          <w:r w:rsidR="007D1617" w:rsidDel="00CA7E0E">
            <w:rPr>
              <w:rFonts w:ascii="Times New Roman" w:eastAsia="Times New Roman" w:hAnsi="Times New Roman" w:cs="Times New Roman"/>
              <w:color w:val="333333"/>
              <w:sz w:val="24"/>
              <w:highlight w:val="white"/>
            </w:rPr>
            <w:delText>(?)</w:delText>
          </w:r>
        </w:del>
        <w:del w:id="103" w:author="Justin Jent" w:date="2014-04-21T20:52:00Z">
          <w:r w:rsidR="007D1617" w:rsidDel="00CA7E0E">
            <w:rPr>
              <w:rFonts w:ascii="Times New Roman" w:eastAsia="Times New Roman" w:hAnsi="Times New Roman" w:cs="Times New Roman"/>
              <w:color w:val="333333"/>
              <w:sz w:val="24"/>
              <w:highlight w:val="white"/>
            </w:rPr>
            <w:delText xml:space="preserve"> </w:delText>
          </w:r>
        </w:del>
        <w:r w:rsidR="007D1617">
          <w:rPr>
            <w:rFonts w:ascii="Times New Roman" w:eastAsia="Times New Roman" w:hAnsi="Times New Roman" w:cs="Times New Roman"/>
            <w:color w:val="333333"/>
            <w:sz w:val="24"/>
            <w:highlight w:val="white"/>
          </w:rPr>
          <w:t>work</w:t>
        </w:r>
      </w:ins>
      <w:r>
        <w:rPr>
          <w:rFonts w:ascii="Times New Roman" w:eastAsia="Times New Roman" w:hAnsi="Times New Roman" w:cs="Times New Roman"/>
          <w:color w:val="333333"/>
          <w:sz w:val="24"/>
          <w:highlight w:val="white"/>
        </w:rPr>
        <w:t>:</w:t>
      </w:r>
    </w:p>
    <w:p w14:paraId="023E74E4" w14:textId="3413BC05" w:rsidR="00F223C4" w:rsidRPr="00244C3E" w:rsidRDefault="00573F6B">
      <w:pPr>
        <w:pStyle w:val="normal0"/>
        <w:widowControl w:val="0"/>
        <w:spacing w:after="240" w:line="480" w:lineRule="auto"/>
        <w:rPr>
          <w:sz w:val="24"/>
        </w:rPr>
      </w:pPr>
      <w:r w:rsidRPr="00244C3E">
        <w:rPr>
          <w:rFonts w:ascii="Times New Roman" w:eastAsia="Times New Roman" w:hAnsi="Times New Roman" w:cs="Times New Roman"/>
          <w:color w:val="333333"/>
          <w:sz w:val="24"/>
          <w:highlight w:val="white"/>
        </w:rPr>
        <w:t xml:space="preserve">“With data gathered from uncontrolled observations on complex systems involving unknown physical, chemical, or biological mechanisms, the a priori assumption that nature would generate the data through a parametric model selected by the statistician can result in questionable conclusions that can not be substantiated by appeal to goodness-of-fit tests and residual analysis.” – Leo </w:t>
      </w:r>
      <w:proofErr w:type="spellStart"/>
      <w:r w:rsidRPr="00244C3E">
        <w:rPr>
          <w:rFonts w:ascii="Times New Roman" w:eastAsia="Times New Roman" w:hAnsi="Times New Roman" w:cs="Times New Roman"/>
          <w:color w:val="333333"/>
          <w:sz w:val="24"/>
          <w:highlight w:val="white"/>
        </w:rPr>
        <w:t>Breiman</w:t>
      </w:r>
      <w:proofErr w:type="spellEnd"/>
      <w:r w:rsidRPr="00244C3E">
        <w:rPr>
          <w:rFonts w:ascii="Times New Roman" w:eastAsia="Times New Roman" w:hAnsi="Times New Roman" w:cs="Times New Roman"/>
          <w:color w:val="333333"/>
          <w:sz w:val="24"/>
          <w:highlight w:val="white"/>
        </w:rPr>
        <w:t xml:space="preserve"> </w:t>
      </w:r>
      <w:ins w:id="104" w:author="Justin Jent" w:date="2014-04-21T20:48:00Z">
        <w:r w:rsidR="00CA7E0E">
          <w:rPr>
            <w:rFonts w:ascii="Times New Roman" w:eastAsia="Times New Roman" w:hAnsi="Times New Roman" w:cs="Times New Roman"/>
            <w:color w:val="333333"/>
            <w:sz w:val="24"/>
            <w:highlight w:val="white"/>
          </w:rPr>
          <w:fldChar w:fldCharType="begin"/>
        </w:r>
      </w:ins>
      <w:ins w:id="105"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1gvepull0o","properties":{"formattedCitation":"[6]","plainCitation":"[6]"},"citationItems":[{"id":303,"uris":["http://zotero.org/users/675595/items/DFS6A2WI"],"uri":["http://zotero.org/users/675595/items/DFS6A2WI"],"itemData":{"id":303,"type":"article-journal","title":"Statistical modeling: The two cultures (with comments and a rejoinder by the author)","container-title":"Statistical Science","page":"199–231","volume":"16","issue":"3","source":"Google Scholar","shortTitle":"Statistical modeling","author":[{"family":"Breiman","given":"Leo"}],"issued":{"date-parts":[["2001"]]},"accessed":{"date-parts":[["2013",5,1]]}}}],"schema":"https://github.com/citation-style-language/schema/raw/master/csl-citation.json"} </w:instrText>
        </w:r>
      </w:ins>
      <w:r w:rsidR="00CA7E0E">
        <w:rPr>
          <w:rFonts w:ascii="Times New Roman" w:eastAsia="Times New Roman" w:hAnsi="Times New Roman" w:cs="Times New Roman"/>
          <w:color w:val="333333"/>
          <w:sz w:val="24"/>
          <w:highlight w:val="white"/>
        </w:rPr>
        <w:fldChar w:fldCharType="separate"/>
      </w:r>
      <w:ins w:id="106" w:author="Justin Jent" w:date="2014-04-29T21:54:00Z">
        <w:r w:rsidR="00A4673B">
          <w:rPr>
            <w:rFonts w:ascii="Times New Roman" w:eastAsia="Times New Roman" w:hAnsi="Times New Roman" w:cs="Times New Roman"/>
            <w:noProof/>
            <w:color w:val="333333"/>
            <w:sz w:val="24"/>
            <w:highlight w:val="white"/>
          </w:rPr>
          <w:t>[6]</w:t>
        </w:r>
      </w:ins>
      <w:ins w:id="107" w:author="Justin Jent" w:date="2014-04-21T20:48:00Z">
        <w:r w:rsidR="00CA7E0E">
          <w:rPr>
            <w:rFonts w:ascii="Times New Roman" w:eastAsia="Times New Roman" w:hAnsi="Times New Roman" w:cs="Times New Roman"/>
            <w:color w:val="333333"/>
            <w:sz w:val="24"/>
            <w:highlight w:val="white"/>
          </w:rPr>
          <w:fldChar w:fldCharType="end"/>
        </w:r>
      </w:ins>
      <w:del w:id="108" w:author="Justin Jent" w:date="2014-04-21T20:48:00Z">
        <w:r w:rsidRPr="00244C3E" w:rsidDel="00CA7E0E">
          <w:rPr>
            <w:rFonts w:ascii="Times New Roman" w:eastAsia="Times New Roman" w:hAnsi="Times New Roman" w:cs="Times New Roman"/>
            <w:color w:val="333333"/>
            <w:sz w:val="24"/>
            <w:highlight w:val="white"/>
          </w:rPr>
          <w:delText>(2001)</w:delText>
        </w:r>
        <w:r w:rsidRPr="00244C3E" w:rsidDel="00CA7E0E">
          <w:rPr>
            <w:rFonts w:ascii="Times New Roman" w:eastAsia="Times New Roman" w:hAnsi="Times New Roman" w:cs="Times New Roman"/>
            <w:color w:val="00000A"/>
            <w:sz w:val="24"/>
            <w:highlight w:val="white"/>
          </w:rPr>
          <w:delText>[l2]</w:delText>
        </w:r>
      </w:del>
      <w:r w:rsidRPr="00244C3E">
        <w:rPr>
          <w:rFonts w:ascii="Times New Roman" w:eastAsia="Times New Roman" w:hAnsi="Times New Roman" w:cs="Times New Roman"/>
          <w:color w:val="00000A"/>
          <w:sz w:val="24"/>
          <w:highlight w:val="white"/>
        </w:rPr>
        <w:t xml:space="preserve"> </w:t>
      </w:r>
    </w:p>
    <w:p w14:paraId="3116F56B" w14:textId="0912E94B"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Most studies use classical statistical methods to formulate regression models for </w:t>
      </w:r>
      <w:del w:id="109" w:author="Justin Jent" w:date="2014-04-29T21:43:00Z">
        <w:r w:rsidDel="00151F9E">
          <w:rPr>
            <w:rFonts w:ascii="Times New Roman" w:eastAsia="Times New Roman" w:hAnsi="Times New Roman" w:cs="Times New Roman"/>
            <w:color w:val="333333"/>
            <w:sz w:val="24"/>
            <w:highlight w:val="white"/>
          </w:rPr>
          <w:delText>MST</w:delText>
        </w:r>
      </w:del>
      <w:ins w:id="110" w:author="Justin Jent" w:date="2014-04-29T21:43:00Z">
        <w:r w:rsidR="00151F9E">
          <w:rPr>
            <w:rFonts w:ascii="Times New Roman" w:eastAsia="Times New Roman" w:hAnsi="Times New Roman" w:cs="Times New Roman"/>
            <w:color w:val="333333"/>
            <w:sz w:val="24"/>
            <w:highlight w:val="white"/>
          </w:rPr>
          <w:t>fecal contamination</w:t>
        </w:r>
      </w:ins>
      <w:r>
        <w:rPr>
          <w:rFonts w:ascii="Times New Roman" w:eastAsia="Times New Roman" w:hAnsi="Times New Roman" w:cs="Times New Roman"/>
          <w:color w:val="333333"/>
          <w:sz w:val="24"/>
          <w:highlight w:val="white"/>
        </w:rPr>
        <w:t xml:space="preserve">. There are several problems with using these classical statistical methods with </w:t>
      </w:r>
      <w:del w:id="111" w:author="Justin Jent" w:date="2014-04-29T21:43:00Z">
        <w:r w:rsidDel="00151F9E">
          <w:rPr>
            <w:rFonts w:ascii="Times New Roman" w:eastAsia="Times New Roman" w:hAnsi="Times New Roman" w:cs="Times New Roman"/>
            <w:color w:val="333333"/>
            <w:sz w:val="24"/>
            <w:highlight w:val="white"/>
          </w:rPr>
          <w:delText xml:space="preserve">MST </w:delText>
        </w:r>
      </w:del>
      <w:ins w:id="112" w:author="Justin Jent" w:date="2014-04-29T21:43:00Z">
        <w:r w:rsidR="00151F9E">
          <w:rPr>
            <w:rFonts w:ascii="Times New Roman" w:eastAsia="Times New Roman" w:hAnsi="Times New Roman" w:cs="Times New Roman"/>
            <w:color w:val="333333"/>
            <w:sz w:val="24"/>
            <w:highlight w:val="white"/>
          </w:rPr>
          <w:t xml:space="preserve">fecal </w:t>
        </w:r>
      </w:ins>
      <w:r>
        <w:rPr>
          <w:rFonts w:ascii="Times New Roman" w:eastAsia="Times New Roman" w:hAnsi="Times New Roman" w:cs="Times New Roman"/>
          <w:color w:val="333333"/>
          <w:sz w:val="24"/>
          <w:highlight w:val="white"/>
        </w:rPr>
        <w:t xml:space="preserve">data, the foremost arguably being their assumptions </w:t>
      </w:r>
      <w:ins w:id="113" w:author="Justin Jent" w:date="2014-04-21T21:03:00Z">
        <w:r w:rsidR="00325A5E">
          <w:rPr>
            <w:rFonts w:ascii="Times New Roman" w:eastAsia="Times New Roman" w:hAnsi="Times New Roman" w:cs="Times New Roman"/>
            <w:color w:val="333333"/>
            <w:sz w:val="24"/>
            <w:highlight w:val="white"/>
          </w:rPr>
          <w:fldChar w:fldCharType="begin"/>
        </w:r>
      </w:ins>
      <w:ins w:id="114"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1flln076eq","properties":{"formattedCitation":"[4]","plainCitation":"[4]"},"citationItems":[{"id":716,"uris":["http://zotero.org/users/675595/items/ZKMJAPMQ"],"uri":["http://zotero.org/users/675595/items/ZKMJAPMQ"],"itemData":{"id":716,"type":"article-journal","title":"Some statistical issues related to multiple linear regression modeling of beach bacteria concentrations","container-title":"Environmental Research","page":"358-364","volume":"103","issue":"3","source":"ScienceDirect","abstract":"As a fast and effective technique, the multiple linear regression (MLR) method has been widely used in modeling and prediction of beach bacteria concentrations. Among previous works on this subject, however, several issues were insufficiently or inconsistently addressed. Those issues include the value and use of interaction terms, the serial correlation, the criteria for model selection, and model assessment. The present work shows that serial correlations, as often present in sequentially observed data records, deserve full attention from the modeler. The testing and adjustment for the time-series effect should be implemented in a statistically rigorous framework. The R 2 and Cp-statistic as joint criteria are recommended for the model selection process, while using the t-statistics associated with the full model is erroneous. During model selection, using interaction terms can often help to decrease the bias in reduced models, although the resulting improvement in the numerical performance may be limited. For the assessment of the model predictive capacity, which is different from testing the goodness of fit, a comprehensive set of statistics are advocated to allow for an objective evaluation of different models. Results obtained from the data at Huntington Beach, OH, show that erroneous conclusions could be drawn if only the model R 2 and the count of type I and type II errors are considered. In this sense, several previous works deserve further investigation.","DOI":"10.1016/j.envres.2006.11.006","ISSN":"0013-9351","journalAbbreviation":"Environmental Research","author":[{"family":"Ge","given":"Zhongfu"},{"family":"Frick","given":"Walter E."}],"issued":{"date-parts":[["2007",3]]},"accessed":{"date-parts":[["2013",5,14]]}}}],"schema":"https://github.com/citation-style-language/schema/raw/master/csl-citation.json"} </w:instrText>
        </w:r>
      </w:ins>
      <w:r w:rsidR="00325A5E">
        <w:rPr>
          <w:rFonts w:ascii="Times New Roman" w:eastAsia="Times New Roman" w:hAnsi="Times New Roman" w:cs="Times New Roman"/>
          <w:color w:val="333333"/>
          <w:sz w:val="24"/>
          <w:highlight w:val="white"/>
        </w:rPr>
        <w:fldChar w:fldCharType="separate"/>
      </w:r>
      <w:ins w:id="115" w:author="Justin Jent" w:date="2014-04-29T21:54:00Z">
        <w:r w:rsidR="00A4673B">
          <w:rPr>
            <w:rFonts w:ascii="Times New Roman" w:eastAsia="Times New Roman" w:hAnsi="Times New Roman" w:cs="Times New Roman"/>
            <w:noProof/>
            <w:color w:val="333333"/>
            <w:sz w:val="24"/>
            <w:highlight w:val="white"/>
          </w:rPr>
          <w:t>[4]</w:t>
        </w:r>
      </w:ins>
      <w:ins w:id="116" w:author="Justin Jent" w:date="2014-04-21T21:03:00Z">
        <w:r w:rsidR="00325A5E">
          <w:rPr>
            <w:rFonts w:ascii="Times New Roman" w:eastAsia="Times New Roman" w:hAnsi="Times New Roman" w:cs="Times New Roman"/>
            <w:color w:val="333333"/>
            <w:sz w:val="24"/>
            <w:highlight w:val="white"/>
          </w:rPr>
          <w:fldChar w:fldCharType="end"/>
        </w:r>
      </w:ins>
      <w:del w:id="117" w:author="Justin Jent" w:date="2014-04-21T21:03:00Z">
        <w:r w:rsidDel="00325A5E">
          <w:rPr>
            <w:rFonts w:ascii="Times New Roman" w:eastAsia="Times New Roman" w:hAnsi="Times New Roman" w:cs="Times New Roman"/>
            <w:color w:val="333333"/>
            <w:sz w:val="24"/>
            <w:highlight w:val="white"/>
          </w:rPr>
          <w:delText>[2]</w:delText>
        </w:r>
      </w:del>
      <w:r>
        <w:rPr>
          <w:rFonts w:ascii="Times New Roman" w:eastAsia="Times New Roman" w:hAnsi="Times New Roman" w:cs="Times New Roman"/>
          <w:color w:val="333333"/>
          <w:sz w:val="24"/>
          <w:highlight w:val="white"/>
        </w:rPr>
        <w:t xml:space="preserve">. The data are typically assumed to follow a </w:t>
      </w:r>
      <w:proofErr w:type="spellStart"/>
      <w:r>
        <w:rPr>
          <w:rFonts w:ascii="Times New Roman" w:eastAsia="Times New Roman" w:hAnsi="Times New Roman" w:cs="Times New Roman"/>
          <w:color w:val="333333"/>
          <w:sz w:val="24"/>
          <w:highlight w:val="white"/>
        </w:rPr>
        <w:t>parameteric</w:t>
      </w:r>
      <w:proofErr w:type="spellEnd"/>
      <w:r>
        <w:rPr>
          <w:rFonts w:ascii="Times New Roman" w:eastAsia="Times New Roman" w:hAnsi="Times New Roman" w:cs="Times New Roman"/>
          <w:color w:val="333333"/>
          <w:sz w:val="24"/>
          <w:highlight w:val="white"/>
        </w:rPr>
        <w:t xml:space="preserve"> distribution (i.e. Gaussian), and be (weakly) stationary, homoscedastic, </w:t>
      </w:r>
      <w:del w:id="118" w:author="Justin Jent" w:date="2014-04-21T21:04:00Z">
        <w:r w:rsidDel="00325A5E">
          <w:rPr>
            <w:rFonts w:ascii="Times New Roman" w:eastAsia="Times New Roman" w:hAnsi="Times New Roman" w:cs="Times New Roman"/>
            <w:color w:val="00000A"/>
            <w:sz w:val="18"/>
            <w:highlight w:val="white"/>
          </w:rPr>
          <w:delText xml:space="preserve">[l3] </w:delText>
        </w:r>
      </w:del>
      <w:r>
        <w:rPr>
          <w:rFonts w:ascii="Times New Roman" w:eastAsia="Times New Roman" w:hAnsi="Times New Roman" w:cs="Times New Roman"/>
          <w:color w:val="333333"/>
          <w:sz w:val="24"/>
          <w:highlight w:val="white"/>
        </w:rPr>
        <w:t xml:space="preserve">and independent in order to justify a simple linear regression model to the data. Also, relationships are usually assumed to be linear or polynomial; rarely are efforts made to incorporate nonlinear effects through truncated Taylor series expansions, for example. Although there are techniques that can sometimes accommodate datasets that deviate from assumptions or include nonlinear relationships, they are often difficult to employ and thus require a very experienced modeler. For example, </w:t>
      </w:r>
      <w:del w:id="119" w:author="Justin Jent" w:date="2014-04-29T21:43:00Z">
        <w:r w:rsidDel="00151F9E">
          <w:rPr>
            <w:rFonts w:ascii="Times New Roman" w:eastAsia="Times New Roman" w:hAnsi="Times New Roman" w:cs="Times New Roman"/>
            <w:color w:val="333333"/>
            <w:sz w:val="24"/>
            <w:highlight w:val="white"/>
          </w:rPr>
          <w:delText xml:space="preserve">MST </w:delText>
        </w:r>
      </w:del>
      <w:ins w:id="120" w:author="Justin Jent" w:date="2014-04-29T21:43:00Z">
        <w:r w:rsidR="00151F9E">
          <w:rPr>
            <w:rFonts w:ascii="Times New Roman" w:eastAsia="Times New Roman" w:hAnsi="Times New Roman" w:cs="Times New Roman"/>
            <w:color w:val="333333"/>
            <w:sz w:val="24"/>
            <w:highlight w:val="white"/>
          </w:rPr>
          <w:t xml:space="preserve">fecal </w:t>
        </w:r>
      </w:ins>
      <w:r>
        <w:rPr>
          <w:rFonts w:ascii="Times New Roman" w:eastAsia="Times New Roman" w:hAnsi="Times New Roman" w:cs="Times New Roman"/>
          <w:color w:val="333333"/>
          <w:sz w:val="24"/>
          <w:highlight w:val="white"/>
        </w:rPr>
        <w:t xml:space="preserve">data are often correlated in time and/or space, violating the usual independence assumptions, and also exhibit interactions between predictor variables that render interpretation of the individual effects sometimes meaningless. Such problems are exacerbated by the high dimensionality of many </w:t>
      </w:r>
      <w:del w:id="121" w:author="Justin Jent" w:date="2014-04-29T21:42:00Z">
        <w:r w:rsidDel="00151F9E">
          <w:rPr>
            <w:rFonts w:ascii="Times New Roman" w:eastAsia="Times New Roman" w:hAnsi="Times New Roman" w:cs="Times New Roman"/>
            <w:color w:val="333333"/>
            <w:sz w:val="24"/>
            <w:highlight w:val="white"/>
          </w:rPr>
          <w:delText xml:space="preserve">MST </w:delText>
        </w:r>
      </w:del>
      <w:ins w:id="122" w:author="Justin Jent" w:date="2014-04-29T21:42:00Z">
        <w:r w:rsidR="00151F9E">
          <w:rPr>
            <w:rFonts w:ascii="Times New Roman" w:eastAsia="Times New Roman" w:hAnsi="Times New Roman" w:cs="Times New Roman"/>
            <w:color w:val="333333"/>
            <w:sz w:val="24"/>
            <w:highlight w:val="white"/>
          </w:rPr>
          <w:t xml:space="preserve">fecal contamination </w:t>
        </w:r>
      </w:ins>
      <w:r>
        <w:rPr>
          <w:rFonts w:ascii="Times New Roman" w:eastAsia="Times New Roman" w:hAnsi="Times New Roman" w:cs="Times New Roman"/>
          <w:color w:val="333333"/>
          <w:sz w:val="24"/>
          <w:highlight w:val="white"/>
        </w:rPr>
        <w:t>data sets and the consequently almost unavoidable cross-correlation (</w:t>
      </w:r>
      <w:proofErr w:type="spellStart"/>
      <w:r>
        <w:rPr>
          <w:rFonts w:ascii="Times New Roman" w:eastAsia="Times New Roman" w:hAnsi="Times New Roman" w:cs="Times New Roman"/>
          <w:color w:val="333333"/>
          <w:sz w:val="24"/>
          <w:highlight w:val="white"/>
        </w:rPr>
        <w:t>collinearity</w:t>
      </w:r>
      <w:proofErr w:type="spellEnd"/>
      <w:r>
        <w:rPr>
          <w:rFonts w:ascii="Times New Roman" w:eastAsia="Times New Roman" w:hAnsi="Times New Roman" w:cs="Times New Roman"/>
          <w:color w:val="333333"/>
          <w:sz w:val="24"/>
          <w:highlight w:val="white"/>
        </w:rPr>
        <w:t xml:space="preserve"> or multi-</w:t>
      </w:r>
      <w:proofErr w:type="spellStart"/>
      <w:r>
        <w:rPr>
          <w:rFonts w:ascii="Times New Roman" w:eastAsia="Times New Roman" w:hAnsi="Times New Roman" w:cs="Times New Roman"/>
          <w:color w:val="333333"/>
          <w:sz w:val="24"/>
          <w:highlight w:val="white"/>
        </w:rPr>
        <w:t>colinearity</w:t>
      </w:r>
      <w:proofErr w:type="spellEnd"/>
      <w:r>
        <w:rPr>
          <w:rFonts w:ascii="Times New Roman" w:eastAsia="Times New Roman" w:hAnsi="Times New Roman" w:cs="Times New Roman"/>
          <w:color w:val="333333"/>
          <w:sz w:val="24"/>
          <w:highlight w:val="white"/>
        </w:rPr>
        <w:t>) amongst candidate predictor variables.</w:t>
      </w:r>
    </w:p>
    <w:p w14:paraId="58D1D241" w14:textId="2C613158"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        </w:t>
      </w:r>
      <w:r>
        <w:rPr>
          <w:rFonts w:ascii="Times New Roman" w:eastAsia="Times New Roman" w:hAnsi="Times New Roman" w:cs="Times New Roman"/>
          <w:color w:val="333333"/>
          <w:sz w:val="24"/>
          <w:highlight w:val="white"/>
        </w:rPr>
        <w:tab/>
        <w:t xml:space="preserve">Machine learning techniques are a promising alternative to classical statistical analysis of MST data. </w:t>
      </w:r>
      <w:ins w:id="123" w:author="Lilit  Yeghiazarian" w:date="2014-03-21T13:16:00Z">
        <w:r w:rsidR="00E857B0">
          <w:rPr>
            <w:rFonts w:ascii="Times New Roman" w:eastAsia="Times New Roman" w:hAnsi="Times New Roman" w:cs="Times New Roman"/>
            <w:color w:val="333333"/>
            <w:sz w:val="24"/>
            <w:highlight w:val="white"/>
          </w:rPr>
          <w:t>What are their advantages over conventional methods? Just because they have been used (as you describe below), doesn’t mean they are better.</w:t>
        </w:r>
      </w:ins>
      <w:r>
        <w:rPr>
          <w:rFonts w:ascii="Times New Roman" w:eastAsia="Times New Roman" w:hAnsi="Times New Roman" w:cs="Times New Roman"/>
          <w:color w:val="333333"/>
          <w:sz w:val="24"/>
          <w:highlight w:val="white"/>
        </w:rPr>
        <w:t xml:space="preserve"> These techniques have been applied to a variety of data, recently including MST data [3], [4]. </w:t>
      </w:r>
      <w:ins w:id="124" w:author="Justin Jent" w:date="2014-04-21T21:07:00Z">
        <w:r w:rsidR="00325A5E">
          <w:rPr>
            <w:rFonts w:ascii="Times New Roman" w:eastAsia="Times New Roman" w:hAnsi="Times New Roman" w:cs="Times New Roman"/>
            <w:b/>
            <w:color w:val="333333"/>
            <w:sz w:val="24"/>
            <w:highlight w:val="white"/>
          </w:rPr>
          <w:t>Wilkes</w:t>
        </w:r>
      </w:ins>
      <w:del w:id="125" w:author="Justin Jent" w:date="2014-04-21T21:07:00Z">
        <w:r w:rsidDel="00325A5E">
          <w:rPr>
            <w:rFonts w:ascii="Times New Roman" w:eastAsia="Times New Roman" w:hAnsi="Times New Roman" w:cs="Times New Roman"/>
            <w:color w:val="00000A"/>
            <w:sz w:val="18"/>
            <w:highlight w:val="white"/>
          </w:rPr>
          <w:delText xml:space="preserve">[l4] </w:delText>
        </w:r>
        <w:r w:rsidDel="00325A5E">
          <w:rPr>
            <w:rFonts w:ascii="Times New Roman" w:eastAsia="Times New Roman" w:hAnsi="Times New Roman" w:cs="Times New Roman"/>
            <w:b/>
            <w:color w:val="333333"/>
            <w:sz w:val="24"/>
            <w:highlight w:val="white"/>
          </w:rPr>
          <w:delText>Blah</w:delText>
        </w:r>
      </w:del>
      <w:r>
        <w:rPr>
          <w:rFonts w:ascii="Times New Roman" w:eastAsia="Times New Roman" w:hAnsi="Times New Roman" w:cs="Times New Roman"/>
          <w:color w:val="333333"/>
          <w:sz w:val="24"/>
          <w:highlight w:val="white"/>
        </w:rPr>
        <w:t xml:space="preserve"> et al.</w:t>
      </w:r>
      <w:ins w:id="126" w:author="Justin Jent" w:date="2014-04-21T21:05:00Z">
        <w:r w:rsidR="00325A5E">
          <w:rPr>
            <w:rFonts w:ascii="Times New Roman" w:eastAsia="Times New Roman" w:hAnsi="Times New Roman" w:cs="Times New Roman"/>
            <w:color w:val="333333"/>
            <w:sz w:val="24"/>
            <w:highlight w:val="white"/>
          </w:rPr>
          <w:fldChar w:fldCharType="begin"/>
        </w:r>
      </w:ins>
      <w:ins w:id="127"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23r8oaed0o","properties":{"formattedCitation":"[7]","plainCitation":"[7]"},"citationItems":[{"id":219,"uris":["http://zotero.org/users/675595/items/9H2UNGWX"],"uri":["http://zotero.org/users/675595/items/9H2UNGWX"],"itemData":{"id":219,"type":"article-journal","title":"Associations among pathogenic bacteria, parasites, and environmental and land use factors in multiple mixed-use watersheds","container-title":"Water Research","page":"5807-5825","volume":"45","issue":"18","source":"ScienceDirect","abstract":"Over a five year period (2004–08), 1171 surface water samples were collected from up to 24 sampling locations representing a wide range of stream orders, in a river basin in eastern Ontario, Canada. Water was analyzed for Cryptosporidium oocysts and Giardia cyst densities, the presence of Salmonella enterica subspecies enterica, Campylobacter spp., Listeria monocytogenes, and Escherichia coli O157:H7. The study objective was to explore associations among pathogen densities/occurrence and objectively defined land use, weather, hydrologic, and water quality variables using CART (Classification and Regression Tree) and binary logistical regression techniques. E. coli O157:H7 detections were infrequent, but detections were related to upstream livestock pasture density; 20% of the detections were located where cattle have access to the watercourses. The ratio of detections:non-detections for Campylobacter spp. was relatively higher (&amp;gt;1) when mean air temperatures were 6% below mean study period temperature values (relatively cooler periods). Cooler water temperatures, which can promote bacteria survival and represent times when land applications of manure typically occur (spring and fall), may have promoted increased frequency of Campylobacter spp. Fifty-nine percent of all Salmonella spp. detections occurred when river discharge on a branch of the river system of Shreve stream order = 9550 was &amp;gt;83 percentile. Hydrological events that promote off farm/off field/in stream transport must manifest themselves in order for detection of Salmonella spp. to occur in surface water in this region. Fifty seven percent of L. monocytogenes detections occurred in spring, relative to other seasons. It was speculated that a combination of winter livestock housing, silage feeding during winter, and spring application of manure that accrued during winter, contributed to elevated occurrences of this pathogen in spring. Cryptosporidium and Giardia oocyst and cyst densities were, overall, positively associated with surface water discharge, and negatively associated with air/water temperature during spring-summer-fall. Yet, some of the highest Cryptosporidium oocyst densities were associated with low discharge conditions on smaller order streams, suggesting wildlife as a contributing fecal source. Fifty six percent of all detections of ≥2 bacteria pathogens (including Campylobacter spp., Salmonella spp., and E. coli O157:H7) in water was associated with lower water temperatures (&amp;lt;</w:instrText>
        </w:r>
        <w:r w:rsidR="00A4673B">
          <w:rPr>
            <w:rFonts w:ascii="BlairMdITC TT-Medium" w:eastAsia="Times New Roman" w:hAnsi="BlairMdITC TT-Medium" w:cs="BlairMdITC TT-Medium"/>
            <w:color w:val="333333"/>
            <w:sz w:val="24"/>
            <w:highlight w:val="white"/>
          </w:rPr>
          <w:instrText>∼</w:instrText>
        </w:r>
        <w:r w:rsidR="00A4673B">
          <w:rPr>
            <w:rFonts w:ascii="Times New Roman" w:eastAsia="Times New Roman" w:hAnsi="Times New Roman" w:cs="Times New Roman"/>
            <w:color w:val="333333"/>
            <w:sz w:val="24"/>
            <w:highlight w:val="white"/>
          </w:rPr>
          <w:instrText>14 °C; primarily spring and fall) and when total rainfall the week prior to sampling was &amp;gt;</w:instrText>
        </w:r>
        <w:r w:rsidR="00A4673B">
          <w:rPr>
            <w:rFonts w:ascii="BlairMdITC TT-Medium" w:eastAsia="Times New Roman" w:hAnsi="BlairMdITC TT-Medium" w:cs="BlairMdITC TT-Medium"/>
            <w:color w:val="333333"/>
            <w:sz w:val="24"/>
            <w:highlight w:val="white"/>
          </w:rPr>
          <w:instrText>∼</w:instrText>
        </w:r>
        <w:r w:rsidR="00A4673B">
          <w:rPr>
            <w:rFonts w:ascii="Times New Roman" w:eastAsia="Times New Roman" w:hAnsi="Times New Roman" w:cs="Times New Roman"/>
            <w:color w:val="333333"/>
            <w:sz w:val="24"/>
            <w:highlight w:val="white"/>
          </w:rPr>
          <w:instrText>27 mm (62 percentile). During higher water temperatures (&amp;gt;</w:instrText>
        </w:r>
        <w:r w:rsidR="00A4673B">
          <w:rPr>
            <w:rFonts w:ascii="BlairMdITC TT-Medium" w:eastAsia="Times New Roman" w:hAnsi="BlairMdITC TT-Medium" w:cs="BlairMdITC TT-Medium"/>
            <w:color w:val="333333"/>
            <w:sz w:val="24"/>
            <w:highlight w:val="white"/>
          </w:rPr>
          <w:instrText>∼</w:instrText>
        </w:r>
        <w:r w:rsidR="00A4673B">
          <w:rPr>
            <w:rFonts w:ascii="Times New Roman" w:eastAsia="Times New Roman" w:hAnsi="Times New Roman" w:cs="Times New Roman"/>
            <w:color w:val="333333"/>
            <w:sz w:val="24"/>
            <w:highlight w:val="white"/>
          </w:rPr>
          <w:instrText xml:space="preserve">14 °C), a higher amount of weekly rainfall was necessary to promote detection of ≥2 pathogens (primarily summer; weekly rainfall </w:instrText>
        </w:r>
        <w:r w:rsidR="00A4673B">
          <w:rPr>
            <w:rFonts w:ascii="BlairMdITC TT-Medium" w:eastAsia="Times New Roman" w:hAnsi="BlairMdITC TT-Medium" w:cs="BlairMdITC TT-Medium"/>
            <w:color w:val="333333"/>
            <w:sz w:val="24"/>
            <w:highlight w:val="white"/>
          </w:rPr>
          <w:instrText>∼</w:instrText>
        </w:r>
        <w:r w:rsidR="00A4673B">
          <w:rPr>
            <w:rFonts w:ascii="Times New Roman" w:eastAsia="Times New Roman" w:hAnsi="Times New Roman" w:cs="Times New Roman"/>
            <w:color w:val="333333"/>
            <w:sz w:val="24"/>
            <w:highlight w:val="white"/>
          </w:rPr>
          <w:instrText xml:space="preserve">&amp;gt;42 mm (&amp;gt;77 percentile); 15% of all ≥2 detections). Less rainfall may have been necessary to mobilize pathogens from adjacent land, and/or in stream sediments, during cooler water conditions; as these are times when manures are applied to fields in the area, and soil water contents and water table depths are relatively higher. Season, stream order, turbidity, mean daily temperature, surface water discharge, cropland coverage, and nearest upstream distance to a barn and pasture were variables that were relatively strong and recurrent with regard to discriminating pathogen presence and absence, and parasite densities in surface water in the region.","DOI":"10.1016/j.watres.2011.06.021","ISSN":"0043-1354","journalAbbreviation":"Water Res.","author":[{"family":"Wilkes","given":"G."},{"family":"Edge","given":"T.A."},{"family":"Gannon","given":"V.P.J."},{"family":"Jokinen","given":"C."},{"family":"Lyautey","given":"E."},{"family":"Neumann","given":"N.F."},{"family":"Ruecker","given":"N."},{"family":"Scott","given":"A."},{"family":"Sunohara","given":"M."},{"family":"Topp","given":"E."},{"family":"Lapen","given":"D.R."}],"issued":{"date-parts":[["2011",11,15]]},"accessed":{"date-parts":[["2012",2,3]]}}}],"schema":"https://github.com/citation-style-language/schema/raw/master/csl-citation.json"} </w:instrText>
        </w:r>
      </w:ins>
      <w:r w:rsidR="00325A5E">
        <w:rPr>
          <w:rFonts w:ascii="Times New Roman" w:eastAsia="Times New Roman" w:hAnsi="Times New Roman" w:cs="Times New Roman"/>
          <w:color w:val="333333"/>
          <w:sz w:val="24"/>
          <w:highlight w:val="white"/>
        </w:rPr>
        <w:fldChar w:fldCharType="separate"/>
      </w:r>
      <w:ins w:id="128" w:author="Justin Jent" w:date="2014-04-29T21:54:00Z">
        <w:r w:rsidR="00A4673B">
          <w:rPr>
            <w:rFonts w:ascii="Times New Roman" w:eastAsia="Times New Roman" w:hAnsi="Times New Roman" w:cs="Times New Roman"/>
            <w:noProof/>
            <w:color w:val="333333"/>
            <w:sz w:val="24"/>
            <w:highlight w:val="white"/>
          </w:rPr>
          <w:t>[7]</w:t>
        </w:r>
      </w:ins>
      <w:ins w:id="129" w:author="Justin Jent" w:date="2014-04-21T21:05:00Z">
        <w:r w:rsidR="00325A5E">
          <w:rPr>
            <w:rFonts w:ascii="Times New Roman" w:eastAsia="Times New Roman" w:hAnsi="Times New Roman" w:cs="Times New Roman"/>
            <w:color w:val="333333"/>
            <w:sz w:val="24"/>
            <w:highlight w:val="white"/>
          </w:rPr>
          <w:fldChar w:fldCharType="end"/>
        </w:r>
      </w:ins>
      <w:ins w:id="130" w:author="Justin Jent" w:date="2014-04-21T21:07:00Z">
        <w:r w:rsidR="00325A5E">
          <w:rPr>
            <w:rFonts w:ascii="Times New Roman" w:eastAsia="Times New Roman" w:hAnsi="Times New Roman" w:cs="Times New Roman"/>
            <w:color w:val="333333"/>
            <w:sz w:val="24"/>
            <w:highlight w:val="white"/>
          </w:rPr>
          <w:t xml:space="preserve"> </w:t>
        </w:r>
      </w:ins>
      <w:del w:id="131" w:author="Justin Jent" w:date="2014-04-21T21:05:00Z">
        <w:r w:rsidDel="00325A5E">
          <w:rPr>
            <w:rFonts w:ascii="Times New Roman" w:eastAsia="Times New Roman" w:hAnsi="Times New Roman" w:cs="Times New Roman"/>
            <w:color w:val="333333"/>
            <w:sz w:val="24"/>
            <w:highlight w:val="white"/>
          </w:rPr>
          <w:delText xml:space="preserve"> (20XX) </w:delText>
        </w:r>
      </w:del>
      <w:proofErr w:type="gramStart"/>
      <w:r>
        <w:rPr>
          <w:rFonts w:ascii="Times New Roman" w:eastAsia="Times New Roman" w:hAnsi="Times New Roman" w:cs="Times New Roman"/>
          <w:color w:val="333333"/>
          <w:sz w:val="24"/>
          <w:highlight w:val="white"/>
        </w:rPr>
        <w:t>used</w:t>
      </w:r>
      <w:proofErr w:type="gramEnd"/>
      <w:r>
        <w:rPr>
          <w:rFonts w:ascii="Times New Roman" w:eastAsia="Times New Roman" w:hAnsi="Times New Roman" w:cs="Times New Roman"/>
          <w:color w:val="333333"/>
          <w:sz w:val="24"/>
          <w:highlight w:val="white"/>
        </w:rPr>
        <w:t xml:space="preserve"> machine learning techniques to analyze MST data using covariates including</w:t>
      </w:r>
      <w:del w:id="132" w:author="Justin Jent" w:date="2014-04-21T21:05:00Z">
        <w:r w:rsidDel="00325A5E">
          <w:rPr>
            <w:rFonts w:ascii="Times New Roman" w:eastAsia="Times New Roman" w:hAnsi="Times New Roman" w:cs="Times New Roman"/>
            <w:color w:val="333333"/>
            <w:sz w:val="24"/>
            <w:highlight w:val="white"/>
          </w:rPr>
          <w:delText xml:space="preserve"> </w:delText>
        </w:r>
        <w:r w:rsidDel="00325A5E">
          <w:rPr>
            <w:rFonts w:ascii="Times New Roman" w:eastAsia="Times New Roman" w:hAnsi="Times New Roman" w:cs="Times New Roman"/>
            <w:color w:val="00000A"/>
            <w:sz w:val="18"/>
            <w:highlight w:val="white"/>
          </w:rPr>
          <w:delText>[l5]</w:delText>
        </w:r>
      </w:del>
      <w:r>
        <w:rPr>
          <w:rFonts w:ascii="Times New Roman" w:eastAsia="Times New Roman" w:hAnsi="Times New Roman" w:cs="Times New Roman"/>
          <w:color w:val="00000A"/>
          <w:sz w:val="18"/>
          <w:highlight w:val="white"/>
        </w:rPr>
        <w:t xml:space="preserve"> </w:t>
      </w:r>
      <w:r>
        <w:rPr>
          <w:rFonts w:ascii="Times New Roman" w:eastAsia="Times New Roman" w:hAnsi="Times New Roman" w:cs="Times New Roman"/>
          <w:color w:val="333333"/>
          <w:sz w:val="24"/>
          <w:highlight w:val="white"/>
        </w:rPr>
        <w:t>land uses, and meteorological data</w:t>
      </w:r>
      <w:del w:id="133" w:author="Justin Jent" w:date="2014-04-21T21:07:00Z">
        <w:r w:rsidDel="00325A5E">
          <w:rPr>
            <w:rFonts w:ascii="Times New Roman" w:eastAsia="Times New Roman" w:hAnsi="Times New Roman" w:cs="Times New Roman"/>
            <w:color w:val="333333"/>
            <w:sz w:val="24"/>
            <w:highlight w:val="white"/>
          </w:rPr>
          <w:delText xml:space="preserve"> [5]</w:delText>
        </w:r>
      </w:del>
      <w:r>
        <w:rPr>
          <w:rFonts w:ascii="Times New Roman" w:eastAsia="Times New Roman" w:hAnsi="Times New Roman" w:cs="Times New Roman"/>
          <w:color w:val="333333"/>
          <w:sz w:val="24"/>
          <w:highlight w:val="white"/>
        </w:rPr>
        <w:t xml:space="preserve">, and </w:t>
      </w:r>
      <w:r>
        <w:rPr>
          <w:rFonts w:ascii="Times New Roman" w:eastAsia="Times New Roman" w:hAnsi="Times New Roman" w:cs="Times New Roman"/>
          <w:b/>
          <w:color w:val="333333"/>
          <w:sz w:val="24"/>
          <w:highlight w:val="white"/>
        </w:rPr>
        <w:t>Blah</w:t>
      </w:r>
      <w:r>
        <w:rPr>
          <w:rFonts w:ascii="Times New Roman" w:eastAsia="Times New Roman" w:hAnsi="Times New Roman" w:cs="Times New Roman"/>
          <w:color w:val="333333"/>
          <w:sz w:val="24"/>
          <w:highlight w:val="white"/>
        </w:rPr>
        <w:t xml:space="preserve"> et al. (20XX) used machine learning techniques to forecast fecal contamination at beaches [6]. Both of these studies used Classification and Regression Tree (CRT) methods and found them promising for MST analysis</w:t>
      </w:r>
      <w:ins w:id="134" w:author="Lilit  Yeghiazarian" w:date="2014-03-21T13:04:00Z">
        <w:r w:rsidR="007D1617">
          <w:rPr>
            <w:rFonts w:ascii="Times New Roman" w:eastAsia="Times New Roman" w:hAnsi="Times New Roman" w:cs="Times New Roman"/>
            <w:color w:val="333333"/>
            <w:sz w:val="24"/>
            <w:highlight w:val="white"/>
          </w:rPr>
          <w:t>. The</w:t>
        </w:r>
      </w:ins>
      <w:r>
        <w:rPr>
          <w:rFonts w:ascii="Times New Roman" w:eastAsia="Times New Roman" w:hAnsi="Times New Roman" w:cs="Times New Roman"/>
          <w:color w:val="333333"/>
          <w:sz w:val="24"/>
          <w:highlight w:val="white"/>
        </w:rPr>
        <w:t xml:space="preserve"> limitations </w:t>
      </w:r>
      <w:ins w:id="135" w:author="Lilit  Yeghiazarian" w:date="2014-03-21T13:04:00Z">
        <w:r w:rsidR="007D1617">
          <w:rPr>
            <w:rFonts w:ascii="Times New Roman" w:eastAsia="Times New Roman" w:hAnsi="Times New Roman" w:cs="Times New Roman"/>
            <w:color w:val="333333"/>
            <w:sz w:val="24"/>
            <w:highlight w:val="white"/>
          </w:rPr>
          <w:t xml:space="preserve">such as </w:t>
        </w:r>
      </w:ins>
      <w:proofErr w:type="spellStart"/>
      <w:ins w:id="136" w:author="Justin Jent" w:date="2014-04-21T21:43:00Z">
        <w:r w:rsidR="00640B73">
          <w:rPr>
            <w:rFonts w:ascii="Times New Roman" w:eastAsia="Times New Roman" w:hAnsi="Times New Roman" w:cs="Times New Roman"/>
            <w:color w:val="333333"/>
            <w:sz w:val="24"/>
            <w:highlight w:val="white"/>
          </w:rPr>
          <w:t>collinearity</w:t>
        </w:r>
        <w:proofErr w:type="spellEnd"/>
        <w:r w:rsidR="00640B73">
          <w:rPr>
            <w:rFonts w:ascii="Times New Roman" w:eastAsia="Times New Roman" w:hAnsi="Times New Roman" w:cs="Times New Roman"/>
            <w:color w:val="333333"/>
            <w:sz w:val="24"/>
            <w:highlight w:val="white"/>
          </w:rPr>
          <w:t xml:space="preserve"> </w:t>
        </w:r>
      </w:ins>
      <w:r>
        <w:rPr>
          <w:rFonts w:ascii="Times New Roman" w:eastAsia="Times New Roman" w:hAnsi="Times New Roman" w:cs="Times New Roman"/>
          <w:color w:val="333333"/>
          <w:sz w:val="24"/>
          <w:highlight w:val="white"/>
        </w:rPr>
        <w:t>have been recognized</w:t>
      </w:r>
      <w:ins w:id="137" w:author="Lilit  Yeghiazarian" w:date="2014-03-21T13:04:00Z">
        <w:r w:rsidR="007D1617">
          <w:rPr>
            <w:rFonts w:ascii="Times New Roman" w:eastAsia="Times New Roman" w:hAnsi="Times New Roman" w:cs="Times New Roman"/>
            <w:color w:val="333333"/>
            <w:sz w:val="24"/>
            <w:highlight w:val="white"/>
          </w:rPr>
          <w:t xml:space="preserve">, which can be successfully </w:t>
        </w:r>
      </w:ins>
      <w:r>
        <w:rPr>
          <w:rFonts w:ascii="Times New Roman" w:eastAsia="Times New Roman" w:hAnsi="Times New Roman" w:cs="Times New Roman"/>
          <w:color w:val="333333"/>
          <w:sz w:val="24"/>
          <w:highlight w:val="white"/>
        </w:rPr>
        <w:t>addressed using so-called boosting techniques.</w:t>
      </w:r>
    </w:p>
    <w:p w14:paraId="047BE3EE" w14:textId="7EBB4A12" w:rsidR="00F223C4" w:rsidRPr="00151F9E" w:rsidRDefault="00573F6B" w:rsidP="00151F9E">
      <w:pPr>
        <w:pStyle w:val="normal0"/>
        <w:widowControl w:val="0"/>
        <w:spacing w:line="480" w:lineRule="auto"/>
        <w:ind w:firstLine="720"/>
        <w:rPr>
          <w:rFonts w:ascii="Times New Roman" w:eastAsia="Times New Roman" w:hAnsi="Times New Roman" w:cs="Times New Roman"/>
          <w:color w:val="00000A"/>
          <w:sz w:val="18"/>
          <w:highlight w:val="white"/>
          <w:rPrChange w:id="138" w:author="Justin Jent" w:date="2014-04-29T21:39:00Z">
            <w:rPr/>
          </w:rPrChange>
        </w:rPr>
      </w:pPr>
      <w:r>
        <w:rPr>
          <w:rFonts w:ascii="Times New Roman" w:eastAsia="Times New Roman" w:hAnsi="Times New Roman" w:cs="Times New Roman"/>
          <w:color w:val="333333"/>
          <w:sz w:val="24"/>
          <w:highlight w:val="white"/>
        </w:rPr>
        <w:t xml:space="preserve">In this study we use the machine learning technique known as boosted regression trees to </w:t>
      </w:r>
      <w:commentRangeStart w:id="139"/>
      <w:del w:id="140" w:author="Justin Jent" w:date="2014-04-29T21:37:00Z">
        <w:r w:rsidDel="00151F9E">
          <w:rPr>
            <w:rFonts w:ascii="Times New Roman" w:eastAsia="Times New Roman" w:hAnsi="Times New Roman" w:cs="Times New Roman"/>
            <w:color w:val="333333"/>
            <w:sz w:val="24"/>
            <w:highlight w:val="white"/>
          </w:rPr>
          <w:delText xml:space="preserve">perform MST </w:delText>
        </w:r>
        <w:commentRangeEnd w:id="139"/>
        <w:r w:rsidR="002E6C29" w:rsidDel="00151F9E">
          <w:rPr>
            <w:rStyle w:val="CommentReference"/>
            <w:rFonts w:asciiTheme="minorHAnsi" w:eastAsiaTheme="minorEastAsia" w:hAnsiTheme="minorHAnsi" w:cstheme="minorBidi"/>
            <w:color w:val="auto"/>
          </w:rPr>
          <w:commentReference w:id="139"/>
        </w:r>
        <w:r w:rsidDel="00151F9E">
          <w:rPr>
            <w:rFonts w:ascii="Times New Roman" w:eastAsia="Times New Roman" w:hAnsi="Times New Roman" w:cs="Times New Roman"/>
            <w:color w:val="333333"/>
            <w:sz w:val="24"/>
            <w:highlight w:val="white"/>
          </w:rPr>
          <w:delText>by relating</w:delText>
        </w:r>
      </w:del>
      <w:ins w:id="141" w:author="Justin Jent" w:date="2014-04-29T21:37:00Z">
        <w:r w:rsidR="00151F9E">
          <w:rPr>
            <w:rFonts w:ascii="Times New Roman" w:eastAsia="Times New Roman" w:hAnsi="Times New Roman" w:cs="Times New Roman"/>
            <w:color w:val="333333"/>
            <w:sz w:val="24"/>
            <w:highlight w:val="white"/>
          </w:rPr>
          <w:t>relate</w:t>
        </w:r>
      </w:ins>
      <w:r>
        <w:rPr>
          <w:rFonts w:ascii="Times New Roman" w:eastAsia="Times New Roman" w:hAnsi="Times New Roman" w:cs="Times New Roman"/>
          <w:color w:val="333333"/>
          <w:sz w:val="24"/>
          <w:highlight w:val="white"/>
        </w:rPr>
        <w:t xml:space="preserve"> meteorological, anthropogenic, and landscape covariates to observed in-stream </w:t>
      </w:r>
      <w:r>
        <w:rPr>
          <w:rFonts w:ascii="Times New Roman" w:eastAsia="Times New Roman" w:hAnsi="Times New Roman" w:cs="Times New Roman"/>
          <w:i/>
          <w:color w:val="333333"/>
          <w:sz w:val="24"/>
          <w:highlight w:val="white"/>
        </w:rPr>
        <w:t>E. coli</w:t>
      </w:r>
      <w:r>
        <w:rPr>
          <w:rFonts w:ascii="Times New Roman" w:eastAsia="Times New Roman" w:hAnsi="Times New Roman" w:cs="Times New Roman"/>
          <w:color w:val="333333"/>
          <w:sz w:val="24"/>
          <w:highlight w:val="white"/>
        </w:rPr>
        <w:t xml:space="preserve"> concentrations. </w:t>
      </w:r>
      <w:del w:id="142" w:author="Justin Jent" w:date="2014-04-29T21:38:00Z">
        <w:r w:rsidDel="00151F9E">
          <w:rPr>
            <w:rFonts w:ascii="Times New Roman" w:eastAsia="Times New Roman" w:hAnsi="Times New Roman" w:cs="Times New Roman"/>
            <w:color w:val="333333"/>
            <w:sz w:val="24"/>
            <w:highlight w:val="white"/>
          </w:rPr>
          <w:delText xml:space="preserve">Classification and Regression Trees </w:delText>
        </w:r>
      </w:del>
      <w:ins w:id="143" w:author="Justin Jent" w:date="2014-04-29T21:38:00Z">
        <w:r w:rsidR="00151F9E">
          <w:rPr>
            <w:rFonts w:ascii="Times New Roman" w:eastAsia="Times New Roman" w:hAnsi="Times New Roman" w:cs="Times New Roman"/>
            <w:color w:val="333333"/>
            <w:sz w:val="24"/>
            <w:highlight w:val="white"/>
          </w:rPr>
          <w:t xml:space="preserve">CRTs </w:t>
        </w:r>
      </w:ins>
      <w:r>
        <w:rPr>
          <w:rFonts w:ascii="Times New Roman" w:eastAsia="Times New Roman" w:hAnsi="Times New Roman" w:cs="Times New Roman"/>
          <w:color w:val="333333"/>
          <w:sz w:val="24"/>
          <w:highlight w:val="white"/>
        </w:rPr>
        <w:t xml:space="preserve">can be used alone, or as an aide to developing physically based models by first gaining an understanding of the complex interactions involved in the data.  Our </w:t>
      </w:r>
      <w:ins w:id="144" w:author="Lilit  Yeghiazarian" w:date="2014-03-21T13:07:00Z">
        <w:r w:rsidR="00646030">
          <w:rPr>
            <w:rFonts w:ascii="Times New Roman" w:eastAsia="Times New Roman" w:hAnsi="Times New Roman" w:cs="Times New Roman"/>
            <w:color w:val="333333"/>
            <w:sz w:val="24"/>
            <w:highlight w:val="white"/>
          </w:rPr>
          <w:t xml:space="preserve">goal </w:t>
        </w:r>
      </w:ins>
      <w:r>
        <w:rPr>
          <w:rFonts w:ascii="Times New Roman" w:eastAsia="Times New Roman" w:hAnsi="Times New Roman" w:cs="Times New Roman"/>
          <w:color w:val="333333"/>
          <w:sz w:val="24"/>
          <w:highlight w:val="white"/>
        </w:rPr>
        <w:t xml:space="preserve">is to assess whether boosted CRT </w:t>
      </w:r>
      <w:ins w:id="145" w:author="Justin Jent" w:date="2014-04-21T21:33:00Z">
        <w:r w:rsidR="0036596E">
          <w:rPr>
            <w:rFonts w:ascii="Times New Roman" w:eastAsia="Times New Roman" w:hAnsi="Times New Roman" w:cs="Times New Roman"/>
            <w:color w:val="333333"/>
            <w:sz w:val="24"/>
            <w:highlight w:val="white"/>
          </w:rPr>
          <w:t>can be</w:t>
        </w:r>
      </w:ins>
      <w:del w:id="146" w:author="Justin Jent" w:date="2014-04-21T21:33:00Z">
        <w:r w:rsidDel="0036596E">
          <w:rPr>
            <w:rFonts w:ascii="Times New Roman" w:eastAsia="Times New Roman" w:hAnsi="Times New Roman" w:cs="Times New Roman"/>
            <w:color w:val="333333"/>
            <w:sz w:val="24"/>
            <w:highlight w:val="white"/>
          </w:rPr>
          <w:delText>is</w:delText>
        </w:r>
      </w:del>
      <w:r>
        <w:rPr>
          <w:rFonts w:ascii="Times New Roman" w:eastAsia="Times New Roman" w:hAnsi="Times New Roman" w:cs="Times New Roman"/>
          <w:color w:val="333333"/>
          <w:sz w:val="24"/>
          <w:highlight w:val="white"/>
        </w:rPr>
        <w:t xml:space="preserve"> successful</w:t>
      </w:r>
      <w:ins w:id="147" w:author="Lilit  Yeghiazarian" w:date="2014-03-21T13:07:00Z">
        <w:r w:rsidR="00646030">
          <w:rPr>
            <w:rFonts w:ascii="Times New Roman" w:eastAsia="Times New Roman" w:hAnsi="Times New Roman" w:cs="Times New Roman"/>
            <w:color w:val="333333"/>
            <w:sz w:val="24"/>
            <w:highlight w:val="white"/>
          </w:rPr>
          <w:t xml:space="preserve"> in determining </w:t>
        </w:r>
      </w:ins>
      <w:ins w:id="148" w:author="Justin Jent" w:date="2014-04-21T21:33:00Z">
        <w:r w:rsidR="0036596E">
          <w:rPr>
            <w:rFonts w:ascii="Times New Roman" w:eastAsia="Times New Roman" w:hAnsi="Times New Roman" w:cs="Times New Roman"/>
            <w:color w:val="333333"/>
            <w:sz w:val="24"/>
            <w:highlight w:val="white"/>
          </w:rPr>
          <w:t>variables associated with fecal contamination</w:t>
        </w:r>
      </w:ins>
      <w:ins w:id="149" w:author="Justin Jent" w:date="2014-04-21T21:34:00Z">
        <w:r w:rsidR="0036596E">
          <w:rPr>
            <w:rFonts w:ascii="Times New Roman" w:eastAsia="Times New Roman" w:hAnsi="Times New Roman" w:cs="Times New Roman"/>
            <w:color w:val="333333"/>
            <w:sz w:val="24"/>
            <w:highlight w:val="white"/>
          </w:rPr>
          <w:t xml:space="preserve"> source(s</w:t>
        </w:r>
      </w:ins>
      <w:ins w:id="150" w:author="Justin Jent" w:date="2014-04-21T21:35:00Z">
        <w:r w:rsidR="0036596E">
          <w:rPr>
            <w:rFonts w:ascii="Times New Roman" w:eastAsia="Times New Roman" w:hAnsi="Times New Roman" w:cs="Times New Roman"/>
            <w:color w:val="333333"/>
            <w:sz w:val="24"/>
            <w:highlight w:val="white"/>
          </w:rPr>
          <w:t>)</w:t>
        </w:r>
      </w:ins>
      <w:ins w:id="151" w:author="Justin Jent" w:date="2014-04-21T21:34:00Z">
        <w:r w:rsidR="0036596E">
          <w:rPr>
            <w:rFonts w:ascii="Times New Roman" w:eastAsia="Times New Roman" w:hAnsi="Times New Roman" w:cs="Times New Roman"/>
            <w:color w:val="333333"/>
            <w:sz w:val="24"/>
            <w:highlight w:val="white"/>
          </w:rPr>
          <w:t xml:space="preserve">, and then making predictions of fecal </w:t>
        </w:r>
      </w:ins>
      <w:ins w:id="152" w:author="Justin Jent" w:date="2014-04-21T21:36:00Z">
        <w:r w:rsidR="0036596E">
          <w:rPr>
            <w:rFonts w:ascii="Times New Roman" w:eastAsia="Times New Roman" w:hAnsi="Times New Roman" w:cs="Times New Roman"/>
            <w:color w:val="333333"/>
            <w:sz w:val="24"/>
            <w:highlight w:val="white"/>
          </w:rPr>
          <w:t>contamination</w:t>
        </w:r>
      </w:ins>
      <w:ins w:id="153" w:author="Justin Jent" w:date="2014-04-21T21:34:00Z">
        <w:r w:rsidR="0036596E">
          <w:rPr>
            <w:rFonts w:ascii="Times New Roman" w:eastAsia="Times New Roman" w:hAnsi="Times New Roman" w:cs="Times New Roman"/>
            <w:color w:val="333333"/>
            <w:sz w:val="24"/>
            <w:highlight w:val="white"/>
          </w:rPr>
          <w:t xml:space="preserve"> </w:t>
        </w:r>
      </w:ins>
      <w:ins w:id="154" w:author="Justin Jent" w:date="2014-04-21T21:36:00Z">
        <w:r w:rsidR="0036596E">
          <w:rPr>
            <w:rFonts w:ascii="Times New Roman" w:eastAsia="Times New Roman" w:hAnsi="Times New Roman" w:cs="Times New Roman"/>
            <w:color w:val="333333"/>
            <w:sz w:val="24"/>
            <w:highlight w:val="white"/>
          </w:rPr>
          <w:t xml:space="preserve">levels. Often </w:t>
        </w:r>
      </w:ins>
      <w:ins w:id="155" w:author="Justin Jent" w:date="2014-04-21T21:37:00Z">
        <w:r w:rsidR="0036596E">
          <w:rPr>
            <w:rFonts w:ascii="Times New Roman" w:eastAsia="Times New Roman" w:hAnsi="Times New Roman" w:cs="Times New Roman"/>
            <w:color w:val="333333"/>
            <w:sz w:val="24"/>
            <w:highlight w:val="white"/>
          </w:rPr>
          <w:t>meteorological</w:t>
        </w:r>
      </w:ins>
      <w:ins w:id="156" w:author="Justin Jent" w:date="2014-04-21T21:36:00Z">
        <w:r w:rsidR="0036596E">
          <w:rPr>
            <w:rFonts w:ascii="Times New Roman" w:eastAsia="Times New Roman" w:hAnsi="Times New Roman" w:cs="Times New Roman"/>
            <w:color w:val="333333"/>
            <w:sz w:val="24"/>
            <w:highlight w:val="white"/>
          </w:rPr>
          <w:t xml:space="preserve"> variables are associated with fecal contamination, but each watershed is </w:t>
        </w:r>
      </w:ins>
      <w:ins w:id="157" w:author="Justin Jent" w:date="2014-04-21T21:37:00Z">
        <w:r w:rsidR="0036596E">
          <w:rPr>
            <w:rFonts w:ascii="Times New Roman" w:eastAsia="Times New Roman" w:hAnsi="Times New Roman" w:cs="Times New Roman"/>
            <w:color w:val="333333"/>
            <w:sz w:val="24"/>
            <w:highlight w:val="white"/>
          </w:rPr>
          <w:t>unique</w:t>
        </w:r>
      </w:ins>
      <w:ins w:id="158" w:author="Justin Jent" w:date="2014-04-21T21:36:00Z">
        <w:r w:rsidR="0036596E">
          <w:rPr>
            <w:rFonts w:ascii="Times New Roman" w:eastAsia="Times New Roman" w:hAnsi="Times New Roman" w:cs="Times New Roman"/>
            <w:color w:val="333333"/>
            <w:sz w:val="24"/>
            <w:highlight w:val="white"/>
          </w:rPr>
          <w:t xml:space="preserve"> and it can be difficult to determine the source of fecal </w:t>
        </w:r>
      </w:ins>
      <w:ins w:id="159" w:author="Justin Jent" w:date="2014-04-21T21:37:00Z">
        <w:r w:rsidR="0036596E">
          <w:rPr>
            <w:rFonts w:ascii="Times New Roman" w:eastAsia="Times New Roman" w:hAnsi="Times New Roman" w:cs="Times New Roman"/>
            <w:color w:val="333333"/>
            <w:sz w:val="24"/>
            <w:highlight w:val="white"/>
          </w:rPr>
          <w:t>contamination</w:t>
        </w:r>
      </w:ins>
      <w:ins w:id="160" w:author="Justin Jent" w:date="2014-04-21T21:36:00Z">
        <w:r w:rsidR="0036596E">
          <w:rPr>
            <w:rFonts w:ascii="Times New Roman" w:eastAsia="Times New Roman" w:hAnsi="Times New Roman" w:cs="Times New Roman"/>
            <w:color w:val="333333"/>
            <w:sz w:val="24"/>
            <w:highlight w:val="white"/>
          </w:rPr>
          <w:t>.</w:t>
        </w:r>
      </w:ins>
      <w:ins w:id="161" w:author="Justin Jent" w:date="2014-04-21T21:40:00Z">
        <w:r w:rsidR="00640B73">
          <w:rPr>
            <w:rFonts w:ascii="Times New Roman" w:eastAsia="Times New Roman" w:hAnsi="Times New Roman" w:cs="Times New Roman"/>
            <w:color w:val="333333"/>
            <w:sz w:val="24"/>
            <w:highlight w:val="white"/>
          </w:rPr>
          <w:t xml:space="preserve"> It is important to gather as much data as possible</w:t>
        </w:r>
      </w:ins>
      <w:ins w:id="162" w:author="Justin Jent" w:date="2014-04-21T21:41:00Z">
        <w:r w:rsidR="00640B73">
          <w:rPr>
            <w:rFonts w:ascii="Times New Roman" w:eastAsia="Times New Roman" w:hAnsi="Times New Roman" w:cs="Times New Roman"/>
            <w:color w:val="333333"/>
            <w:sz w:val="24"/>
            <w:highlight w:val="white"/>
          </w:rPr>
          <w:t xml:space="preserve"> for each watershed</w:t>
        </w:r>
      </w:ins>
      <w:ins w:id="163" w:author="Justin Jent" w:date="2014-04-21T21:40:00Z">
        <w:r w:rsidR="00640B73">
          <w:rPr>
            <w:rFonts w:ascii="Times New Roman" w:eastAsia="Times New Roman" w:hAnsi="Times New Roman" w:cs="Times New Roman"/>
            <w:color w:val="333333"/>
            <w:sz w:val="24"/>
            <w:highlight w:val="white"/>
          </w:rPr>
          <w:t xml:space="preserve"> that might be useful in determining sources or indicators of fecal pollution</w:t>
        </w:r>
      </w:ins>
      <w:ins w:id="164" w:author="Justin Jent" w:date="2014-04-21T21:42:00Z">
        <w:r w:rsidR="00640B73">
          <w:rPr>
            <w:rFonts w:ascii="Times New Roman" w:eastAsia="Times New Roman" w:hAnsi="Times New Roman" w:cs="Times New Roman"/>
            <w:color w:val="333333"/>
            <w:sz w:val="24"/>
            <w:highlight w:val="white"/>
          </w:rPr>
          <w:t xml:space="preserve"> (e.g. density of sewer lines, number of septic tanks, animal feeding operations, etc</w:t>
        </w:r>
      </w:ins>
      <w:ins w:id="165" w:author="Justin Jent" w:date="2014-04-21T21:40:00Z">
        <w:r w:rsidR="00640B73">
          <w:rPr>
            <w:rFonts w:ascii="Times New Roman" w:eastAsia="Times New Roman" w:hAnsi="Times New Roman" w:cs="Times New Roman"/>
            <w:color w:val="333333"/>
            <w:sz w:val="24"/>
            <w:highlight w:val="white"/>
          </w:rPr>
          <w:t>.</w:t>
        </w:r>
      </w:ins>
      <w:ins w:id="166" w:author="Justin Jent" w:date="2014-04-21T21:36:00Z">
        <w:r w:rsidR="00640B73">
          <w:rPr>
            <w:rFonts w:ascii="Times New Roman" w:eastAsia="Times New Roman" w:hAnsi="Times New Roman" w:cs="Times New Roman"/>
            <w:color w:val="333333"/>
            <w:sz w:val="24"/>
            <w:highlight w:val="white"/>
          </w:rPr>
          <w:t>)</w:t>
        </w:r>
      </w:ins>
      <w:ins w:id="167" w:author="Justin Jent" w:date="2014-04-21T21:42:00Z">
        <w:r w:rsidR="00640B73">
          <w:rPr>
            <w:rFonts w:ascii="Times New Roman" w:eastAsia="Times New Roman" w:hAnsi="Times New Roman" w:cs="Times New Roman"/>
            <w:color w:val="333333"/>
            <w:sz w:val="24"/>
            <w:highlight w:val="white"/>
          </w:rPr>
          <w:t>.</w:t>
        </w:r>
      </w:ins>
      <w:ins w:id="168" w:author="Lilit  Yeghiazarian" w:date="2014-03-21T13:07:00Z">
        <w:del w:id="169" w:author="Justin Jent" w:date="2014-04-21T21:33:00Z">
          <w:r w:rsidR="00646030" w:rsidDel="0036596E">
            <w:rPr>
              <w:rFonts w:ascii="Times New Roman" w:eastAsia="Times New Roman" w:hAnsi="Times New Roman" w:cs="Times New Roman"/>
              <w:color w:val="333333"/>
              <w:sz w:val="24"/>
              <w:highlight w:val="white"/>
            </w:rPr>
            <w:delText>(prediction</w:delText>
          </w:r>
        </w:del>
      </w:ins>
      <w:ins w:id="170" w:author="Lilit  Yeghiazarian" w:date="2014-03-21T13:08:00Z">
        <w:del w:id="171" w:author="Justin Jent" w:date="2014-04-21T21:33:00Z">
          <w:r w:rsidR="00646030" w:rsidDel="0036596E">
            <w:rPr>
              <w:rFonts w:ascii="Times New Roman" w:eastAsia="Times New Roman" w:hAnsi="Times New Roman" w:cs="Times New Roman"/>
              <w:color w:val="333333"/>
              <w:sz w:val="24"/>
              <w:highlight w:val="white"/>
            </w:rPr>
            <w:delText>?</w:delText>
          </w:r>
        </w:del>
      </w:ins>
      <w:ins w:id="172" w:author="Lilit  Yeghiazarian" w:date="2014-03-21T13:07:00Z">
        <w:del w:id="173" w:author="Justin Jent" w:date="2014-04-21T21:33:00Z">
          <w:r w:rsidR="00646030" w:rsidDel="0036596E">
            <w:rPr>
              <w:rFonts w:ascii="Times New Roman" w:eastAsia="Times New Roman" w:hAnsi="Times New Roman" w:cs="Times New Roman"/>
              <w:color w:val="333333"/>
              <w:sz w:val="24"/>
              <w:highlight w:val="white"/>
            </w:rPr>
            <w:delText xml:space="preserve">) </w:delText>
          </w:r>
        </w:del>
      </w:ins>
      <w:del w:id="174" w:author="Justin Jent" w:date="2014-04-21T21:34:00Z">
        <w:r w:rsidDel="0036596E">
          <w:rPr>
            <w:rFonts w:ascii="Times New Roman" w:eastAsia="Times New Roman" w:hAnsi="Times New Roman" w:cs="Times New Roman"/>
            <w:color w:val="333333"/>
            <w:sz w:val="24"/>
            <w:highlight w:val="white"/>
          </w:rPr>
          <w:delText xml:space="preserve">the contamination </w:delText>
        </w:r>
        <w:commentRangeStart w:id="175"/>
        <w:r w:rsidDel="0036596E">
          <w:rPr>
            <w:rFonts w:ascii="Times New Roman" w:eastAsia="Times New Roman" w:hAnsi="Times New Roman" w:cs="Times New Roman"/>
            <w:color w:val="333333"/>
            <w:sz w:val="24"/>
            <w:highlight w:val="white"/>
          </w:rPr>
          <w:delText>source(s)</w:delText>
        </w:r>
      </w:del>
      <w:ins w:id="176" w:author="Lilit  Yeghiazarian" w:date="2014-03-21T13:06:00Z">
        <w:del w:id="177" w:author="Justin Jent" w:date="2014-04-21T21:34:00Z">
          <w:r w:rsidR="00646030" w:rsidDel="0036596E">
            <w:rPr>
              <w:rFonts w:ascii="Times New Roman" w:eastAsia="Times New Roman" w:hAnsi="Times New Roman" w:cs="Times New Roman"/>
              <w:color w:val="333333"/>
              <w:sz w:val="24"/>
              <w:highlight w:val="white"/>
            </w:rPr>
            <w:delText>.</w:delText>
          </w:r>
        </w:del>
      </w:ins>
      <w:del w:id="178" w:author="Justin Jent" w:date="2014-04-21T21:34:00Z">
        <w:r w:rsidDel="0036596E">
          <w:rPr>
            <w:rFonts w:ascii="Times New Roman" w:eastAsia="Times New Roman" w:hAnsi="Times New Roman" w:cs="Times New Roman"/>
            <w:color w:val="333333"/>
            <w:sz w:val="24"/>
            <w:highlight w:val="white"/>
          </w:rPr>
          <w:delText xml:space="preserve"> </w:delText>
        </w:r>
        <w:commentRangeEnd w:id="175"/>
        <w:r w:rsidR="00646030" w:rsidDel="0036596E">
          <w:rPr>
            <w:rStyle w:val="CommentReference"/>
            <w:rFonts w:asciiTheme="minorHAnsi" w:eastAsiaTheme="minorEastAsia" w:hAnsiTheme="minorHAnsi" w:cstheme="minorBidi"/>
            <w:color w:val="auto"/>
          </w:rPr>
          <w:commentReference w:id="175"/>
        </w:r>
      </w:del>
      <w:commentRangeStart w:id="179"/>
      <w:del w:id="180" w:author="Justin Jent" w:date="2014-04-21T21:36:00Z">
        <w:r w:rsidDel="0036596E">
          <w:rPr>
            <w:rFonts w:ascii="Times New Roman" w:eastAsia="Times New Roman" w:hAnsi="Times New Roman" w:cs="Times New Roman"/>
            <w:color w:val="333333"/>
            <w:sz w:val="24"/>
            <w:highlight w:val="white"/>
          </w:rPr>
          <w:delText>Often good indicators of fecal pollution are land use, season, and meteorological variables</w:delText>
        </w:r>
      </w:del>
      <w:del w:id="181" w:author="Justin Jent" w:date="2014-04-21T21:33:00Z">
        <w:r w:rsidDel="0036596E">
          <w:rPr>
            <w:rFonts w:ascii="Times New Roman" w:eastAsia="Times New Roman" w:hAnsi="Times New Roman" w:cs="Times New Roman"/>
            <w:color w:val="00000A"/>
            <w:sz w:val="18"/>
            <w:highlight w:val="white"/>
          </w:rPr>
          <w:delText xml:space="preserve">[l6] </w:delText>
        </w:r>
      </w:del>
      <w:del w:id="182" w:author="Justin Jent" w:date="2014-04-21T21:36:00Z">
        <w:r w:rsidDel="0036596E">
          <w:rPr>
            <w:rFonts w:ascii="Times New Roman" w:eastAsia="Times New Roman" w:hAnsi="Times New Roman" w:cs="Times New Roman"/>
            <w:color w:val="333333"/>
            <w:sz w:val="24"/>
            <w:highlight w:val="white"/>
          </w:rPr>
          <w:delText xml:space="preserve">, and it is our assumption that identification of these variables as the best predictors of in-stream fecal contamination by our boosted CRT method </w:delText>
        </w:r>
        <w:commentRangeStart w:id="183"/>
        <w:r w:rsidDel="0036596E">
          <w:rPr>
            <w:rFonts w:ascii="Times New Roman" w:eastAsia="Times New Roman" w:hAnsi="Times New Roman" w:cs="Times New Roman"/>
            <w:color w:val="333333"/>
            <w:sz w:val="24"/>
            <w:highlight w:val="white"/>
          </w:rPr>
          <w:delText>is an indication of model success</w:delText>
        </w:r>
        <w:commentRangeEnd w:id="183"/>
        <w:r w:rsidR="0013234B" w:rsidDel="0036596E">
          <w:rPr>
            <w:rStyle w:val="CommentReference"/>
            <w:rFonts w:asciiTheme="minorHAnsi" w:eastAsiaTheme="minorEastAsia" w:hAnsiTheme="minorHAnsi" w:cstheme="minorBidi"/>
            <w:color w:val="auto"/>
          </w:rPr>
          <w:commentReference w:id="183"/>
        </w:r>
      </w:del>
      <w:del w:id="184" w:author="Justin Jent" w:date="2014-04-21T21:32:00Z">
        <w:r w:rsidDel="0036596E">
          <w:rPr>
            <w:rFonts w:ascii="Times New Roman" w:eastAsia="Times New Roman" w:hAnsi="Times New Roman" w:cs="Times New Roman"/>
            <w:color w:val="00000A"/>
            <w:sz w:val="18"/>
            <w:highlight w:val="white"/>
          </w:rPr>
          <w:delText xml:space="preserve">[l7] </w:delText>
        </w:r>
        <w:r w:rsidDel="0036596E">
          <w:rPr>
            <w:rFonts w:ascii="Times New Roman" w:eastAsia="Times New Roman" w:hAnsi="Times New Roman" w:cs="Times New Roman"/>
            <w:color w:val="333333"/>
            <w:sz w:val="24"/>
            <w:highlight w:val="white"/>
          </w:rPr>
          <w:delText xml:space="preserve">. </w:delText>
        </w:r>
        <w:r w:rsidDel="0036596E">
          <w:rPr>
            <w:rFonts w:ascii="Times New Roman" w:eastAsia="Times New Roman" w:hAnsi="Times New Roman" w:cs="Times New Roman"/>
            <w:color w:val="00000A"/>
            <w:sz w:val="18"/>
            <w:highlight w:val="white"/>
          </w:rPr>
          <w:delText>[l8]</w:delText>
        </w:r>
      </w:del>
      <w:ins w:id="185" w:author="Justin Jent" w:date="2014-04-21T21:32:00Z">
        <w:r w:rsidR="0036596E" w:rsidDel="0036596E">
          <w:rPr>
            <w:rFonts w:ascii="Times New Roman" w:eastAsia="Times New Roman" w:hAnsi="Times New Roman" w:cs="Times New Roman"/>
            <w:color w:val="00000A"/>
            <w:sz w:val="18"/>
            <w:highlight w:val="white"/>
          </w:rPr>
          <w:t xml:space="preserve"> </w:t>
        </w:r>
      </w:ins>
      <w:del w:id="186" w:author="Justin Jent" w:date="2014-04-21T21:32:00Z">
        <w:r w:rsidDel="0036596E">
          <w:rPr>
            <w:rFonts w:ascii="Times New Roman" w:eastAsia="Times New Roman" w:hAnsi="Times New Roman" w:cs="Times New Roman"/>
            <w:color w:val="00000A"/>
            <w:sz w:val="18"/>
            <w:highlight w:val="white"/>
          </w:rPr>
          <w:delText xml:space="preserve"> </w:delText>
        </w:r>
        <w:commentRangeEnd w:id="179"/>
        <w:r w:rsidR="0013234B" w:rsidDel="0036596E">
          <w:rPr>
            <w:rStyle w:val="CommentReference"/>
            <w:rFonts w:asciiTheme="minorHAnsi" w:eastAsiaTheme="minorEastAsia" w:hAnsiTheme="minorHAnsi" w:cstheme="minorBidi"/>
            <w:color w:val="auto"/>
          </w:rPr>
          <w:commentReference w:id="179"/>
        </w:r>
      </w:del>
    </w:p>
    <w:p w14:paraId="1FE3CC8C" w14:textId="77777777" w:rsidR="00F223C4" w:rsidRPr="00151F9E" w:rsidRDefault="00573F6B" w:rsidP="00151F9E">
      <w:pPr>
        <w:pStyle w:val="normal0"/>
        <w:widowControl w:val="0"/>
        <w:spacing w:line="480" w:lineRule="auto"/>
        <w:rPr>
          <w:b/>
          <w:rPrChange w:id="187" w:author="Justin Jent" w:date="2014-04-29T21:39:00Z">
            <w:rPr/>
          </w:rPrChange>
        </w:rPr>
        <w:pPrChange w:id="188" w:author="Justin Jent" w:date="2014-04-29T21:39:00Z">
          <w:pPr>
            <w:pStyle w:val="Heading3"/>
            <w:widowControl w:val="0"/>
            <w:spacing w:before="280" w:after="80" w:line="480" w:lineRule="auto"/>
            <w:contextualSpacing w:val="0"/>
          </w:pPr>
        </w:pPrChange>
      </w:pPr>
      <w:bookmarkStart w:id="189" w:name="h.3982evfwt08d" w:colFirst="0" w:colLast="0"/>
      <w:bookmarkEnd w:id="189"/>
      <w:r w:rsidRPr="00151F9E">
        <w:rPr>
          <w:rFonts w:ascii="Times New Roman" w:eastAsia="Times New Roman" w:hAnsi="Times New Roman" w:cs="Times New Roman"/>
          <w:b/>
          <w:color w:val="333333"/>
          <w:sz w:val="26"/>
          <w:highlight w:val="white"/>
          <w:rPrChange w:id="190" w:author="Justin Jent" w:date="2014-04-29T21:39:00Z">
            <w:rPr>
              <w:rFonts w:ascii="Times New Roman" w:eastAsia="Times New Roman" w:hAnsi="Times New Roman" w:cs="Times New Roman"/>
              <w:color w:val="333333"/>
              <w:sz w:val="26"/>
              <w:highlight w:val="white"/>
            </w:rPr>
          </w:rPrChange>
        </w:rPr>
        <w:t>2.0 Materials and Methods</w:t>
      </w:r>
    </w:p>
    <w:p w14:paraId="012ADB59" w14:textId="77777777" w:rsidR="00F223C4" w:rsidRDefault="00573F6B">
      <w:pPr>
        <w:pStyle w:val="Heading3"/>
        <w:widowControl w:val="0"/>
        <w:spacing w:before="280" w:after="80" w:line="480" w:lineRule="auto"/>
        <w:contextualSpacing w:val="0"/>
      </w:pPr>
      <w:bookmarkStart w:id="191" w:name="h.a5xwmtqot273" w:colFirst="0" w:colLast="0"/>
      <w:bookmarkEnd w:id="191"/>
      <w:r>
        <w:rPr>
          <w:rFonts w:ascii="Times New Roman" w:eastAsia="Times New Roman" w:hAnsi="Times New Roman" w:cs="Times New Roman"/>
          <w:color w:val="333333"/>
          <w:sz w:val="26"/>
          <w:highlight w:val="white"/>
        </w:rPr>
        <w:t xml:space="preserve">2.1 Study Area and Sample Sites </w:t>
      </w:r>
    </w:p>
    <w:p w14:paraId="642D998E" w14:textId="7EC001D4"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The data used in this study come from the Shepherd Creek watershed located in Cincinnati, Ohio (Figure X). </w:t>
      </w:r>
      <w:commentRangeStart w:id="192"/>
      <w:del w:id="193" w:author="Justin Jent" w:date="2014-04-21T20:40:00Z">
        <w:r w:rsidDel="00CA7E0E">
          <w:rPr>
            <w:rFonts w:ascii="Times New Roman" w:eastAsia="Times New Roman" w:hAnsi="Times New Roman" w:cs="Times New Roman"/>
            <w:color w:val="333333"/>
            <w:sz w:val="24"/>
            <w:highlight w:val="white"/>
          </w:rPr>
          <w:delText>This watershed was part of the U.S. EPA incentive program to implement rain gardens and barrels in order to alleviate storm water runoff</w:delText>
        </w:r>
        <w:commentRangeEnd w:id="192"/>
        <w:r w:rsidR="0043264F" w:rsidDel="00CA7E0E">
          <w:rPr>
            <w:rStyle w:val="CommentReference"/>
            <w:rFonts w:asciiTheme="minorHAnsi" w:eastAsiaTheme="minorEastAsia" w:hAnsiTheme="minorHAnsi" w:cstheme="minorBidi"/>
            <w:color w:val="auto"/>
          </w:rPr>
          <w:commentReference w:id="192"/>
        </w:r>
        <w:r w:rsidDel="00CA7E0E">
          <w:rPr>
            <w:rFonts w:ascii="Times New Roman" w:eastAsia="Times New Roman" w:hAnsi="Times New Roman" w:cs="Times New Roman"/>
            <w:color w:val="333333"/>
            <w:sz w:val="24"/>
            <w:highlight w:val="white"/>
          </w:rPr>
          <w:delText xml:space="preserve"> [7]. </w:delText>
        </w:r>
      </w:del>
      <w:r>
        <w:rPr>
          <w:rFonts w:ascii="Times New Roman" w:eastAsia="Times New Roman" w:hAnsi="Times New Roman" w:cs="Times New Roman"/>
          <w:color w:val="333333"/>
          <w:sz w:val="24"/>
          <w:highlight w:val="white"/>
        </w:rPr>
        <w:t>The data from this study provide an unusually comprehensive suite of covariates to assess fecal contamination</w:t>
      </w:r>
      <w:ins w:id="194" w:author="Justin Jent" w:date="2014-04-21T20:42:00Z">
        <w:r w:rsidR="00CA7E0E">
          <w:rPr>
            <w:rFonts w:ascii="Times New Roman" w:eastAsia="Times New Roman" w:hAnsi="Times New Roman" w:cs="Times New Roman"/>
            <w:color w:val="333333"/>
            <w:sz w:val="24"/>
            <w:highlight w:val="white"/>
          </w:rPr>
          <w:t xml:space="preserve">. A long list of variables including metals, </w:t>
        </w:r>
      </w:ins>
      <w:ins w:id="195" w:author="Justin Jent" w:date="2014-04-21T20:44:00Z">
        <w:r w:rsidR="00CA7E0E">
          <w:rPr>
            <w:rFonts w:ascii="Times New Roman" w:eastAsia="Times New Roman" w:hAnsi="Times New Roman" w:cs="Times New Roman"/>
            <w:color w:val="333333"/>
            <w:sz w:val="24"/>
            <w:highlight w:val="white"/>
          </w:rPr>
          <w:t>temperature, turbidity, etc.</w:t>
        </w:r>
      </w:ins>
      <w:r>
        <w:rPr>
          <w:rFonts w:ascii="Times New Roman" w:eastAsia="Times New Roman" w:hAnsi="Times New Roman" w:cs="Times New Roman"/>
          <w:color w:val="333333"/>
          <w:sz w:val="24"/>
          <w:highlight w:val="white"/>
        </w:rPr>
        <w:t xml:space="preserve"> (Table 1)</w:t>
      </w:r>
      <w:ins w:id="196" w:author="Justin Jent" w:date="2014-04-21T20:44:00Z">
        <w:r w:rsidR="00CA7E0E">
          <w:rPr>
            <w:rFonts w:ascii="Times New Roman" w:eastAsia="Times New Roman" w:hAnsi="Times New Roman" w:cs="Times New Roman"/>
            <w:color w:val="333333"/>
            <w:sz w:val="24"/>
            <w:highlight w:val="white"/>
          </w:rPr>
          <w:t xml:space="preserve"> were analyzed along with </w:t>
        </w:r>
        <w:r w:rsidR="00CA7E0E">
          <w:rPr>
            <w:rFonts w:ascii="Times New Roman" w:eastAsia="Times New Roman" w:hAnsi="Times New Roman" w:cs="Times New Roman"/>
            <w:i/>
            <w:color w:val="333333"/>
            <w:sz w:val="24"/>
            <w:highlight w:val="white"/>
          </w:rPr>
          <w:t>E. coli</w:t>
        </w:r>
      </w:ins>
      <w:r>
        <w:rPr>
          <w:rFonts w:ascii="Times New Roman" w:eastAsia="Times New Roman" w:hAnsi="Times New Roman" w:cs="Times New Roman"/>
          <w:color w:val="333333"/>
          <w:sz w:val="24"/>
          <w:highlight w:val="white"/>
        </w:rPr>
        <w:t>.</w:t>
      </w:r>
      <w:ins w:id="197" w:author="Justin Jent" w:date="2014-04-21T20:44:00Z">
        <w:r w:rsidR="00CA7E0E">
          <w:rPr>
            <w:rFonts w:ascii="Times New Roman" w:eastAsia="Times New Roman" w:hAnsi="Times New Roman" w:cs="Times New Roman"/>
            <w:color w:val="333333"/>
            <w:sz w:val="24"/>
            <w:highlight w:val="white"/>
          </w:rPr>
          <w:t xml:space="preserve"> </w:t>
        </w:r>
      </w:ins>
      <w:del w:id="198" w:author="Justin Jent" w:date="2014-04-21T20:45:00Z">
        <w:r w:rsidDel="00CA7E0E">
          <w:rPr>
            <w:rFonts w:ascii="Times New Roman" w:eastAsia="Times New Roman" w:hAnsi="Times New Roman" w:cs="Times New Roman"/>
            <w:color w:val="333333"/>
            <w:sz w:val="24"/>
            <w:highlight w:val="white"/>
          </w:rPr>
          <w:delText xml:space="preserve"> </w:delText>
        </w:r>
      </w:del>
      <w:r>
        <w:rPr>
          <w:rFonts w:ascii="Times New Roman" w:eastAsia="Times New Roman" w:hAnsi="Times New Roman" w:cs="Times New Roman"/>
          <w:color w:val="333333"/>
          <w:sz w:val="24"/>
          <w:highlight w:val="white"/>
        </w:rPr>
        <w:t>Sample collection and analysis are described by Mayer et al.</w:t>
      </w:r>
      <w:ins w:id="199" w:author="Justin Jent" w:date="2014-04-21T20:47:00Z">
        <w:r w:rsidR="00CA7E0E">
          <w:rPr>
            <w:rFonts w:ascii="Times New Roman" w:eastAsia="Times New Roman" w:hAnsi="Times New Roman" w:cs="Times New Roman"/>
            <w:color w:val="333333"/>
            <w:sz w:val="24"/>
            <w:highlight w:val="white"/>
          </w:rPr>
          <w:t xml:space="preserve"> </w:t>
        </w:r>
        <w:r w:rsidR="00CA7E0E">
          <w:rPr>
            <w:rFonts w:ascii="Times New Roman" w:eastAsia="Times New Roman" w:hAnsi="Times New Roman" w:cs="Times New Roman"/>
            <w:color w:val="333333"/>
            <w:sz w:val="24"/>
            <w:highlight w:val="white"/>
          </w:rPr>
          <w:fldChar w:fldCharType="begin"/>
        </w:r>
      </w:ins>
      <w:ins w:id="200"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27feofu1ls","properties":{"formattedCitation":"[8]","plainCitation":"[8]"},"citationItems":[{"id":389,"uris":["http://zotero.org/users/675595/items/HTMW56AS"],"uri":["http://zotero.org/users/675595/items/HTMW56AS"],"itemData":{"id":389,"type":"article-journal","title":"ENVIRONMENTAL REVIEWS AND CASE STUDIES: Building Green Infrastructure via Citizen Participation: A Six-Year Study in the Shepherd Creek (Ohio)","container-title":"Environmental Practice","page":"57-67","volume":"14","issue":"01","source":"Cambridge Journals Online","abstract":"Green infrastructure at the parcel scale provides critical ecosystem goods and services when these services (such as flood mitigation) must be provided locally. Here we report on an approach that encourages suburban landowners to mitigate impervious surfaces on their properties through a voluntary auction mechanism. We used an economic incentive to place rain gardens and rain barrels onto parcels in a 1.8-km2 watershed near Cincinnati, Ohio. A comprehensive hydrologic, water-quality, and ecological monitoring campaign documented environmental conditions before and after treatment. In 2007 and 2008, we engaged private landowners through a reverse auction to encourage placement of one rain garden and up to four rain barrels on their property. The program led to the installation of 83 rain gardens and 176 rain barrels onto more than 20% of the properties, and preliminary analyses indicate that the overall discharge regime was altered by the treatments. The length of the study (six years) may have precluded observation of treatment effects on water quality and aquatic biological communities, as we would expect these conditions to respond more slowly to management changes. These distributed storm-water installations contributed to ecosystem services such as flood protection, water supply, and water infiltration; provided benefits to the local residents; and reduced the need for larger, expensive, centralized retrofits (such as deep tunnel storage).","DOI":"10.1017/S1466046611000494","shortTitle":"ENVIRONMENTAL REVIEWS AND CASE STUDIES","author":[{"family":"Mayer","given":"Audrey L."},{"family":"Shuster","given":"William D."},{"family":"Beaulieu","given":"Jake J."},{"family":"Hopton","given":"Matthew E."},{"family":"Rhea","given":"Lee K."},{"family":"Roy","given":"Allison H."},{"family":"Thurston","given":"Hale W."}],"issued":{"date-parts":[["2012"]]}}}],"schema":"https://github.com/citation-style-language/schema/raw/master/csl-citation.json"} </w:instrText>
        </w:r>
      </w:ins>
      <w:r w:rsidR="00CA7E0E">
        <w:rPr>
          <w:rFonts w:ascii="Times New Roman" w:eastAsia="Times New Roman" w:hAnsi="Times New Roman" w:cs="Times New Roman"/>
          <w:color w:val="333333"/>
          <w:sz w:val="24"/>
          <w:highlight w:val="white"/>
        </w:rPr>
        <w:fldChar w:fldCharType="separate"/>
      </w:r>
      <w:ins w:id="201" w:author="Justin Jent" w:date="2014-04-29T21:54:00Z">
        <w:r w:rsidR="00A4673B">
          <w:rPr>
            <w:rFonts w:ascii="Times New Roman" w:eastAsia="Times New Roman" w:hAnsi="Times New Roman" w:cs="Times New Roman"/>
            <w:noProof/>
            <w:color w:val="333333"/>
            <w:sz w:val="24"/>
            <w:highlight w:val="white"/>
          </w:rPr>
          <w:t>[8]</w:t>
        </w:r>
      </w:ins>
      <w:ins w:id="202" w:author="Justin Jent" w:date="2014-04-21T20:47:00Z">
        <w:r w:rsidR="00CA7E0E">
          <w:rPr>
            <w:rFonts w:ascii="Times New Roman" w:eastAsia="Times New Roman" w:hAnsi="Times New Roman" w:cs="Times New Roman"/>
            <w:color w:val="333333"/>
            <w:sz w:val="24"/>
            <w:highlight w:val="white"/>
          </w:rPr>
          <w:fldChar w:fldCharType="end"/>
        </w:r>
      </w:ins>
      <w:del w:id="203" w:author="Justin Jent" w:date="2014-04-21T20:47:00Z">
        <w:r w:rsidDel="00CA7E0E">
          <w:rPr>
            <w:rFonts w:ascii="Times New Roman" w:eastAsia="Times New Roman" w:hAnsi="Times New Roman" w:cs="Times New Roman"/>
            <w:color w:val="333333"/>
            <w:sz w:val="24"/>
            <w:highlight w:val="white"/>
          </w:rPr>
          <w:delText xml:space="preserve"> [7]</w:delText>
        </w:r>
      </w:del>
      <w:r>
        <w:rPr>
          <w:rFonts w:ascii="Times New Roman" w:eastAsia="Times New Roman" w:hAnsi="Times New Roman" w:cs="Times New Roman"/>
          <w:color w:val="333333"/>
          <w:sz w:val="24"/>
          <w:highlight w:val="white"/>
        </w:rPr>
        <w:t xml:space="preserve">; briefly, </w:t>
      </w:r>
    </w:p>
    <w:p w14:paraId="4468CD94" w14:textId="1DE1825C"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        </w:t>
      </w:r>
      <w:r>
        <w:rPr>
          <w:rFonts w:ascii="Times New Roman" w:eastAsia="Times New Roman" w:hAnsi="Times New Roman" w:cs="Times New Roman"/>
          <w:color w:val="333333"/>
          <w:sz w:val="24"/>
          <w:highlight w:val="white"/>
        </w:rPr>
        <w:tab/>
        <w:t>We augmented the dataset described by Mayer et al.</w:t>
      </w:r>
      <w:ins w:id="204" w:author="Justin Jent" w:date="2014-04-21T20:47:00Z">
        <w:r w:rsidR="00CA7E0E">
          <w:rPr>
            <w:rFonts w:ascii="Times New Roman" w:eastAsia="Times New Roman" w:hAnsi="Times New Roman" w:cs="Times New Roman"/>
            <w:color w:val="333333"/>
            <w:sz w:val="24"/>
            <w:highlight w:val="white"/>
          </w:rPr>
          <w:t xml:space="preserve"> </w:t>
        </w:r>
      </w:ins>
      <w:del w:id="205" w:author="Justin Jent" w:date="2014-04-21T20:47:00Z">
        <w:r w:rsidDel="00CA7E0E">
          <w:rPr>
            <w:rFonts w:ascii="Times New Roman" w:eastAsia="Times New Roman" w:hAnsi="Times New Roman" w:cs="Times New Roman"/>
            <w:color w:val="333333"/>
            <w:sz w:val="24"/>
            <w:highlight w:val="white"/>
          </w:rPr>
          <w:delText xml:space="preserve"> (20XX) </w:delText>
        </w:r>
      </w:del>
      <w:ins w:id="206" w:author="Justin Jent" w:date="2014-04-21T20:47:00Z">
        <w:r w:rsidR="00CA7E0E">
          <w:rPr>
            <w:rFonts w:ascii="Times New Roman" w:eastAsia="Times New Roman" w:hAnsi="Times New Roman" w:cs="Times New Roman"/>
            <w:color w:val="333333"/>
            <w:sz w:val="24"/>
            <w:highlight w:val="white"/>
          </w:rPr>
          <w:fldChar w:fldCharType="begin"/>
        </w:r>
      </w:ins>
      <w:ins w:id="207"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a5i8so2sa","properties":{"formattedCitation":"[8]","plainCitation":"[8]"},"citationItems":[{"id":389,"uris":["http://zotero.org/users/675595/items/HTMW56AS"],"uri":["http://zotero.org/users/675595/items/HTMW56AS"],"itemData":{"id":389,"type":"article-journal","title":"ENVIRONMENTAL REVIEWS AND CASE STUDIES: Building Green Infrastructure via Citizen Participation: A Six-Year Study in the Shepherd Creek (Ohio)","container-title":"Environmental Practice","page":"57-67","volume":"14","issue":"01","source":"Cambridge Journals Online","abstract":"Green infrastructure at the parcel scale provides critical ecosystem goods and services when these services (such as flood mitigation) must be provided locally. Here we report on an approach that encourages suburban landowners to mitigate impervious surfaces on their properties through a voluntary auction mechanism. We used an economic incentive to place rain gardens and rain barrels onto parcels in a 1.8-km2 watershed near Cincinnati, Ohio. A comprehensive hydrologic, water-quality, and ecological monitoring campaign documented environmental conditions before and after treatment. In 2007 and 2008, we engaged private landowners through a reverse auction to encourage placement of one rain garden and up to four rain barrels on their property. The program led to the installation of 83 rain gardens and 176 rain barrels onto more than 20% of the properties, and preliminary analyses indicate that the overall discharge regime was altered by the treatments. The length of the study (six years) may have precluded observation of treatment effects on water quality and aquatic biological communities, as we would expect these conditions to respond more slowly to management changes. These distributed storm-water installations contributed to ecosystem services such as flood protection, water supply, and water infiltration; provided benefits to the local residents; and reduced the need for larger, expensive, centralized retrofits (such as deep tunnel storage).","DOI":"10.1017/S1466046611000494","shortTitle":"ENVIRONMENTAL REVIEWS AND CASE STUDIES","author":[{"family":"Mayer","given":"Audrey L."},{"family":"Shuster","given":"William D."},{"family":"Beaulieu","given":"Jake J."},{"family":"Hopton","given":"Matthew E."},{"family":"Rhea","given":"Lee K."},{"family":"Roy","given":"Allison H."},{"family":"Thurston","given":"Hale W."}],"issued":{"date-parts":[["2012"]]}}}],"schema":"https://github.com/citation-style-language/schema/raw/master/csl-citation.json"} </w:instrText>
        </w:r>
      </w:ins>
      <w:r w:rsidR="00CA7E0E">
        <w:rPr>
          <w:rFonts w:ascii="Times New Roman" w:eastAsia="Times New Roman" w:hAnsi="Times New Roman" w:cs="Times New Roman"/>
          <w:color w:val="333333"/>
          <w:sz w:val="24"/>
          <w:highlight w:val="white"/>
        </w:rPr>
        <w:fldChar w:fldCharType="separate"/>
      </w:r>
      <w:ins w:id="208" w:author="Justin Jent" w:date="2014-04-29T21:54:00Z">
        <w:r w:rsidR="00A4673B">
          <w:rPr>
            <w:rFonts w:ascii="Times New Roman" w:eastAsia="Times New Roman" w:hAnsi="Times New Roman" w:cs="Times New Roman"/>
            <w:noProof/>
            <w:color w:val="333333"/>
            <w:sz w:val="24"/>
            <w:highlight w:val="white"/>
          </w:rPr>
          <w:t>[8]</w:t>
        </w:r>
      </w:ins>
      <w:ins w:id="209" w:author="Justin Jent" w:date="2014-04-21T20:47:00Z">
        <w:r w:rsidR="00CA7E0E">
          <w:rPr>
            <w:rFonts w:ascii="Times New Roman" w:eastAsia="Times New Roman" w:hAnsi="Times New Roman" w:cs="Times New Roman"/>
            <w:color w:val="333333"/>
            <w:sz w:val="24"/>
            <w:highlight w:val="white"/>
          </w:rPr>
          <w:fldChar w:fldCharType="end"/>
        </w:r>
      </w:ins>
      <w:r>
        <w:rPr>
          <w:rFonts w:ascii="Times New Roman" w:eastAsia="Times New Roman" w:hAnsi="Times New Roman" w:cs="Times New Roman"/>
          <w:color w:val="333333"/>
          <w:sz w:val="24"/>
          <w:highlight w:val="white"/>
        </w:rPr>
        <w:t>with land use and meteorological data. We downloaded the USGS GAP Land Cover information, the most detailed and consistent map available, from</w:t>
      </w:r>
      <w:hyperlink r:id="rId9">
        <w:r>
          <w:rPr>
            <w:rFonts w:ascii="Times New Roman" w:eastAsia="Times New Roman" w:hAnsi="Times New Roman" w:cs="Times New Roman"/>
            <w:color w:val="333333"/>
            <w:sz w:val="24"/>
            <w:highlight w:val="white"/>
          </w:rPr>
          <w:t xml:space="preserve"> </w:t>
        </w:r>
      </w:hyperlink>
      <w:hyperlink r:id="rId10">
        <w:r>
          <w:rPr>
            <w:rFonts w:ascii="Times New Roman" w:eastAsia="Times New Roman" w:hAnsi="Times New Roman" w:cs="Times New Roman"/>
            <w:color w:val="1155CC"/>
            <w:sz w:val="24"/>
            <w:highlight w:val="white"/>
            <w:u w:val="single"/>
          </w:rPr>
          <w:t>http://gapanalysis.usgs.gov/gaplandcover/</w:t>
        </w:r>
      </w:hyperlink>
      <w:r>
        <w:rPr>
          <w:rFonts w:ascii="Times New Roman" w:eastAsia="Times New Roman" w:hAnsi="Times New Roman" w:cs="Times New Roman"/>
          <w:color w:val="333333"/>
          <w:sz w:val="24"/>
          <w:highlight w:val="white"/>
        </w:rPr>
        <w:t>. These maps use an ecological classification system and provide detail on the vegetation types at a community level. This information is not only important for predicting hydrological response, but also for assessing wildlife habitation. We downloaded daily meteorological data from the Weather Underground website</w:t>
      </w:r>
      <w:hyperlink r:id="rId11">
        <w:r>
          <w:rPr>
            <w:rFonts w:ascii="Times New Roman" w:eastAsia="Times New Roman" w:hAnsi="Times New Roman" w:cs="Times New Roman"/>
            <w:color w:val="333333"/>
            <w:sz w:val="24"/>
            <w:highlight w:val="white"/>
          </w:rPr>
          <w:t xml:space="preserve"> </w:t>
        </w:r>
      </w:hyperlink>
      <w:hyperlink r:id="rId12">
        <w:r>
          <w:rPr>
            <w:rFonts w:ascii="Times New Roman" w:eastAsia="Times New Roman" w:hAnsi="Times New Roman" w:cs="Times New Roman"/>
            <w:color w:val="1155CC"/>
            <w:sz w:val="24"/>
            <w:highlight w:val="white"/>
            <w:u w:val="single"/>
          </w:rPr>
          <w:t>http://www.wunderground.com/q/locid:KLUK</w:t>
        </w:r>
      </w:hyperlink>
      <w:r>
        <w:rPr>
          <w:rFonts w:ascii="Times New Roman" w:eastAsia="Times New Roman" w:hAnsi="Times New Roman" w:cs="Times New Roman"/>
          <w:color w:val="333333"/>
          <w:sz w:val="24"/>
          <w:highlight w:val="white"/>
        </w:rPr>
        <w:t xml:space="preserve"> for the </w:t>
      </w:r>
      <w:proofErr w:type="spellStart"/>
      <w:r>
        <w:rPr>
          <w:rFonts w:ascii="Times New Roman" w:eastAsia="Times New Roman" w:hAnsi="Times New Roman" w:cs="Times New Roman"/>
          <w:color w:val="333333"/>
          <w:sz w:val="24"/>
          <w:highlight w:val="white"/>
        </w:rPr>
        <w:t>Lunken</w:t>
      </w:r>
      <w:proofErr w:type="spellEnd"/>
      <w:r>
        <w:rPr>
          <w:rFonts w:ascii="Times New Roman" w:eastAsia="Times New Roman" w:hAnsi="Times New Roman" w:cs="Times New Roman"/>
          <w:color w:val="333333"/>
          <w:sz w:val="24"/>
          <w:highlight w:val="white"/>
        </w:rPr>
        <w:t xml:space="preserve"> Airport station, located approximately 20 kilometers southeast of the study area.  </w:t>
      </w:r>
    </w:p>
    <w:p w14:paraId="03A388C7" w14:textId="77777777" w:rsidR="00F223C4" w:rsidRDefault="00573F6B">
      <w:pPr>
        <w:pStyle w:val="Heading3"/>
        <w:widowControl w:val="0"/>
        <w:spacing w:before="280" w:after="80" w:line="480" w:lineRule="auto"/>
        <w:contextualSpacing w:val="0"/>
      </w:pPr>
      <w:bookmarkStart w:id="210" w:name="h.9razrf6xyrup" w:colFirst="0" w:colLast="0"/>
      <w:bookmarkEnd w:id="210"/>
      <w:r>
        <w:rPr>
          <w:rFonts w:ascii="Times New Roman" w:eastAsia="Times New Roman" w:hAnsi="Times New Roman" w:cs="Times New Roman"/>
          <w:color w:val="333333"/>
          <w:sz w:val="26"/>
          <w:highlight w:val="white"/>
        </w:rPr>
        <w:t>2.2 Decision Trees</w:t>
      </w:r>
    </w:p>
    <w:p w14:paraId="33C2DDE3" w14:textId="5B143A1C"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Decision trees offer a simple interpretation of the complex dependencies and interactions of data. They are comprised of a series of successive splits or sub-</w:t>
      </w:r>
      <w:proofErr w:type="spellStart"/>
      <w:r>
        <w:rPr>
          <w:rFonts w:ascii="Times New Roman" w:eastAsia="Times New Roman" w:hAnsi="Times New Roman" w:cs="Times New Roman"/>
          <w:color w:val="333333"/>
          <w:sz w:val="24"/>
          <w:highlight w:val="white"/>
        </w:rPr>
        <w:t>clusterings</w:t>
      </w:r>
      <w:proofErr w:type="spellEnd"/>
      <w:r>
        <w:rPr>
          <w:rFonts w:ascii="Times New Roman" w:eastAsia="Times New Roman" w:hAnsi="Times New Roman" w:cs="Times New Roman"/>
          <w:color w:val="333333"/>
          <w:sz w:val="24"/>
          <w:highlight w:val="white"/>
        </w:rPr>
        <w:t xml:space="preserve"> of a data set that ultimately subdivide it adequately to represent the relationships between the variables in each subgroup very simply, such as by a linear regression. If the original dataset is conceptualized as the root of a tree, then the initial split (or clustering) forms the trunk and the successive splits from the branches.  The final subsets then </w:t>
      </w:r>
      <w:r w:rsidRPr="00151F9E">
        <w:rPr>
          <w:rFonts w:ascii="Times New Roman" w:eastAsia="Times New Roman" w:hAnsi="Times New Roman" w:cs="Times New Roman"/>
          <w:color w:val="333333"/>
          <w:sz w:val="24"/>
          <w:rPrChange w:id="211" w:author="Justin Jent" w:date="2014-04-29T21:40:00Z">
            <w:rPr>
              <w:rFonts w:ascii="Times New Roman" w:eastAsia="Times New Roman" w:hAnsi="Times New Roman" w:cs="Times New Roman"/>
              <w:color w:val="333333"/>
              <w:sz w:val="24"/>
              <w:highlight w:val="white"/>
            </w:rPr>
          </w:rPrChange>
        </w:rPr>
        <w:t>comp</w:t>
      </w:r>
      <w:ins w:id="212" w:author="Justin Jent" w:date="2014-04-29T21:40:00Z">
        <w:r w:rsidR="00151F9E" w:rsidRPr="00151F9E">
          <w:rPr>
            <w:rFonts w:ascii="Times New Roman" w:eastAsia="Times New Roman" w:hAnsi="Times New Roman" w:cs="Times New Roman"/>
            <w:color w:val="333333"/>
            <w:sz w:val="24"/>
            <w:rPrChange w:id="213" w:author="Justin Jent" w:date="2014-04-29T21:40:00Z">
              <w:rPr>
                <w:rFonts w:ascii="Times New Roman" w:eastAsia="Times New Roman" w:hAnsi="Times New Roman" w:cs="Times New Roman"/>
                <w:color w:val="333333"/>
                <w:sz w:val="24"/>
                <w:highlight w:val="yellow"/>
              </w:rPr>
            </w:rPrChange>
          </w:rPr>
          <w:t>rises</w:t>
        </w:r>
      </w:ins>
      <w:del w:id="214" w:author="Justin Jent" w:date="2014-04-29T21:40:00Z">
        <w:r w:rsidRPr="00151F9E" w:rsidDel="00151F9E">
          <w:rPr>
            <w:rFonts w:ascii="Times New Roman" w:eastAsia="Times New Roman" w:hAnsi="Times New Roman" w:cs="Times New Roman"/>
            <w:color w:val="333333"/>
            <w:sz w:val="24"/>
            <w:rPrChange w:id="215" w:author="Justin Jent" w:date="2014-04-29T21:40:00Z">
              <w:rPr>
                <w:rFonts w:ascii="Times New Roman" w:eastAsia="Times New Roman" w:hAnsi="Times New Roman" w:cs="Times New Roman"/>
                <w:color w:val="333333"/>
                <w:sz w:val="24"/>
                <w:highlight w:val="white"/>
              </w:rPr>
            </w:rPrChange>
          </w:rPr>
          <w:delText>lies</w:delText>
        </w:r>
      </w:del>
      <w:ins w:id="216" w:author="Lilit  Yeghiazarian" w:date="2014-03-21T13:13:00Z">
        <w:r w:rsidR="001B2662" w:rsidRPr="00151F9E">
          <w:rPr>
            <w:rFonts w:ascii="Times New Roman" w:eastAsia="Times New Roman" w:hAnsi="Times New Roman" w:cs="Times New Roman"/>
            <w:color w:val="333333"/>
            <w:sz w:val="24"/>
            <w:rPrChange w:id="217" w:author="Justin Jent" w:date="2014-04-29T21:40:00Z">
              <w:rPr>
                <w:rFonts w:ascii="Times New Roman" w:eastAsia="Times New Roman" w:hAnsi="Times New Roman" w:cs="Times New Roman"/>
                <w:color w:val="333333"/>
                <w:sz w:val="24"/>
                <w:highlight w:val="white"/>
              </w:rPr>
            </w:rPrChange>
          </w:rPr>
          <w:t xml:space="preserve"> </w:t>
        </w:r>
      </w:ins>
      <w:ins w:id="218" w:author="Justin Jent" w:date="2014-04-29T21:40:00Z">
        <w:r w:rsidR="00151F9E">
          <w:rPr>
            <w:rFonts w:ascii="Times New Roman" w:eastAsia="Times New Roman" w:hAnsi="Times New Roman" w:cs="Times New Roman"/>
            <w:color w:val="333333"/>
            <w:sz w:val="24"/>
            <w:highlight w:val="white"/>
          </w:rPr>
          <w:t>of</w:t>
        </w:r>
      </w:ins>
      <w:ins w:id="219" w:author="Lilit  Yeghiazarian" w:date="2014-03-21T13:13:00Z">
        <w:del w:id="220" w:author="Justin Jent" w:date="2014-04-29T21:40:00Z">
          <w:r w:rsidR="001B2662" w:rsidDel="00151F9E">
            <w:rPr>
              <w:rFonts w:ascii="Times New Roman" w:eastAsia="Times New Roman" w:hAnsi="Times New Roman" w:cs="Times New Roman"/>
              <w:color w:val="333333"/>
              <w:sz w:val="24"/>
              <w:highlight w:val="white"/>
            </w:rPr>
            <w:delText>(?)</w:delText>
          </w:r>
        </w:del>
      </w:ins>
      <w:r>
        <w:rPr>
          <w:rFonts w:ascii="Times New Roman" w:eastAsia="Times New Roman" w:hAnsi="Times New Roman" w:cs="Times New Roman"/>
          <w:color w:val="333333"/>
          <w:sz w:val="24"/>
          <w:highlight w:val="white"/>
        </w:rPr>
        <w:t xml:space="preserve"> the leaves. Each subgroup of data is split until a simple regression equation adequately characterizes the relationships of the variables within it, so some data subgroups often undergo more splits than others. The dataset can then be described as a function of the </w:t>
      </w:r>
      <w:proofErr w:type="spellStart"/>
      <w:r>
        <w:rPr>
          <w:rFonts w:ascii="Times New Roman" w:eastAsia="Times New Roman" w:hAnsi="Times New Roman" w:cs="Times New Roman"/>
          <w:color w:val="333333"/>
          <w:sz w:val="24"/>
          <w:highlight w:val="white"/>
        </w:rPr>
        <w:t>branchings</w:t>
      </w:r>
      <w:proofErr w:type="spellEnd"/>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clusterings</w:t>
      </w:r>
      <w:proofErr w:type="spellEnd"/>
      <w:r>
        <w:rPr>
          <w:rFonts w:ascii="Times New Roman" w:eastAsia="Times New Roman" w:hAnsi="Times New Roman" w:cs="Times New Roman"/>
          <w:color w:val="333333"/>
          <w:sz w:val="24"/>
          <w:highlight w:val="white"/>
        </w:rPr>
        <w:t xml:space="preserve">) and the subgroups. The </w:t>
      </w:r>
      <w:proofErr w:type="spellStart"/>
      <w:r>
        <w:rPr>
          <w:rFonts w:ascii="Times New Roman" w:eastAsia="Times New Roman" w:hAnsi="Times New Roman" w:cs="Times New Roman"/>
          <w:color w:val="333333"/>
          <w:sz w:val="24"/>
          <w:highlight w:val="white"/>
        </w:rPr>
        <w:t>branchings</w:t>
      </w:r>
      <w:proofErr w:type="spellEnd"/>
      <w:r>
        <w:rPr>
          <w:rFonts w:ascii="Times New Roman" w:eastAsia="Times New Roman" w:hAnsi="Times New Roman" w:cs="Times New Roman"/>
          <w:color w:val="333333"/>
          <w:sz w:val="24"/>
          <w:highlight w:val="white"/>
        </w:rPr>
        <w:t xml:space="preserve"> can be characterized using graph theory or phylogenic topological and morphometric techniques, and the leaves by their specific regression equations. For a more complete explanation see </w:t>
      </w:r>
      <w:proofErr w:type="spellStart"/>
      <w:r>
        <w:rPr>
          <w:rFonts w:ascii="Times New Roman" w:eastAsia="Times New Roman" w:hAnsi="Times New Roman" w:cs="Times New Roman"/>
          <w:color w:val="333333"/>
          <w:sz w:val="24"/>
          <w:highlight w:val="white"/>
        </w:rPr>
        <w:t>Elith</w:t>
      </w:r>
      <w:proofErr w:type="spellEnd"/>
      <w:r>
        <w:rPr>
          <w:rFonts w:ascii="Times New Roman" w:eastAsia="Times New Roman" w:hAnsi="Times New Roman" w:cs="Times New Roman"/>
          <w:color w:val="333333"/>
          <w:sz w:val="24"/>
          <w:highlight w:val="white"/>
        </w:rPr>
        <w:t xml:space="preserve"> et al.</w:t>
      </w:r>
      <w:ins w:id="221" w:author="Justin Jent" w:date="2014-04-21T21:30:00Z">
        <w:r w:rsidR="003A1822">
          <w:rPr>
            <w:rFonts w:ascii="Times New Roman" w:eastAsia="Times New Roman" w:hAnsi="Times New Roman" w:cs="Times New Roman"/>
            <w:color w:val="333333"/>
            <w:sz w:val="24"/>
            <w:highlight w:val="white"/>
          </w:rPr>
          <w:fldChar w:fldCharType="begin"/>
        </w:r>
      </w:ins>
      <w:ins w:id="222"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223g8cbtua","properties":{"formattedCitation":"[9]","plainCitation":"[9]"},"citationItems":[{"id":610,"uris":["http://zotero.org/users/675595/items/U8JJ7SH2"],"uri":["http://zotero.org/users/675595/items/U8JJ7SH2"],"itemData":{"id":610,"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ins>
      <w:r w:rsidR="003A1822">
        <w:rPr>
          <w:rFonts w:ascii="Times New Roman" w:eastAsia="Times New Roman" w:hAnsi="Times New Roman" w:cs="Times New Roman"/>
          <w:color w:val="333333"/>
          <w:sz w:val="24"/>
          <w:highlight w:val="white"/>
        </w:rPr>
        <w:fldChar w:fldCharType="separate"/>
      </w:r>
      <w:ins w:id="223" w:author="Justin Jent" w:date="2014-04-29T21:54:00Z">
        <w:r w:rsidR="00A4673B">
          <w:rPr>
            <w:rFonts w:ascii="Times New Roman" w:eastAsia="Times New Roman" w:hAnsi="Times New Roman" w:cs="Times New Roman"/>
            <w:noProof/>
            <w:color w:val="333333"/>
            <w:sz w:val="24"/>
            <w:highlight w:val="white"/>
          </w:rPr>
          <w:t>[9]</w:t>
        </w:r>
      </w:ins>
      <w:ins w:id="224" w:author="Justin Jent" w:date="2014-04-21T21:30:00Z">
        <w:r w:rsidR="003A1822">
          <w:rPr>
            <w:rFonts w:ascii="Times New Roman" w:eastAsia="Times New Roman" w:hAnsi="Times New Roman" w:cs="Times New Roman"/>
            <w:color w:val="333333"/>
            <w:sz w:val="24"/>
            <w:highlight w:val="white"/>
          </w:rPr>
          <w:fldChar w:fldCharType="end"/>
        </w:r>
      </w:ins>
      <w:del w:id="225" w:author="Justin Jent" w:date="2014-04-21T21:29:00Z">
        <w:r w:rsidDel="003A1822">
          <w:rPr>
            <w:rFonts w:ascii="Times New Roman" w:eastAsia="Times New Roman" w:hAnsi="Times New Roman" w:cs="Times New Roman"/>
            <w:color w:val="333333"/>
            <w:sz w:val="24"/>
            <w:highlight w:val="white"/>
          </w:rPr>
          <w:delText>[8]</w:delText>
        </w:r>
      </w:del>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De’ath</w:t>
      </w:r>
      <w:proofErr w:type="spellEnd"/>
      <w:ins w:id="226" w:author="Justin Jent" w:date="2014-04-21T21:30:00Z">
        <w:r w:rsidR="003A1822">
          <w:rPr>
            <w:rFonts w:ascii="Times New Roman" w:eastAsia="Times New Roman" w:hAnsi="Times New Roman" w:cs="Times New Roman"/>
            <w:color w:val="333333"/>
            <w:sz w:val="24"/>
            <w:highlight w:val="white"/>
          </w:rPr>
          <w:t xml:space="preserve"> </w:t>
        </w:r>
        <w:r w:rsidR="003A1822">
          <w:rPr>
            <w:rFonts w:ascii="Times New Roman" w:eastAsia="Times New Roman" w:hAnsi="Times New Roman" w:cs="Times New Roman"/>
            <w:color w:val="333333"/>
            <w:sz w:val="24"/>
            <w:highlight w:val="white"/>
          </w:rPr>
          <w:fldChar w:fldCharType="begin"/>
        </w:r>
      </w:ins>
      <w:ins w:id="227"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8lj3kecdq","properties":{"formattedCitation":"[10]","plainCitation":"[10]"},"citationItems":[{"id":455,"uris":["http://zotero.org/users/675595/items/KFUUKEGU"],"uri":["http://zotero.org/users/675595/items/KFUUKEGU"],"itemData":{"id":455,"type":"article-journal","title":"Boosted Trees for Ecological Modeling and Prediction","container-title":"Ecology","page":"243-251","volume":"88","issue":"1","source":"ESA Journals","abstract":"Accurate prediction and explanation are fundamental objectives of statistical analysis, yet they seldom coincide. Boosted trees are a statistical learning method that attains both of these objectives for regression and classification analyses. They can deal with many types of response variables (numeric, categorical, and censored), loss functions (Gaussian, binomial, Poisson, and robust), and predictors (numeric, categorical). Interactions between predictors can also be quantified and visualized. The theory underpinning boosted trees is presented, together with interpretive techniques. A new form of boosted trees, namely, “aggregated boosted trees” (ABT), is proposed and, in a simulation study, is shown to reduce prediction error relative to boosted trees. A regression data set is analyzed using ABT to illustrate the technique and to compare it with other methods, including boosted trees, bagged trees, random forests, and generalized additive models. A software package for ABT analysis using the R software environment is included in the Appendices together with worked examples.","DOI":"10.1890/0012-9658(2007)88[243:BTFEMA]2.0.CO;2","ISSN":"0012-9658","journalAbbreviation":"Ecology","author":[{"family":"De'ath","given":"Glenn"}],"issued":{"date-parts":[["2007",1,1]]},"accessed":{"date-parts":[["2013",3,11]]}}}],"schema":"https://github.com/citation-style-language/schema/raw/master/csl-citation.json"} </w:instrText>
        </w:r>
      </w:ins>
      <w:r w:rsidR="003A1822">
        <w:rPr>
          <w:rFonts w:ascii="Times New Roman" w:eastAsia="Times New Roman" w:hAnsi="Times New Roman" w:cs="Times New Roman"/>
          <w:color w:val="333333"/>
          <w:sz w:val="24"/>
          <w:highlight w:val="white"/>
        </w:rPr>
        <w:fldChar w:fldCharType="separate"/>
      </w:r>
      <w:ins w:id="228" w:author="Justin Jent" w:date="2014-04-29T21:54:00Z">
        <w:r w:rsidR="00A4673B">
          <w:rPr>
            <w:rFonts w:ascii="Times New Roman" w:eastAsia="Times New Roman" w:hAnsi="Times New Roman" w:cs="Times New Roman"/>
            <w:noProof/>
            <w:color w:val="333333"/>
            <w:sz w:val="24"/>
            <w:highlight w:val="white"/>
          </w:rPr>
          <w:t>[10]</w:t>
        </w:r>
      </w:ins>
      <w:ins w:id="229" w:author="Justin Jent" w:date="2014-04-21T21:30:00Z">
        <w:r w:rsidR="003A1822">
          <w:rPr>
            <w:rFonts w:ascii="Times New Roman" w:eastAsia="Times New Roman" w:hAnsi="Times New Roman" w:cs="Times New Roman"/>
            <w:color w:val="333333"/>
            <w:sz w:val="24"/>
            <w:highlight w:val="white"/>
          </w:rPr>
          <w:fldChar w:fldCharType="end"/>
        </w:r>
      </w:ins>
      <w:del w:id="230" w:author="Justin Jent" w:date="2014-04-21T21:30:00Z">
        <w:r w:rsidDel="003A1822">
          <w:rPr>
            <w:rFonts w:ascii="Times New Roman" w:eastAsia="Times New Roman" w:hAnsi="Times New Roman" w:cs="Times New Roman"/>
            <w:color w:val="333333"/>
            <w:sz w:val="24"/>
            <w:highlight w:val="white"/>
          </w:rPr>
          <w:delText>[9]</w:delText>
        </w:r>
      </w:del>
      <w:r>
        <w:rPr>
          <w:rFonts w:ascii="Times New Roman" w:eastAsia="Times New Roman" w:hAnsi="Times New Roman" w:cs="Times New Roman"/>
          <w:color w:val="333333"/>
          <w:sz w:val="24"/>
          <w:highlight w:val="white"/>
        </w:rPr>
        <w:t xml:space="preserve">, or </w:t>
      </w:r>
      <w:proofErr w:type="spellStart"/>
      <w:r>
        <w:rPr>
          <w:rFonts w:ascii="Times New Roman" w:eastAsia="Times New Roman" w:hAnsi="Times New Roman" w:cs="Times New Roman"/>
          <w:color w:val="333333"/>
          <w:sz w:val="24"/>
          <w:highlight w:val="white"/>
        </w:rPr>
        <w:t>De’ath</w:t>
      </w:r>
      <w:proofErr w:type="spellEnd"/>
      <w:r>
        <w:rPr>
          <w:rFonts w:ascii="Times New Roman" w:eastAsia="Times New Roman" w:hAnsi="Times New Roman" w:cs="Times New Roman"/>
          <w:color w:val="333333"/>
          <w:sz w:val="24"/>
          <w:highlight w:val="white"/>
        </w:rPr>
        <w:t xml:space="preserve"> and </w:t>
      </w:r>
      <w:proofErr w:type="spellStart"/>
      <w:r>
        <w:rPr>
          <w:rFonts w:ascii="Times New Roman" w:eastAsia="Times New Roman" w:hAnsi="Times New Roman" w:cs="Times New Roman"/>
          <w:color w:val="333333"/>
          <w:sz w:val="24"/>
          <w:highlight w:val="white"/>
        </w:rPr>
        <w:t>Fabricius</w:t>
      </w:r>
      <w:proofErr w:type="spellEnd"/>
      <w:ins w:id="231" w:author="Justin Jent" w:date="2014-04-21T21:29:00Z">
        <w:r w:rsidR="003A1822">
          <w:rPr>
            <w:rFonts w:ascii="Times New Roman" w:eastAsia="Times New Roman" w:hAnsi="Times New Roman" w:cs="Times New Roman"/>
            <w:color w:val="333333"/>
            <w:sz w:val="24"/>
            <w:highlight w:val="white"/>
          </w:rPr>
          <w:t xml:space="preserve"> </w:t>
        </w:r>
        <w:r w:rsidR="003A1822">
          <w:rPr>
            <w:rFonts w:ascii="Times New Roman" w:eastAsia="Times New Roman" w:hAnsi="Times New Roman" w:cs="Times New Roman"/>
            <w:color w:val="333333"/>
            <w:sz w:val="24"/>
            <w:highlight w:val="white"/>
          </w:rPr>
          <w:fldChar w:fldCharType="begin"/>
        </w:r>
      </w:ins>
      <w:ins w:id="232"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1nfu8l0gsi","properties":{"formattedCitation":"[11]","plainCitation":"[11]"},"citationItems":[{"id":689,"uris":["http://zotero.org/users/675595/items/XHVIU35Z"],"uri":["http://zotero.org/users/675595/items/XHVIU35Z"],"itemData":{"id":689,"type":"article-journal","title":"Classification and regression trees: a powerful yet simple technique for ecological data analysis","container-title":"Ecology","page":"3178–3192","volume":"81","issue":"11","source":"Google Scholar","shortTitle":"Classification and regression trees","author":[{"family":"De'ath","given":"G."},{"family":"Fabricius","given":"K. E."}],"issued":{"date-parts":[["2000"]]},"accessed":{"date-parts":[["2012",12,12]]}}}],"schema":"https://github.com/citation-style-language/schema/raw/master/csl-citation.json"} </w:instrText>
        </w:r>
      </w:ins>
      <w:r w:rsidR="003A1822">
        <w:rPr>
          <w:rFonts w:ascii="Times New Roman" w:eastAsia="Times New Roman" w:hAnsi="Times New Roman" w:cs="Times New Roman"/>
          <w:color w:val="333333"/>
          <w:sz w:val="24"/>
          <w:highlight w:val="white"/>
        </w:rPr>
        <w:fldChar w:fldCharType="separate"/>
      </w:r>
      <w:ins w:id="233" w:author="Justin Jent" w:date="2014-04-29T21:54:00Z">
        <w:r w:rsidR="00A4673B">
          <w:rPr>
            <w:rFonts w:ascii="Times New Roman" w:eastAsia="Times New Roman" w:hAnsi="Times New Roman" w:cs="Times New Roman"/>
            <w:noProof/>
            <w:color w:val="333333"/>
            <w:sz w:val="24"/>
            <w:highlight w:val="white"/>
          </w:rPr>
          <w:t>[11]</w:t>
        </w:r>
      </w:ins>
      <w:ins w:id="234" w:author="Justin Jent" w:date="2014-04-21T21:29:00Z">
        <w:r w:rsidR="003A1822">
          <w:rPr>
            <w:rFonts w:ascii="Times New Roman" w:eastAsia="Times New Roman" w:hAnsi="Times New Roman" w:cs="Times New Roman"/>
            <w:color w:val="333333"/>
            <w:sz w:val="24"/>
            <w:highlight w:val="white"/>
          </w:rPr>
          <w:fldChar w:fldCharType="end"/>
        </w:r>
      </w:ins>
      <w:del w:id="235" w:author="Justin Jent" w:date="2014-04-21T21:29:00Z">
        <w:r w:rsidDel="003A1822">
          <w:rPr>
            <w:rFonts w:ascii="Times New Roman" w:eastAsia="Times New Roman" w:hAnsi="Times New Roman" w:cs="Times New Roman"/>
            <w:color w:val="333333"/>
            <w:sz w:val="24"/>
            <w:highlight w:val="white"/>
          </w:rPr>
          <w:delText>[10]</w:delText>
        </w:r>
      </w:del>
      <w:r>
        <w:rPr>
          <w:rFonts w:ascii="Times New Roman" w:eastAsia="Times New Roman" w:hAnsi="Times New Roman" w:cs="Times New Roman"/>
          <w:color w:val="333333"/>
          <w:sz w:val="24"/>
          <w:highlight w:val="white"/>
        </w:rPr>
        <w:t>.</w:t>
      </w:r>
    </w:p>
    <w:p w14:paraId="55C70BA8" w14:textId="3D20BF48" w:rsidR="00F223C4" w:rsidRDefault="00573F6B">
      <w:pPr>
        <w:pStyle w:val="normal0"/>
        <w:widowControl w:val="0"/>
        <w:spacing w:line="480" w:lineRule="auto"/>
        <w:ind w:firstLine="720"/>
      </w:pPr>
      <w:r>
        <w:rPr>
          <w:rFonts w:ascii="Times New Roman" w:eastAsia="Times New Roman" w:hAnsi="Times New Roman" w:cs="Times New Roman"/>
          <w:color w:val="333333"/>
          <w:sz w:val="24"/>
          <w:highlight w:val="white"/>
        </w:rPr>
        <w:t xml:space="preserve">Qualitative and quantitative variables can be used as predictor and response variables. Qualitative and quantitative predictor variables for quantitative response variables can both be accommodated by simple linear regression, whereas logistic regression is appropriate for dichotomous or qualitative response variables. </w:t>
      </w:r>
      <w:del w:id="236" w:author="Justin Jent" w:date="2014-04-21T21:30:00Z">
        <w:r w:rsidDel="0036596E">
          <w:rPr>
            <w:rFonts w:ascii="Times New Roman" w:eastAsia="Times New Roman" w:hAnsi="Times New Roman" w:cs="Times New Roman"/>
            <w:color w:val="333333"/>
            <w:sz w:val="24"/>
            <w:highlight w:val="white"/>
          </w:rPr>
          <w:delText xml:space="preserve">   </w:delText>
        </w:r>
      </w:del>
      <w:r>
        <w:rPr>
          <w:rFonts w:ascii="Times New Roman" w:eastAsia="Times New Roman" w:hAnsi="Times New Roman" w:cs="Times New Roman"/>
          <w:color w:val="333333"/>
          <w:sz w:val="24"/>
          <w:highlight w:val="white"/>
        </w:rPr>
        <w:t xml:space="preserve">Usually simple, dichotomous splits are used, and the process is repeated until additional splits would result in significant improvements. Splitting rules account for variable misclassification costs and prior distributions </w:t>
      </w:r>
      <w:ins w:id="237" w:author="Justin Jent" w:date="2014-04-21T21:31:00Z">
        <w:r w:rsidR="0036596E">
          <w:rPr>
            <w:rFonts w:ascii="Times New Roman" w:eastAsia="Times New Roman" w:hAnsi="Times New Roman" w:cs="Times New Roman"/>
            <w:color w:val="333333"/>
            <w:sz w:val="24"/>
            <w:highlight w:val="white"/>
          </w:rPr>
          <w:fldChar w:fldCharType="begin"/>
        </w:r>
      </w:ins>
      <w:ins w:id="238"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10c03akl9i","properties":{"formattedCitation":"[12]","plainCitation":"[12]"},"citationItems":[{"id":636,"uris":["http://zotero.org/users/675595/items/V6QESE89"],"uri":["http://zotero.org/users/675595/items/V6QESE89"],"itemData":{"id":636,"type":"book","title":"Classification and Regression Trees","collection-title":"The Wadsworth Statistics/Probability Series","publisher":"Wadsworth International Group","author":[{"family":"Leo Breiman","given":""},{"family":"Jerome H. Friedman","given":""},{"family":"Richard A. Olshen","given":""},{"family":"Charles J. Stone","given":""}],"issued":{"date-parts":[["1984"]]}}}],"schema":"https://github.com/citation-style-language/schema/raw/master/csl-citation.json"} </w:instrText>
        </w:r>
      </w:ins>
      <w:r w:rsidR="0036596E">
        <w:rPr>
          <w:rFonts w:ascii="Times New Roman" w:eastAsia="Times New Roman" w:hAnsi="Times New Roman" w:cs="Times New Roman"/>
          <w:color w:val="333333"/>
          <w:sz w:val="24"/>
          <w:highlight w:val="white"/>
        </w:rPr>
        <w:fldChar w:fldCharType="separate"/>
      </w:r>
      <w:ins w:id="239" w:author="Justin Jent" w:date="2014-04-29T21:54:00Z">
        <w:r w:rsidR="00A4673B">
          <w:rPr>
            <w:rFonts w:ascii="Times New Roman" w:eastAsia="Times New Roman" w:hAnsi="Times New Roman" w:cs="Times New Roman"/>
            <w:noProof/>
            <w:color w:val="333333"/>
            <w:sz w:val="24"/>
            <w:highlight w:val="white"/>
          </w:rPr>
          <w:t>[12]</w:t>
        </w:r>
      </w:ins>
      <w:ins w:id="240" w:author="Justin Jent" w:date="2014-04-21T21:31:00Z">
        <w:r w:rsidR="0036596E">
          <w:rPr>
            <w:rFonts w:ascii="Times New Roman" w:eastAsia="Times New Roman" w:hAnsi="Times New Roman" w:cs="Times New Roman"/>
            <w:color w:val="333333"/>
            <w:sz w:val="24"/>
            <w:highlight w:val="white"/>
          </w:rPr>
          <w:fldChar w:fldCharType="end"/>
        </w:r>
      </w:ins>
      <w:del w:id="241" w:author="Justin Jent" w:date="2014-04-21T21:31:00Z">
        <w:r w:rsidDel="0036596E">
          <w:rPr>
            <w:rFonts w:ascii="Times New Roman" w:eastAsia="Times New Roman" w:hAnsi="Times New Roman" w:cs="Times New Roman"/>
            <w:color w:val="333333"/>
            <w:sz w:val="24"/>
            <w:highlight w:val="white"/>
          </w:rPr>
          <w:delText>[11]</w:delText>
        </w:r>
      </w:del>
      <w:r>
        <w:rPr>
          <w:rFonts w:ascii="Times New Roman" w:eastAsia="Times New Roman" w:hAnsi="Times New Roman" w:cs="Times New Roman"/>
          <w:color w:val="333333"/>
          <w:sz w:val="24"/>
          <w:highlight w:val="white"/>
        </w:rPr>
        <w:t>.</w:t>
      </w:r>
    </w:p>
    <w:p w14:paraId="5016FCBA" w14:textId="3C497AE3" w:rsidR="00F223C4" w:rsidRDefault="00573F6B">
      <w:pPr>
        <w:pStyle w:val="normal0"/>
        <w:widowControl w:val="0"/>
        <w:spacing w:line="480" w:lineRule="auto"/>
        <w:ind w:firstLine="720"/>
      </w:pPr>
      <w:del w:id="242" w:author="Justin Jent" w:date="2014-05-17T11:07:00Z">
        <w:r w:rsidDel="001F047B">
          <w:rPr>
            <w:rFonts w:ascii="Times New Roman" w:eastAsia="Times New Roman" w:hAnsi="Times New Roman" w:cs="Times New Roman"/>
            <w:color w:val="333333"/>
            <w:sz w:val="24"/>
            <w:highlight w:val="white"/>
          </w:rPr>
          <w:delText xml:space="preserve">There has been some criticism of decision trees. Namely that they are not as accurate as generalized linear regression, or other methods. There have been methods implemented to overcome this problem. </w:delText>
        </w:r>
        <w:bookmarkStart w:id="243" w:name="_GoBack"/>
        <w:bookmarkEnd w:id="243"/>
        <w:r w:rsidDel="001F047B">
          <w:rPr>
            <w:rFonts w:ascii="Times New Roman" w:eastAsia="Times New Roman" w:hAnsi="Times New Roman" w:cs="Times New Roman"/>
            <w:color w:val="333333"/>
            <w:sz w:val="24"/>
            <w:highlight w:val="white"/>
          </w:rPr>
          <w:delText xml:space="preserve">One is known as bagging, another is random forests, and there is also boosting. </w:delText>
        </w:r>
      </w:del>
      <w:r>
        <w:rPr>
          <w:rFonts w:ascii="Times New Roman" w:eastAsia="Times New Roman" w:hAnsi="Times New Roman" w:cs="Times New Roman"/>
          <w:color w:val="333333"/>
          <w:sz w:val="24"/>
          <w:highlight w:val="white"/>
        </w:rPr>
        <w:t xml:space="preserve">Friedman and </w:t>
      </w:r>
      <w:proofErr w:type="spellStart"/>
      <w:r>
        <w:rPr>
          <w:rFonts w:ascii="Times New Roman" w:eastAsia="Times New Roman" w:hAnsi="Times New Roman" w:cs="Times New Roman"/>
          <w:color w:val="333333"/>
          <w:sz w:val="24"/>
          <w:highlight w:val="white"/>
        </w:rPr>
        <w:t>Tibshirani</w:t>
      </w:r>
      <w:proofErr w:type="spellEnd"/>
      <w:r>
        <w:rPr>
          <w:rFonts w:ascii="Times New Roman" w:eastAsia="Times New Roman" w:hAnsi="Times New Roman" w:cs="Times New Roman"/>
          <w:color w:val="333333"/>
          <w:sz w:val="20"/>
          <w:highlight w:val="white"/>
        </w:rPr>
        <w:t xml:space="preserve"> </w:t>
      </w:r>
      <w:r>
        <w:rPr>
          <w:rFonts w:ascii="Times New Roman" w:eastAsia="Times New Roman" w:hAnsi="Times New Roman" w:cs="Times New Roman"/>
          <w:color w:val="333333"/>
          <w:sz w:val="24"/>
          <w:highlight w:val="white"/>
        </w:rPr>
        <w:t xml:space="preserve">have implemented ensemble learning methods for decision trees to </w:t>
      </w:r>
      <w:del w:id="244" w:author="Justin Jent" w:date="2014-05-17T11:07:00Z">
        <w:r w:rsidDel="001F047B">
          <w:rPr>
            <w:rFonts w:ascii="Times New Roman" w:eastAsia="Times New Roman" w:hAnsi="Times New Roman" w:cs="Times New Roman"/>
            <w:color w:val="333333"/>
            <w:sz w:val="24"/>
            <w:highlight w:val="white"/>
          </w:rPr>
          <w:delText>overcome this problem</w:delText>
        </w:r>
      </w:del>
      <w:ins w:id="245" w:author="Justin Jent" w:date="2014-05-17T11:07:00Z">
        <w:r w:rsidR="001F047B">
          <w:rPr>
            <w:rFonts w:ascii="Times New Roman" w:eastAsia="Times New Roman" w:hAnsi="Times New Roman" w:cs="Times New Roman"/>
            <w:color w:val="333333"/>
            <w:sz w:val="24"/>
            <w:highlight w:val="white"/>
          </w:rPr>
          <w:t>allow better accuracy</w:t>
        </w:r>
      </w:ins>
      <w:r>
        <w:rPr>
          <w:rFonts w:ascii="Times New Roman" w:eastAsia="Times New Roman" w:hAnsi="Times New Roman" w:cs="Times New Roman"/>
          <w:color w:val="333333"/>
          <w:sz w:val="24"/>
          <w:highlight w:val="white"/>
        </w:rPr>
        <w:t>.</w:t>
      </w:r>
      <w:ins w:id="246" w:author="Justin Jent" w:date="2014-05-17T11:08:00Z">
        <w:r w:rsidR="00E05C1B">
          <w:rPr>
            <w:rFonts w:ascii="Times New Roman" w:eastAsia="Times New Roman" w:hAnsi="Times New Roman" w:cs="Times New Roman"/>
            <w:color w:val="333333"/>
            <w:sz w:val="24"/>
            <w:highlight w:val="white"/>
          </w:rPr>
          <w:t xml:space="preserve"> </w:t>
        </w:r>
      </w:ins>
      <w:r>
        <w:rPr>
          <w:rFonts w:ascii="Times New Roman" w:eastAsia="Times New Roman" w:hAnsi="Times New Roman" w:cs="Times New Roman"/>
          <w:color w:val="333333"/>
          <w:sz w:val="24"/>
          <w:highlight w:val="white"/>
        </w:rPr>
        <w:t xml:space="preserve"> Friedman developed the ensemble learning method known as gradient boosting, which we implement in this analysis</w:t>
      </w:r>
      <w:ins w:id="247" w:author="Justin Jent" w:date="2014-04-21T21:11:00Z">
        <w:r w:rsidR="00D6332B">
          <w:rPr>
            <w:rFonts w:ascii="Times New Roman" w:eastAsia="Times New Roman" w:hAnsi="Times New Roman" w:cs="Times New Roman"/>
            <w:color w:val="333333"/>
            <w:sz w:val="24"/>
            <w:highlight w:val="white"/>
          </w:rPr>
          <w:t xml:space="preserve"> </w:t>
        </w:r>
        <w:r w:rsidR="00D6332B">
          <w:rPr>
            <w:rFonts w:ascii="Times New Roman" w:eastAsia="Times New Roman" w:hAnsi="Times New Roman" w:cs="Times New Roman"/>
            <w:color w:val="333333"/>
            <w:sz w:val="24"/>
            <w:highlight w:val="white"/>
          </w:rPr>
          <w:fldChar w:fldCharType="begin"/>
        </w:r>
      </w:ins>
      <w:ins w:id="248"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1nvc31iom3","properties":{"formattedCitation":"[13]","plainCitation":"[13]"},"citationItems":[{"id":434,"uris":["http://zotero.org/users/675595/items/JIUPFSPR"],"uri":["http://zotero.org/users/675595/items/JIUPFSPR"],"itemData":{"id":434,"type":"article-journal","title":"Stochastic gradient boosting","container-title":"Computational Statistics &amp; Data Analysis","page":"367-378","volume":"38","issue":"4","ISSN":"0167-9473","journalAbbreviation":"Computational Statistics &amp; Data Analysis","author":[{"family":"Friedman","given":"Jerome H"}],"issued":{"date-parts":[["2002"]]}}}],"schema":"https://github.com/citation-style-language/schema/raw/master/csl-citation.json"} </w:instrText>
        </w:r>
      </w:ins>
      <w:r w:rsidR="00D6332B">
        <w:rPr>
          <w:rFonts w:ascii="Times New Roman" w:eastAsia="Times New Roman" w:hAnsi="Times New Roman" w:cs="Times New Roman"/>
          <w:color w:val="333333"/>
          <w:sz w:val="24"/>
          <w:highlight w:val="white"/>
        </w:rPr>
        <w:fldChar w:fldCharType="separate"/>
      </w:r>
      <w:ins w:id="249" w:author="Justin Jent" w:date="2014-04-29T21:54:00Z">
        <w:r w:rsidR="00A4673B">
          <w:rPr>
            <w:rFonts w:ascii="Times New Roman" w:eastAsia="Times New Roman" w:hAnsi="Times New Roman" w:cs="Times New Roman"/>
            <w:noProof/>
            <w:color w:val="333333"/>
            <w:sz w:val="24"/>
            <w:highlight w:val="white"/>
          </w:rPr>
          <w:t>[13]</w:t>
        </w:r>
      </w:ins>
      <w:ins w:id="250" w:author="Justin Jent" w:date="2014-04-21T21:11:00Z">
        <w:r w:rsidR="00D6332B">
          <w:rPr>
            <w:rFonts w:ascii="Times New Roman" w:eastAsia="Times New Roman" w:hAnsi="Times New Roman" w:cs="Times New Roman"/>
            <w:color w:val="333333"/>
            <w:sz w:val="24"/>
            <w:highlight w:val="white"/>
          </w:rPr>
          <w:fldChar w:fldCharType="end"/>
        </w:r>
      </w:ins>
      <w:r>
        <w:rPr>
          <w:rFonts w:ascii="Times New Roman" w:eastAsia="Times New Roman" w:hAnsi="Times New Roman" w:cs="Times New Roman"/>
          <w:color w:val="333333"/>
          <w:sz w:val="24"/>
          <w:highlight w:val="white"/>
        </w:rPr>
        <w:t xml:space="preserve">. </w:t>
      </w:r>
      <w:proofErr w:type="gramStart"/>
      <w:r>
        <w:rPr>
          <w:rFonts w:ascii="Times New Roman" w:eastAsia="Times New Roman" w:hAnsi="Times New Roman" w:cs="Times New Roman"/>
          <w:color w:val="333333"/>
          <w:sz w:val="24"/>
          <w:highlight w:val="white"/>
        </w:rPr>
        <w:t>A description of gradient boosting methods are</w:t>
      </w:r>
      <w:proofErr w:type="gramEnd"/>
      <w:r>
        <w:rPr>
          <w:rFonts w:ascii="Times New Roman" w:eastAsia="Times New Roman" w:hAnsi="Times New Roman" w:cs="Times New Roman"/>
          <w:color w:val="333333"/>
          <w:sz w:val="24"/>
          <w:highlight w:val="white"/>
        </w:rPr>
        <w:t xml:space="preserve"> briefly described below.</w:t>
      </w:r>
    </w:p>
    <w:p w14:paraId="1CEA5D77" w14:textId="77777777" w:rsidR="00F223C4" w:rsidRDefault="00573F6B">
      <w:pPr>
        <w:pStyle w:val="Heading3"/>
        <w:widowControl w:val="0"/>
        <w:spacing w:before="280" w:after="80" w:line="480" w:lineRule="auto"/>
        <w:contextualSpacing w:val="0"/>
      </w:pPr>
      <w:bookmarkStart w:id="251" w:name="h.vxejfisx5efj" w:colFirst="0" w:colLast="0"/>
      <w:bookmarkEnd w:id="251"/>
      <w:del w:id="252" w:author="Justin Jent" w:date="2014-04-21T21:08:00Z">
        <w:r w:rsidDel="00325A5E">
          <w:rPr>
            <w:rFonts w:ascii="Times New Roman" w:eastAsia="Times New Roman" w:hAnsi="Times New Roman" w:cs="Times New Roman"/>
            <w:b w:val="0"/>
            <w:color w:val="00000A"/>
            <w:sz w:val="18"/>
            <w:highlight w:val="white"/>
          </w:rPr>
          <w:delText xml:space="preserve">[l9] </w:delText>
        </w:r>
      </w:del>
      <w:r>
        <w:rPr>
          <w:rFonts w:ascii="Times New Roman" w:eastAsia="Times New Roman" w:hAnsi="Times New Roman" w:cs="Times New Roman"/>
          <w:color w:val="333333"/>
          <w:sz w:val="26"/>
          <w:highlight w:val="white"/>
        </w:rPr>
        <w:t>2.3 Boosting</w:t>
      </w:r>
    </w:p>
    <w:p w14:paraId="6610554D"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Boosting is a process that tries to improve prediction by emphasizing variables that performed poorly. A training sample of the data is taken and a decision tree is created. The weak classifier is stored and the process is repeated to produce a sequence of weak classifiers. The sequence of weak classifiers is combined using a weighting scheme that puts more emphasis on the better classifiers to produce the final prediction. Results that were hard to predict are given more emphasis, and the final model is a “committee” that greatly improves model accuracy.</w:t>
      </w:r>
    </w:p>
    <w:p w14:paraId="1BA55838" w14:textId="77777777" w:rsidR="00F223C4" w:rsidRDefault="00573F6B">
      <w:pPr>
        <w:pStyle w:val="Heading3"/>
        <w:widowControl w:val="0"/>
        <w:spacing w:before="280" w:after="80" w:line="480" w:lineRule="auto"/>
        <w:contextualSpacing w:val="0"/>
      </w:pPr>
      <w:bookmarkStart w:id="253" w:name="h.o6euinroomja" w:colFirst="0" w:colLast="0"/>
      <w:bookmarkEnd w:id="253"/>
      <w:r>
        <w:rPr>
          <w:rFonts w:ascii="Times New Roman" w:eastAsia="Times New Roman" w:hAnsi="Times New Roman" w:cs="Times New Roman"/>
          <w:color w:val="333333"/>
          <w:sz w:val="26"/>
          <w:highlight w:val="white"/>
        </w:rPr>
        <w:t>2.4 Software and Modeling</w:t>
      </w:r>
    </w:p>
    <w:p w14:paraId="31362FBD" w14:textId="3379FB71"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There are several boosting algorithms </w:t>
      </w:r>
      <w:ins w:id="254" w:author="Lilit  Yeghiazarian" w:date="2014-03-21T13:27:00Z">
        <w:r w:rsidR="00D64E97">
          <w:rPr>
            <w:rFonts w:ascii="Times New Roman" w:eastAsia="Times New Roman" w:hAnsi="Times New Roman" w:cs="Times New Roman"/>
            <w:color w:val="333333"/>
            <w:sz w:val="24"/>
            <w:highlight w:val="white"/>
          </w:rPr>
          <w:t xml:space="preserve">available </w:t>
        </w:r>
      </w:ins>
      <w:r>
        <w:rPr>
          <w:rFonts w:ascii="Times New Roman" w:eastAsia="Times New Roman" w:hAnsi="Times New Roman" w:cs="Times New Roman"/>
          <w:color w:val="333333"/>
          <w:sz w:val="24"/>
          <w:highlight w:val="white"/>
        </w:rPr>
        <w:t>for decision trees. In this analysis, we used the open source statistical programming language R version 3.0.3</w:t>
      </w:r>
      <w:ins w:id="255" w:author="Justin Jent" w:date="2014-04-21T20:53:00Z">
        <w:r w:rsidR="00CA7E0E">
          <w:rPr>
            <w:rFonts w:ascii="Times New Roman" w:eastAsia="Times New Roman" w:hAnsi="Times New Roman" w:cs="Times New Roman"/>
            <w:color w:val="333333"/>
            <w:sz w:val="24"/>
            <w:highlight w:val="white"/>
          </w:rPr>
          <w:t xml:space="preserve"> </w:t>
        </w:r>
        <w:r w:rsidR="00CA7E0E">
          <w:rPr>
            <w:rFonts w:ascii="Times New Roman" w:eastAsia="Times New Roman" w:hAnsi="Times New Roman" w:cs="Times New Roman"/>
            <w:color w:val="333333"/>
            <w:sz w:val="24"/>
            <w:highlight w:val="white"/>
          </w:rPr>
          <w:fldChar w:fldCharType="begin"/>
        </w:r>
      </w:ins>
      <w:ins w:id="256"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{"citationID":"2g5pgkhl2h","properties":{"formattedCitation":"[14]","plainCitation":"[14]"},"citationItems":[{"id":645,"uris":["http://zotero.org/users/675595/items/VINQV35X"],"uri":["http://zotero.org/users/675595/items/VINQV35X"],"itemData":{"id":645,"type":"book","title":"R: A Language and Environment for Statistical Computing","publisher-place":"Vienna, Austria","event-place":"Vienna, Austria","URL":"http://www.R-project.org","note":"ISBN 3-900051-07-0","author":[{"family":"Team","given":"R Development Core"}],"issued":{"date-parts":[["2008"]]}}}],"schema":"https://github.com/citation-style-language/schema/raw/master/csl-citation.json"} </w:instrText>
        </w:r>
      </w:ins>
      <w:r w:rsidR="00CA7E0E">
        <w:rPr>
          <w:rFonts w:ascii="Times New Roman" w:eastAsia="Times New Roman" w:hAnsi="Times New Roman" w:cs="Times New Roman"/>
          <w:color w:val="333333"/>
          <w:sz w:val="24"/>
          <w:highlight w:val="white"/>
        </w:rPr>
        <w:fldChar w:fldCharType="separate"/>
      </w:r>
      <w:ins w:id="257" w:author="Justin Jent" w:date="2014-04-29T21:54:00Z">
        <w:r w:rsidR="00A4673B">
          <w:rPr>
            <w:rFonts w:ascii="Times New Roman" w:eastAsia="Times New Roman" w:hAnsi="Times New Roman" w:cs="Times New Roman"/>
            <w:noProof/>
            <w:color w:val="333333"/>
            <w:sz w:val="24"/>
            <w:highlight w:val="white"/>
          </w:rPr>
          <w:t>[14]</w:t>
        </w:r>
      </w:ins>
      <w:ins w:id="258" w:author="Justin Jent" w:date="2014-04-21T20:53:00Z">
        <w:r w:rsidR="00CA7E0E">
          <w:rPr>
            <w:rFonts w:ascii="Times New Roman" w:eastAsia="Times New Roman" w:hAnsi="Times New Roman" w:cs="Times New Roman"/>
            <w:color w:val="333333"/>
            <w:sz w:val="24"/>
            <w:highlight w:val="white"/>
          </w:rPr>
          <w:fldChar w:fldCharType="end"/>
        </w:r>
      </w:ins>
      <w:del w:id="259" w:author="Justin Jent" w:date="2014-04-21T20:53:00Z">
        <w:r w:rsidDel="00CA7E0E">
          <w:rPr>
            <w:rFonts w:ascii="Times New Roman" w:eastAsia="Times New Roman" w:hAnsi="Times New Roman" w:cs="Times New Roman"/>
            <w:color w:val="333333"/>
            <w:sz w:val="24"/>
            <w:highlight w:val="white"/>
          </w:rPr>
          <w:delText>[12]</w:delText>
        </w:r>
      </w:del>
      <w:r>
        <w:rPr>
          <w:rFonts w:ascii="Times New Roman" w:eastAsia="Times New Roman" w:hAnsi="Times New Roman" w:cs="Times New Roman"/>
          <w:color w:val="333333"/>
          <w:sz w:val="24"/>
          <w:highlight w:val="white"/>
        </w:rPr>
        <w:t xml:space="preserve">, </w:t>
      </w:r>
      <w:del w:id="260" w:author="Justin Jent" w:date="2014-04-21T20:53:00Z">
        <w:r w:rsidDel="00CA7E0E">
          <w:rPr>
            <w:rFonts w:ascii="Times New Roman" w:eastAsia="Times New Roman" w:hAnsi="Times New Roman" w:cs="Times New Roman"/>
            <w:color w:val="333333"/>
            <w:sz w:val="24"/>
            <w:highlight w:val="white"/>
          </w:rPr>
          <w:delText>and  the</w:delText>
        </w:r>
      </w:del>
      <w:ins w:id="261" w:author="Justin Jent" w:date="2014-04-21T20:53:00Z">
        <w:r w:rsidR="00CA7E0E">
          <w:rPr>
            <w:rFonts w:ascii="Times New Roman" w:eastAsia="Times New Roman" w:hAnsi="Times New Roman" w:cs="Times New Roman"/>
            <w:color w:val="333333"/>
            <w:sz w:val="24"/>
            <w:highlight w:val="white"/>
          </w:rPr>
          <w:t>and the</w:t>
        </w:r>
      </w:ins>
      <w:r>
        <w:rPr>
          <w:rFonts w:ascii="Times New Roman" w:eastAsia="Times New Roman" w:hAnsi="Times New Roman" w:cs="Times New Roman"/>
          <w:color w:val="333333"/>
          <w:sz w:val="24"/>
          <w:highlight w:val="white"/>
        </w:rPr>
        <w:t xml:space="preserve"> </w:t>
      </w:r>
      <w:proofErr w:type="spellStart"/>
      <w:r>
        <w:rPr>
          <w:rFonts w:ascii="Times New Roman" w:eastAsia="Times New Roman" w:hAnsi="Times New Roman" w:cs="Times New Roman"/>
          <w:color w:val="333333"/>
          <w:sz w:val="24"/>
          <w:highlight w:val="white"/>
        </w:rPr>
        <w:t>gbm</w:t>
      </w:r>
      <w:proofErr w:type="spellEnd"/>
      <w:r>
        <w:rPr>
          <w:rFonts w:ascii="Times New Roman" w:eastAsia="Times New Roman" w:hAnsi="Times New Roman" w:cs="Times New Roman"/>
          <w:color w:val="333333"/>
          <w:sz w:val="24"/>
          <w:highlight w:val="white"/>
        </w:rPr>
        <w:t xml:space="preserve"> package</w:t>
      </w:r>
      <w:ins w:id="262" w:author="Justin Jent" w:date="2014-04-21T20:53:00Z">
        <w:r w:rsidR="00CA7E0E">
          <w:rPr>
            <w:rFonts w:ascii="Times New Roman" w:eastAsia="Times New Roman" w:hAnsi="Times New Roman" w:cs="Times New Roman"/>
            <w:color w:val="333333"/>
            <w:sz w:val="24"/>
            <w:highlight w:val="white"/>
          </w:rPr>
          <w:fldChar w:fldCharType="begin"/>
        </w:r>
      </w:ins>
      <w:ins w:id="263"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it6o5hv4b","properties":{"formattedCitation":"[15]","plainCitation":"[15]"},"citationItems":[{"id":234,"uris":["http://zotero.org/users/675595/items/A7BGXFGF"],"uri":["http://zotero.org/users/675595/items/A7BGXFGF"],"itemData":{"id":234,"type":"webpage","title":"Generalized boosted regression models","container-title":"Documentation on the R Package 'gbm', version 2.0-8","URL":"http://www.i-pensieri.com/gregr/gbm.shtml","author":[{"family":"Ridgeway","given":"G."}],"issued":{"date-parts":[["2006"]]},"accessed":{"date-parts":[["2013",4,24]]}}}],"schema":"https://github.com/citation-style-language/schema/raw/master/csl-citation.json"} </w:instrText>
        </w:r>
      </w:ins>
      <w:r w:rsidR="00CA7E0E">
        <w:rPr>
          <w:rFonts w:ascii="Times New Roman" w:eastAsia="Times New Roman" w:hAnsi="Times New Roman" w:cs="Times New Roman"/>
          <w:color w:val="333333"/>
          <w:sz w:val="24"/>
          <w:highlight w:val="white"/>
        </w:rPr>
        <w:fldChar w:fldCharType="separate"/>
      </w:r>
      <w:ins w:id="264" w:author="Justin Jent" w:date="2014-04-29T21:54:00Z">
        <w:r w:rsidR="00A4673B">
          <w:rPr>
            <w:rFonts w:ascii="Times New Roman" w:eastAsia="Times New Roman" w:hAnsi="Times New Roman" w:cs="Times New Roman"/>
            <w:noProof/>
            <w:color w:val="333333"/>
            <w:sz w:val="24"/>
            <w:highlight w:val="white"/>
          </w:rPr>
          <w:t>[15]</w:t>
        </w:r>
      </w:ins>
      <w:ins w:id="265" w:author="Justin Jent" w:date="2014-04-21T20:53:00Z">
        <w:r w:rsidR="00CA7E0E">
          <w:rPr>
            <w:rFonts w:ascii="Times New Roman" w:eastAsia="Times New Roman" w:hAnsi="Times New Roman" w:cs="Times New Roman"/>
            <w:color w:val="333333"/>
            <w:sz w:val="24"/>
            <w:highlight w:val="white"/>
          </w:rPr>
          <w:fldChar w:fldCharType="end"/>
        </w:r>
        <w:r w:rsidR="00CA7E0E">
          <w:rPr>
            <w:rFonts w:ascii="Times New Roman" w:eastAsia="Times New Roman" w:hAnsi="Times New Roman" w:cs="Times New Roman"/>
            <w:color w:val="333333"/>
            <w:sz w:val="24"/>
            <w:highlight w:val="white"/>
          </w:rPr>
          <w:t xml:space="preserve"> </w:t>
        </w:r>
      </w:ins>
      <w:del w:id="266" w:author="Justin Jent" w:date="2014-04-21T20:53:00Z">
        <w:r w:rsidDel="00CA7E0E">
          <w:rPr>
            <w:rFonts w:ascii="Times New Roman" w:eastAsia="Times New Roman" w:hAnsi="Times New Roman" w:cs="Times New Roman"/>
            <w:color w:val="333333"/>
            <w:sz w:val="24"/>
            <w:highlight w:val="white"/>
          </w:rPr>
          <w:delText xml:space="preserve">[13] </w:delText>
        </w:r>
      </w:del>
      <w:r>
        <w:rPr>
          <w:rFonts w:ascii="Times New Roman" w:eastAsia="Times New Roman" w:hAnsi="Times New Roman" w:cs="Times New Roman"/>
          <w:color w:val="333333"/>
          <w:sz w:val="24"/>
          <w:highlight w:val="white"/>
        </w:rPr>
        <w:t xml:space="preserve">with additional functions provided by </w:t>
      </w:r>
      <w:proofErr w:type="spellStart"/>
      <w:r>
        <w:rPr>
          <w:rFonts w:ascii="Times New Roman" w:eastAsia="Times New Roman" w:hAnsi="Times New Roman" w:cs="Times New Roman"/>
          <w:color w:val="333333"/>
          <w:sz w:val="24"/>
          <w:highlight w:val="white"/>
        </w:rPr>
        <w:t>Elith</w:t>
      </w:r>
      <w:proofErr w:type="spellEnd"/>
      <w:r>
        <w:rPr>
          <w:rFonts w:ascii="Times New Roman" w:eastAsia="Times New Roman" w:hAnsi="Times New Roman" w:cs="Times New Roman"/>
          <w:color w:val="333333"/>
          <w:sz w:val="24"/>
          <w:highlight w:val="white"/>
        </w:rPr>
        <w:t xml:space="preserve"> et al.</w:t>
      </w:r>
      <w:ins w:id="267" w:author="Justin Jent" w:date="2014-04-21T20:53:00Z">
        <w:r w:rsidR="00CA7E0E">
          <w:rPr>
            <w:rFonts w:ascii="Times New Roman" w:eastAsia="Times New Roman" w:hAnsi="Times New Roman" w:cs="Times New Roman"/>
            <w:color w:val="333333"/>
            <w:sz w:val="24"/>
            <w:highlight w:val="white"/>
          </w:rPr>
          <w:fldChar w:fldCharType="begin"/>
        </w:r>
      </w:ins>
      <w:ins w:id="268"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chq4nm3ht","properties":{"formattedCitation":"[9]","plainCitation":"[9]"},"citationItems":[{"id":610,"uris":["http://zotero.org/users/675595/items/U8JJ7SH2"],"uri":["http://zotero.org/users/675595/items/U8JJ7SH2"],"itemData":{"id":610,"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ins>
      <w:r w:rsidR="00CA7E0E">
        <w:rPr>
          <w:rFonts w:ascii="Times New Roman" w:eastAsia="Times New Roman" w:hAnsi="Times New Roman" w:cs="Times New Roman"/>
          <w:color w:val="333333"/>
          <w:sz w:val="24"/>
          <w:highlight w:val="white"/>
        </w:rPr>
        <w:fldChar w:fldCharType="separate"/>
      </w:r>
      <w:ins w:id="269" w:author="Justin Jent" w:date="2014-04-29T21:54:00Z">
        <w:r w:rsidR="00A4673B">
          <w:rPr>
            <w:rFonts w:ascii="Times New Roman" w:eastAsia="Times New Roman" w:hAnsi="Times New Roman" w:cs="Times New Roman"/>
            <w:noProof/>
            <w:color w:val="333333"/>
            <w:sz w:val="24"/>
            <w:highlight w:val="white"/>
          </w:rPr>
          <w:t>[9]</w:t>
        </w:r>
      </w:ins>
      <w:ins w:id="270" w:author="Justin Jent" w:date="2014-04-21T20:53:00Z">
        <w:r w:rsidR="00CA7E0E">
          <w:rPr>
            <w:rFonts w:ascii="Times New Roman" w:eastAsia="Times New Roman" w:hAnsi="Times New Roman" w:cs="Times New Roman"/>
            <w:color w:val="333333"/>
            <w:sz w:val="24"/>
            <w:highlight w:val="white"/>
          </w:rPr>
          <w:fldChar w:fldCharType="end"/>
        </w:r>
      </w:ins>
      <w:del w:id="271" w:author="Justin Jent" w:date="2014-04-21T20:53:00Z">
        <w:r w:rsidDel="00CA7E0E">
          <w:rPr>
            <w:rFonts w:ascii="Times New Roman" w:eastAsia="Times New Roman" w:hAnsi="Times New Roman" w:cs="Times New Roman"/>
            <w:color w:val="333333"/>
            <w:sz w:val="24"/>
            <w:highlight w:val="white"/>
          </w:rPr>
          <w:delText>[8]</w:delText>
        </w:r>
      </w:del>
      <w:r>
        <w:rPr>
          <w:rFonts w:ascii="Times New Roman" w:eastAsia="Times New Roman" w:hAnsi="Times New Roman" w:cs="Times New Roman"/>
          <w:color w:val="333333"/>
          <w:sz w:val="24"/>
          <w:highlight w:val="white"/>
        </w:rPr>
        <w:t xml:space="preserve"> </w:t>
      </w:r>
      <w:proofErr w:type="gramStart"/>
      <w:r>
        <w:rPr>
          <w:rFonts w:ascii="Times New Roman" w:eastAsia="Times New Roman" w:hAnsi="Times New Roman" w:cs="Times New Roman"/>
          <w:color w:val="333333"/>
          <w:sz w:val="24"/>
          <w:highlight w:val="white"/>
        </w:rPr>
        <w:t>in</w:t>
      </w:r>
      <w:proofErr w:type="gramEnd"/>
      <w:r>
        <w:rPr>
          <w:rFonts w:ascii="Times New Roman" w:eastAsia="Times New Roman" w:hAnsi="Times New Roman" w:cs="Times New Roman"/>
          <w:color w:val="333333"/>
          <w:sz w:val="24"/>
          <w:highlight w:val="white"/>
        </w:rPr>
        <w:t xml:space="preserve"> the </w:t>
      </w:r>
      <w:proofErr w:type="spellStart"/>
      <w:r>
        <w:rPr>
          <w:rFonts w:ascii="Times New Roman" w:eastAsia="Times New Roman" w:hAnsi="Times New Roman" w:cs="Times New Roman"/>
          <w:color w:val="333333"/>
          <w:sz w:val="24"/>
          <w:highlight w:val="white"/>
        </w:rPr>
        <w:t>dismo</w:t>
      </w:r>
      <w:proofErr w:type="spellEnd"/>
      <w:r>
        <w:rPr>
          <w:rFonts w:ascii="Times New Roman" w:eastAsia="Times New Roman" w:hAnsi="Times New Roman" w:cs="Times New Roman"/>
          <w:color w:val="333333"/>
          <w:sz w:val="24"/>
          <w:highlight w:val="white"/>
        </w:rPr>
        <w:t xml:space="preserve"> package to fit all boosted regression trees.</w:t>
      </w:r>
    </w:p>
    <w:p w14:paraId="06D245DF" w14:textId="77777777" w:rsidR="00F223C4" w:rsidRDefault="00573F6B">
      <w:pPr>
        <w:pStyle w:val="Heading3"/>
        <w:widowControl w:val="0"/>
        <w:spacing w:before="280" w:after="80" w:line="480" w:lineRule="auto"/>
        <w:contextualSpacing w:val="0"/>
      </w:pPr>
      <w:bookmarkStart w:id="272" w:name="h.7xv7t7mzae12" w:colFirst="0" w:colLast="0"/>
      <w:bookmarkEnd w:id="272"/>
      <w:r>
        <w:rPr>
          <w:rFonts w:ascii="Times New Roman" w:eastAsia="Times New Roman" w:hAnsi="Times New Roman" w:cs="Times New Roman"/>
          <w:color w:val="333333"/>
          <w:sz w:val="26"/>
          <w:highlight w:val="white"/>
        </w:rPr>
        <w:t>2.5 Fitting the Model</w:t>
      </w:r>
    </w:p>
    <w:p w14:paraId="4BCF382E" w14:textId="73911F1A"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Since the data had fewer than 250 observations we used the entire dataset to fit the model. This method is known as Cross-Validation (CV) and tests the model on portions of the data withheld while using all of the data to fit the model at some stage. </w:t>
      </w:r>
      <w:proofErr w:type="spellStart"/>
      <w:r>
        <w:rPr>
          <w:rFonts w:ascii="Times New Roman" w:eastAsia="Times New Roman" w:hAnsi="Times New Roman" w:cs="Times New Roman"/>
          <w:color w:val="333333"/>
          <w:sz w:val="24"/>
          <w:highlight w:val="white"/>
        </w:rPr>
        <w:t>Elith</w:t>
      </w:r>
      <w:proofErr w:type="spellEnd"/>
      <w:r>
        <w:rPr>
          <w:rFonts w:ascii="Times New Roman" w:eastAsia="Times New Roman" w:hAnsi="Times New Roman" w:cs="Times New Roman"/>
          <w:color w:val="333333"/>
          <w:sz w:val="24"/>
          <w:highlight w:val="white"/>
        </w:rPr>
        <w:t xml:space="preserve"> et al.</w:t>
      </w:r>
      <w:ins w:id="273" w:author="Justin Jent" w:date="2014-04-21T20:55:00Z">
        <w:r w:rsidR="00CA7E0E">
          <w:rPr>
            <w:rFonts w:ascii="Times New Roman" w:eastAsia="Times New Roman" w:hAnsi="Times New Roman" w:cs="Times New Roman"/>
            <w:color w:val="333333"/>
            <w:sz w:val="24"/>
            <w:highlight w:val="white"/>
          </w:rPr>
          <w:fldChar w:fldCharType="begin"/>
        </w:r>
      </w:ins>
      <w:ins w:id="274"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1osnabjrmj","properties":{"formattedCitation":"[9]","plainCitation":"[9]"},"citationItems":[{"id":610,"uris":["http://zotero.org/users/675595/items/U8JJ7SH2"],"uri":["http://zotero.org/users/675595/items/U8JJ7SH2"],"itemData":{"id":610,"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ins>
      <w:r w:rsidR="00CA7E0E">
        <w:rPr>
          <w:rFonts w:ascii="Times New Roman" w:eastAsia="Times New Roman" w:hAnsi="Times New Roman" w:cs="Times New Roman"/>
          <w:color w:val="333333"/>
          <w:sz w:val="24"/>
          <w:highlight w:val="white"/>
        </w:rPr>
        <w:fldChar w:fldCharType="separate"/>
      </w:r>
      <w:ins w:id="275" w:author="Justin Jent" w:date="2014-04-29T21:54:00Z">
        <w:r w:rsidR="00A4673B">
          <w:rPr>
            <w:rFonts w:ascii="Times New Roman" w:eastAsia="Times New Roman" w:hAnsi="Times New Roman" w:cs="Times New Roman"/>
            <w:noProof/>
            <w:color w:val="333333"/>
            <w:sz w:val="24"/>
            <w:highlight w:val="white"/>
          </w:rPr>
          <w:t>[9]</w:t>
        </w:r>
      </w:ins>
      <w:ins w:id="276" w:author="Justin Jent" w:date="2014-04-21T20:55:00Z">
        <w:r w:rsidR="00CA7E0E">
          <w:rPr>
            <w:rFonts w:ascii="Times New Roman" w:eastAsia="Times New Roman" w:hAnsi="Times New Roman" w:cs="Times New Roman"/>
            <w:color w:val="333333"/>
            <w:sz w:val="24"/>
            <w:highlight w:val="white"/>
          </w:rPr>
          <w:fldChar w:fldCharType="end"/>
        </w:r>
      </w:ins>
      <w:del w:id="277" w:author="Justin Jent" w:date="2014-04-21T20:54:00Z">
        <w:r w:rsidDel="00CA7E0E">
          <w:rPr>
            <w:rFonts w:ascii="Times New Roman" w:eastAsia="Times New Roman" w:hAnsi="Times New Roman" w:cs="Times New Roman"/>
            <w:color w:val="333333"/>
            <w:sz w:val="24"/>
            <w:highlight w:val="white"/>
          </w:rPr>
          <w:delText>[8]</w:delText>
        </w:r>
      </w:del>
      <w:r>
        <w:rPr>
          <w:rFonts w:ascii="Times New Roman" w:eastAsia="Times New Roman" w:hAnsi="Times New Roman" w:cs="Times New Roman"/>
          <w:color w:val="333333"/>
          <w:sz w:val="24"/>
          <w:highlight w:val="white"/>
        </w:rPr>
        <w:t xml:space="preserve"> </w:t>
      </w:r>
      <w:proofErr w:type="gramStart"/>
      <w:r>
        <w:rPr>
          <w:rFonts w:ascii="Times New Roman" w:eastAsia="Times New Roman" w:hAnsi="Times New Roman" w:cs="Times New Roman"/>
          <w:color w:val="333333"/>
          <w:sz w:val="24"/>
          <w:highlight w:val="white"/>
        </w:rPr>
        <w:t>suggest</w:t>
      </w:r>
      <w:proofErr w:type="gramEnd"/>
      <w:r>
        <w:rPr>
          <w:rFonts w:ascii="Times New Roman" w:eastAsia="Times New Roman" w:hAnsi="Times New Roman" w:cs="Times New Roman"/>
          <w:color w:val="333333"/>
          <w:sz w:val="24"/>
          <w:highlight w:val="white"/>
        </w:rPr>
        <w:t xml:space="preserve"> fitting at least 1000 trees with different combinations of learning rate and tree complexity. </w:t>
      </w:r>
      <w:proofErr w:type="spellStart"/>
      <w:r>
        <w:rPr>
          <w:rFonts w:ascii="Times New Roman" w:eastAsia="Times New Roman" w:hAnsi="Times New Roman" w:cs="Times New Roman"/>
          <w:color w:val="333333"/>
          <w:sz w:val="24"/>
          <w:highlight w:val="white"/>
        </w:rPr>
        <w:t>Elith</w:t>
      </w:r>
      <w:proofErr w:type="spellEnd"/>
      <w:r>
        <w:rPr>
          <w:rFonts w:ascii="Times New Roman" w:eastAsia="Times New Roman" w:hAnsi="Times New Roman" w:cs="Times New Roman"/>
          <w:color w:val="333333"/>
          <w:sz w:val="24"/>
          <w:highlight w:val="white"/>
        </w:rPr>
        <w:t xml:space="preserve"> et al.</w:t>
      </w:r>
      <w:ins w:id="278" w:author="Justin Jent" w:date="2014-04-21T20:55:00Z">
        <w:r w:rsidR="00CA7E0E">
          <w:rPr>
            <w:rFonts w:ascii="Times New Roman" w:eastAsia="Times New Roman" w:hAnsi="Times New Roman" w:cs="Times New Roman"/>
            <w:color w:val="333333"/>
            <w:sz w:val="24"/>
            <w:highlight w:val="white"/>
          </w:rPr>
          <w:fldChar w:fldCharType="begin"/>
        </w:r>
      </w:ins>
      <w:ins w:id="279"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18284n7tes","properties":{"formattedCitation":"[9]","plainCitation":"[9]"},"citationItems":[{"id":610,"uris":["http://zotero.org/users/675595/items/U8JJ7SH2"],"uri":["http://zotero.org/users/675595/items/U8JJ7SH2"],"itemData":{"id":610,"type":"article-journal","title":"A working guide to boosted regression trees","container-title":"Journal of Animal Ecology","page":"802–813","volume":"77","issue":"4","source":"Wiley Online Library","abstract":"* 1Ecologists use statistical models for both explanation and prediction, and need techniques that are flexible enough to express typical features of their data, such as nonlinearities and interactions. * 2This study provides a working guide to boosted regression trees (BRT), an ensemble method for fitting statistical models that differs fundamentally from conventional techniques that aim to fit a single parsimonious model. Boosted regression trees combine the strengths of two algorithms: regression trees (models that relate a response to their predictors by recursive binary splits) and boosting (an adaptive method for combining many simple models to give improved predictive performance). The final BRT model can be understood as an additive regression model in which individual terms are simple trees, fitted in a forward, stagewise fashion. * 3Boosted regression trees incorporate important advantages of tree-based methods, handling different types of predictor variables and accommodating missing data. They have no need for prior data transformation or elimination of outliers, can fit complex nonlinear relationships, and automatically handle interaction effects between predictors. Fitting multiple trees in BRT overcomes the biggest drawback of single tree models: their relatively poor predictive performance. Although BRT models are complex, they can be summarized in ways that give powerful ecological insight, and their predictive performance is superior to most traditional modelling methods. * 4The unique features of BRT raise a number of practical issues in model fitting. We demonstrate the practicalities and advantages of using BRT through a distributional analysis of the short-finned eel (Anguilla australis Richardson), a native freshwater fish of New Zealand. We use a data set of over 13 000 sites to illustrate effects of several settings, and then fit and interpret a model using a subset of the data. We provide code and a tutorial to enable the wider use of BRT by ecologists.","DOI":"10.1111/j.1365-2656.2008.01390.x","ISSN":"1365-2656","language":"en","author":[{"family":"Elith","given":"J."},{"family":"Leathwick","given":"J. R."},{"family":"Hastie","given":"T."}],"issued":{"date-parts":[["2008"]]},"accessed":{"date-parts":[["2013",3,11]]}}}],"schema":"https://github.com/citation-style-language/schema/raw/master/csl-citation.json"} </w:instrText>
        </w:r>
      </w:ins>
      <w:r w:rsidR="00CA7E0E">
        <w:rPr>
          <w:rFonts w:ascii="Times New Roman" w:eastAsia="Times New Roman" w:hAnsi="Times New Roman" w:cs="Times New Roman"/>
          <w:color w:val="333333"/>
          <w:sz w:val="24"/>
          <w:highlight w:val="white"/>
        </w:rPr>
        <w:fldChar w:fldCharType="separate"/>
      </w:r>
      <w:ins w:id="280" w:author="Justin Jent" w:date="2014-04-29T21:54:00Z">
        <w:r w:rsidR="00A4673B">
          <w:rPr>
            <w:rFonts w:ascii="Times New Roman" w:eastAsia="Times New Roman" w:hAnsi="Times New Roman" w:cs="Times New Roman"/>
            <w:noProof/>
            <w:color w:val="333333"/>
            <w:sz w:val="24"/>
            <w:highlight w:val="white"/>
          </w:rPr>
          <w:t>[9]</w:t>
        </w:r>
      </w:ins>
      <w:ins w:id="281" w:author="Justin Jent" w:date="2014-04-21T20:55:00Z">
        <w:r w:rsidR="00CA7E0E">
          <w:rPr>
            <w:rFonts w:ascii="Times New Roman" w:eastAsia="Times New Roman" w:hAnsi="Times New Roman" w:cs="Times New Roman"/>
            <w:color w:val="333333"/>
            <w:sz w:val="24"/>
            <w:highlight w:val="white"/>
          </w:rPr>
          <w:fldChar w:fldCharType="end"/>
        </w:r>
      </w:ins>
      <w:del w:id="282" w:author="Justin Jent" w:date="2014-04-21T20:55:00Z">
        <w:r w:rsidDel="00CA7E0E">
          <w:rPr>
            <w:rFonts w:ascii="Times New Roman" w:eastAsia="Times New Roman" w:hAnsi="Times New Roman" w:cs="Times New Roman"/>
            <w:color w:val="333333"/>
            <w:sz w:val="24"/>
            <w:highlight w:val="white"/>
          </w:rPr>
          <w:delText>[8]</w:delText>
        </w:r>
      </w:del>
      <w:r>
        <w:rPr>
          <w:rFonts w:ascii="Times New Roman" w:eastAsia="Times New Roman" w:hAnsi="Times New Roman" w:cs="Times New Roman"/>
          <w:color w:val="333333"/>
          <w:sz w:val="24"/>
          <w:highlight w:val="white"/>
        </w:rPr>
        <w:t xml:space="preserve"> </w:t>
      </w:r>
      <w:proofErr w:type="gramStart"/>
      <w:r>
        <w:rPr>
          <w:rFonts w:ascii="Times New Roman" w:eastAsia="Times New Roman" w:hAnsi="Times New Roman" w:cs="Times New Roman"/>
          <w:color w:val="333333"/>
          <w:sz w:val="24"/>
          <w:highlight w:val="white"/>
        </w:rPr>
        <w:t>also</w:t>
      </w:r>
      <w:proofErr w:type="gramEnd"/>
      <w:r>
        <w:rPr>
          <w:rFonts w:ascii="Times New Roman" w:eastAsia="Times New Roman" w:hAnsi="Times New Roman" w:cs="Times New Roman"/>
          <w:color w:val="333333"/>
          <w:sz w:val="24"/>
          <w:highlight w:val="white"/>
        </w:rPr>
        <w:t xml:space="preserve"> found that model performance improved with </w:t>
      </w:r>
      <w:proofErr w:type="spellStart"/>
      <w:r>
        <w:rPr>
          <w:rFonts w:ascii="Times New Roman" w:eastAsia="Times New Roman" w:hAnsi="Times New Roman" w:cs="Times New Roman"/>
          <w:color w:val="333333"/>
          <w:sz w:val="24"/>
          <w:highlight w:val="white"/>
        </w:rPr>
        <w:t>stochasticity</w:t>
      </w:r>
      <w:proofErr w:type="spellEnd"/>
      <w:r>
        <w:rPr>
          <w:rFonts w:ascii="Times New Roman" w:eastAsia="Times New Roman" w:hAnsi="Times New Roman" w:cs="Times New Roman"/>
          <w:color w:val="333333"/>
          <w:sz w:val="24"/>
          <w:highlight w:val="white"/>
        </w:rPr>
        <w:t xml:space="preserve">, which is changed with the bag parameter, and </w:t>
      </w:r>
      <w:ins w:id="283" w:author="Lilit  Yeghiazarian" w:date="2014-03-21T13:28:00Z">
        <w:r w:rsidR="001E09A0">
          <w:rPr>
            <w:rFonts w:ascii="Times New Roman" w:eastAsia="Times New Roman" w:hAnsi="Times New Roman" w:cs="Times New Roman"/>
            <w:color w:val="333333"/>
            <w:sz w:val="24"/>
            <w:highlight w:val="white"/>
          </w:rPr>
          <w:t>suggested</w:t>
        </w:r>
      </w:ins>
      <w:r>
        <w:rPr>
          <w:rFonts w:ascii="Times New Roman" w:eastAsia="Times New Roman" w:hAnsi="Times New Roman" w:cs="Times New Roman"/>
          <w:color w:val="333333"/>
          <w:sz w:val="24"/>
          <w:highlight w:val="white"/>
        </w:rPr>
        <w:t xml:space="preserve"> setting this parameter between 0.5-0.75. For our models, we used a bag fraction of 0.5.</w:t>
      </w:r>
    </w:p>
    <w:p w14:paraId="67AB1114" w14:textId="1BC7CA76"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        </w:t>
      </w:r>
      <w:r>
        <w:rPr>
          <w:rFonts w:ascii="Times New Roman" w:eastAsia="Times New Roman" w:hAnsi="Times New Roman" w:cs="Times New Roman"/>
          <w:color w:val="333333"/>
          <w:sz w:val="24"/>
          <w:highlight w:val="white"/>
        </w:rPr>
        <w:tab/>
        <w:t xml:space="preserve">The response variable, </w:t>
      </w:r>
      <w:r>
        <w:rPr>
          <w:rFonts w:ascii="Times New Roman" w:eastAsia="Times New Roman" w:hAnsi="Times New Roman" w:cs="Times New Roman"/>
          <w:i/>
          <w:color w:val="333333"/>
          <w:sz w:val="24"/>
          <w:highlight w:val="white"/>
        </w:rPr>
        <w:t xml:space="preserve">E. coli, </w:t>
      </w:r>
      <w:r>
        <w:rPr>
          <w:rFonts w:ascii="Times New Roman" w:eastAsia="Times New Roman" w:hAnsi="Times New Roman" w:cs="Times New Roman"/>
          <w:color w:val="333333"/>
          <w:sz w:val="24"/>
          <w:highlight w:val="white"/>
        </w:rPr>
        <w:t xml:space="preserve">was first transformed by taking the natural log of the variable plus one, </w:t>
      </w:r>
      <w:proofErr w:type="spellStart"/>
      <w:proofErr w:type="gramStart"/>
      <w:r>
        <w:rPr>
          <w:rFonts w:ascii="Times New Roman" w:eastAsia="Times New Roman" w:hAnsi="Times New Roman" w:cs="Times New Roman"/>
          <w:color w:val="333333"/>
          <w:sz w:val="24"/>
          <w:highlight w:val="white"/>
        </w:rPr>
        <w:t>ln</w:t>
      </w:r>
      <w:proofErr w:type="spellEnd"/>
      <w:r>
        <w:rPr>
          <w:rFonts w:ascii="Times New Roman" w:eastAsia="Times New Roman" w:hAnsi="Times New Roman" w:cs="Times New Roman"/>
          <w:color w:val="333333"/>
          <w:sz w:val="24"/>
          <w:highlight w:val="white"/>
        </w:rPr>
        <w:t>(</w:t>
      </w:r>
      <w:proofErr w:type="spellStart"/>
      <w:proofErr w:type="gramEnd"/>
      <w:r>
        <w:rPr>
          <w:rFonts w:ascii="Times New Roman" w:eastAsia="Times New Roman" w:hAnsi="Times New Roman" w:cs="Times New Roman"/>
          <w:i/>
          <w:color w:val="333333"/>
          <w:sz w:val="24"/>
          <w:highlight w:val="white"/>
        </w:rPr>
        <w:t>E.coli</w:t>
      </w:r>
      <w:proofErr w:type="spellEnd"/>
      <w:r>
        <w:rPr>
          <w:rFonts w:ascii="Times New Roman" w:eastAsia="Times New Roman" w:hAnsi="Times New Roman" w:cs="Times New Roman"/>
          <w:i/>
          <w:color w:val="333333"/>
          <w:sz w:val="24"/>
          <w:highlight w:val="white"/>
        </w:rPr>
        <w:t xml:space="preserve"> </w:t>
      </w:r>
      <w:r>
        <w:rPr>
          <w:rFonts w:ascii="Times New Roman" w:eastAsia="Times New Roman" w:hAnsi="Times New Roman" w:cs="Times New Roman"/>
          <w:color w:val="333333"/>
          <w:sz w:val="24"/>
          <w:highlight w:val="white"/>
        </w:rPr>
        <w:t xml:space="preserve">+1), in order to handle the cases where the value was zero. We </w:t>
      </w:r>
      <w:ins w:id="284" w:author="Lilit  Yeghiazarian" w:date="2014-03-21T13:28:00Z">
        <w:r w:rsidR="00D75D65">
          <w:rPr>
            <w:rFonts w:ascii="Times New Roman" w:eastAsia="Times New Roman" w:hAnsi="Times New Roman" w:cs="Times New Roman"/>
            <w:color w:val="333333"/>
            <w:sz w:val="24"/>
            <w:highlight w:val="white"/>
          </w:rPr>
          <w:t>evaluated</w:t>
        </w:r>
      </w:ins>
      <w:r>
        <w:rPr>
          <w:rFonts w:ascii="Times New Roman" w:eastAsia="Times New Roman" w:hAnsi="Times New Roman" w:cs="Times New Roman"/>
          <w:color w:val="333333"/>
          <w:sz w:val="24"/>
          <w:highlight w:val="white"/>
        </w:rPr>
        <w:t xml:space="preserve"> a normal </w:t>
      </w:r>
      <w:proofErr w:type="spellStart"/>
      <w:r>
        <w:rPr>
          <w:rFonts w:ascii="Times New Roman" w:eastAsia="Times New Roman" w:hAnsi="Times New Roman" w:cs="Times New Roman"/>
          <w:color w:val="333333"/>
          <w:sz w:val="24"/>
          <w:highlight w:val="white"/>
        </w:rPr>
        <w:t>quantile</w:t>
      </w:r>
      <w:proofErr w:type="spellEnd"/>
      <w:r>
        <w:rPr>
          <w:rFonts w:ascii="Times New Roman" w:eastAsia="Times New Roman" w:hAnsi="Times New Roman" w:cs="Times New Roman"/>
          <w:color w:val="333333"/>
          <w:sz w:val="24"/>
          <w:highlight w:val="white"/>
        </w:rPr>
        <w:t xml:space="preserve"> plot to assess the normality of the data (Figure 1). There were several instances in the study where the data took on values of zero or 250000 CFU/100 </w:t>
      </w:r>
      <w:proofErr w:type="spellStart"/>
      <w:r>
        <w:rPr>
          <w:rFonts w:ascii="Times New Roman" w:eastAsia="Times New Roman" w:hAnsi="Times New Roman" w:cs="Times New Roman"/>
          <w:color w:val="333333"/>
          <w:sz w:val="24"/>
          <w:highlight w:val="white"/>
        </w:rPr>
        <w:t>mL.</w:t>
      </w:r>
      <w:proofErr w:type="spellEnd"/>
      <w:r>
        <w:rPr>
          <w:rFonts w:ascii="Times New Roman" w:eastAsia="Times New Roman" w:hAnsi="Times New Roman" w:cs="Times New Roman"/>
          <w:color w:val="333333"/>
          <w:sz w:val="24"/>
          <w:highlight w:val="white"/>
        </w:rPr>
        <w:t xml:space="preserve"> This was due to the fact that most of the samples were taken either during low-flow events or during storm events </w:t>
      </w:r>
      <w:ins w:id="285" w:author="Lilit  Yeghiazarian" w:date="2014-03-21T13:29:00Z">
        <w:r w:rsidR="001D2E8C">
          <w:rPr>
            <w:rFonts w:ascii="Times New Roman" w:eastAsia="Times New Roman" w:hAnsi="Times New Roman" w:cs="Times New Roman"/>
            <w:color w:val="333333"/>
            <w:sz w:val="24"/>
            <w:highlight w:val="white"/>
          </w:rPr>
          <w:t xml:space="preserve">representing </w:t>
        </w:r>
      </w:ins>
      <w:r>
        <w:rPr>
          <w:rFonts w:ascii="Times New Roman" w:eastAsia="Times New Roman" w:hAnsi="Times New Roman" w:cs="Times New Roman"/>
          <w:color w:val="333333"/>
          <w:sz w:val="24"/>
          <w:highlight w:val="white"/>
        </w:rPr>
        <w:t>the extreme cases.</w:t>
      </w:r>
    </w:p>
    <w:p w14:paraId="28BB1A56"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        </w:t>
      </w:r>
      <w:r>
        <w:rPr>
          <w:rFonts w:ascii="Times New Roman" w:eastAsia="Times New Roman" w:hAnsi="Times New Roman" w:cs="Times New Roman"/>
          <w:color w:val="333333"/>
          <w:sz w:val="24"/>
          <w:highlight w:val="white"/>
        </w:rPr>
        <w:tab/>
        <w:t>After the initial model was fit, we fit a simplified model by using k-folds cross-validation. Each predictor variable is assessed and it is determined whether its removal will affect the predictive deviance.</w:t>
      </w:r>
    </w:p>
    <w:p w14:paraId="2CEE2890" w14:textId="5A099C9F" w:rsidR="00F223C4" w:rsidRDefault="00573F6B">
      <w:pPr>
        <w:pStyle w:val="normal0"/>
        <w:widowControl w:val="0"/>
        <w:spacing w:line="480" w:lineRule="auto"/>
        <w:ind w:firstLine="720"/>
      </w:pPr>
      <w:r>
        <w:rPr>
          <w:rFonts w:ascii="Times New Roman" w:eastAsia="Times New Roman" w:hAnsi="Times New Roman" w:cs="Times New Roman"/>
          <w:color w:val="333333"/>
          <w:sz w:val="24"/>
          <w:highlight w:val="white"/>
        </w:rPr>
        <w:t xml:space="preserve">The relative influence of the predictor variables </w:t>
      </w:r>
      <w:ins w:id="286" w:author="Lilit  Yeghiazarian" w:date="2014-03-21T13:29:00Z">
        <w:r w:rsidR="009F5E39">
          <w:rPr>
            <w:rFonts w:ascii="Times New Roman" w:eastAsia="Times New Roman" w:hAnsi="Times New Roman" w:cs="Times New Roman"/>
            <w:color w:val="333333"/>
            <w:sz w:val="24"/>
            <w:highlight w:val="white"/>
          </w:rPr>
          <w:t xml:space="preserve">is </w:t>
        </w:r>
      </w:ins>
      <w:r>
        <w:rPr>
          <w:rFonts w:ascii="Times New Roman" w:eastAsia="Times New Roman" w:hAnsi="Times New Roman" w:cs="Times New Roman"/>
          <w:color w:val="333333"/>
          <w:sz w:val="24"/>
          <w:highlight w:val="white"/>
        </w:rPr>
        <w:t xml:space="preserve">determined by the number of times they are chosen for splitting. The variables are then weighted by the squared improvement to the model and scaled so that they add up to 100 </w:t>
      </w:r>
      <w:ins w:id="287" w:author="Justin Jent" w:date="2014-04-21T21:45:00Z">
        <w:r w:rsidR="008721B1">
          <w:rPr>
            <w:rFonts w:ascii="Times New Roman" w:eastAsia="Times New Roman" w:hAnsi="Times New Roman" w:cs="Times New Roman"/>
            <w:color w:val="333333"/>
            <w:sz w:val="24"/>
            <w:highlight w:val="white"/>
          </w:rPr>
          <w:fldChar w:fldCharType="begin"/>
        </w:r>
      </w:ins>
      <w:ins w:id="288"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{"citationID":"q6njdm6p6","properties":{"formattedCitation":"[16]","plainCitation":"[16]"},"citationItems":[{"id":319,"uris":["http://zotero.org/users/675595/items/E95TGSWK"],"uri":["http://zotero.org/users/675595/items/E95TGSWK"],"itemData":{"id":319,"type":"book","title":"The Elements of Statistical Learning","publisher":"Springer Series in Statistics","volume":"1","edition":"2nd","author":[{"family":"Friedman","given":"Jerome"},{"family":"Hastie","given":"Trevor"},{"family":"Tibshirani","given":"Robert"}],"issued":{"date-parts":[["2009"]]}}}],"schema":"https://github.com/citation-style-language/schema/raw/master/csl-citation.json"} </w:instrText>
        </w:r>
      </w:ins>
      <w:r w:rsidR="008721B1">
        <w:rPr>
          <w:rFonts w:ascii="Times New Roman" w:eastAsia="Times New Roman" w:hAnsi="Times New Roman" w:cs="Times New Roman"/>
          <w:color w:val="333333"/>
          <w:sz w:val="24"/>
          <w:highlight w:val="white"/>
        </w:rPr>
        <w:fldChar w:fldCharType="separate"/>
      </w:r>
      <w:ins w:id="289" w:author="Justin Jent" w:date="2014-04-29T21:54:00Z">
        <w:r w:rsidR="00A4673B">
          <w:rPr>
            <w:rFonts w:ascii="Times New Roman" w:eastAsia="Times New Roman" w:hAnsi="Times New Roman" w:cs="Times New Roman"/>
            <w:noProof/>
            <w:color w:val="333333"/>
            <w:sz w:val="24"/>
            <w:highlight w:val="white"/>
          </w:rPr>
          <w:t>[16]</w:t>
        </w:r>
      </w:ins>
      <w:ins w:id="290" w:author="Justin Jent" w:date="2014-04-21T21:45:00Z">
        <w:r w:rsidR="008721B1">
          <w:rPr>
            <w:rFonts w:ascii="Times New Roman" w:eastAsia="Times New Roman" w:hAnsi="Times New Roman" w:cs="Times New Roman"/>
            <w:color w:val="333333"/>
            <w:sz w:val="24"/>
            <w:highlight w:val="white"/>
          </w:rPr>
          <w:fldChar w:fldCharType="end"/>
        </w:r>
      </w:ins>
      <w:ins w:id="291" w:author="Justin Jent" w:date="2014-04-21T21:44:00Z">
        <w:r w:rsidR="008721B1">
          <w:rPr>
            <w:rFonts w:ascii="Times New Roman" w:eastAsia="Times New Roman" w:hAnsi="Times New Roman" w:cs="Times New Roman"/>
            <w:color w:val="333333"/>
            <w:sz w:val="24"/>
            <w:highlight w:val="white"/>
          </w:rPr>
          <w:t>.</w:t>
        </w:r>
      </w:ins>
      <w:del w:id="292" w:author="Justin Jent" w:date="2014-04-21T21:44:00Z">
        <w:r w:rsidDel="008721B1">
          <w:rPr>
            <w:rFonts w:ascii="Times New Roman" w:eastAsia="Times New Roman" w:hAnsi="Times New Roman" w:cs="Times New Roman"/>
            <w:color w:val="333333"/>
            <w:sz w:val="24"/>
            <w:highlight w:val="white"/>
          </w:rPr>
          <w:delText xml:space="preserve">[14]. </w:delText>
        </w:r>
      </w:del>
      <w:r>
        <w:rPr>
          <w:rFonts w:ascii="Times New Roman" w:eastAsia="Times New Roman" w:hAnsi="Times New Roman" w:cs="Times New Roman"/>
          <w:color w:val="333333"/>
          <w:sz w:val="24"/>
          <w:highlight w:val="white"/>
        </w:rPr>
        <w:t>The initial model had several predictor variables with a relative influence of less than 1. For this reason we fit a simplified model by dropping the variables that did not change the predictive deviance. Partial dependence plots show the effect of a variable after accounting for the average effects of all other variables.</w:t>
      </w:r>
    </w:p>
    <w:p w14:paraId="4796F58D" w14:textId="77777777" w:rsidR="00F223C4" w:rsidRDefault="00573F6B">
      <w:pPr>
        <w:pStyle w:val="Heading3"/>
        <w:widowControl w:val="0"/>
        <w:spacing w:before="280" w:after="80" w:line="480" w:lineRule="auto"/>
        <w:contextualSpacing w:val="0"/>
      </w:pPr>
      <w:bookmarkStart w:id="293" w:name="h.nxmdt23f3fs3" w:colFirst="0" w:colLast="0"/>
      <w:bookmarkEnd w:id="293"/>
      <w:r>
        <w:rPr>
          <w:rFonts w:ascii="Times New Roman" w:eastAsia="Times New Roman" w:hAnsi="Times New Roman" w:cs="Times New Roman"/>
          <w:color w:val="333333"/>
          <w:sz w:val="26"/>
          <w:highlight w:val="white"/>
        </w:rPr>
        <w:t>3.0 Results</w:t>
      </w:r>
    </w:p>
    <w:p w14:paraId="316BDC03" w14:textId="0F1D90AD" w:rsidR="00EA151A" w:rsidRDefault="00EA151A">
      <w:pPr>
        <w:pStyle w:val="normal0"/>
        <w:widowControl w:val="0"/>
        <w:spacing w:line="480" w:lineRule="auto"/>
        <w:rPr>
          <w:ins w:id="294" w:author="Justin Jent" w:date="2014-04-01T22:05:00Z"/>
          <w:rFonts w:ascii="Times New Roman" w:eastAsia="Times New Roman" w:hAnsi="Times New Roman" w:cs="Times New Roman"/>
          <w:color w:val="333333"/>
          <w:sz w:val="24"/>
          <w:highlight w:val="white"/>
        </w:rPr>
      </w:pPr>
      <w:ins w:id="295" w:author="Justin Jent" w:date="2014-04-01T22:03:00Z">
        <w:r>
          <w:rPr>
            <w:rFonts w:ascii="Times New Roman" w:eastAsia="Times New Roman" w:hAnsi="Times New Roman" w:cs="Times New Roman"/>
            <w:color w:val="333333"/>
            <w:sz w:val="24"/>
            <w:highlight w:val="white"/>
          </w:rPr>
          <w:t>The final model chose</w:t>
        </w:r>
      </w:ins>
      <w:ins w:id="296" w:author="Justin Jent" w:date="2014-05-17T11:05:00Z">
        <w:r w:rsidR="001F047B">
          <w:rPr>
            <w:rFonts w:ascii="Times New Roman" w:eastAsia="Times New Roman" w:hAnsi="Times New Roman" w:cs="Times New Roman"/>
            <w:color w:val="333333"/>
            <w:sz w:val="24"/>
            <w:highlight w:val="white"/>
          </w:rPr>
          <w:t>n</w:t>
        </w:r>
      </w:ins>
      <w:ins w:id="297" w:author="Justin Jent" w:date="2014-04-01T22:03:00Z">
        <w:r>
          <w:rPr>
            <w:rFonts w:ascii="Times New Roman" w:eastAsia="Times New Roman" w:hAnsi="Times New Roman" w:cs="Times New Roman"/>
            <w:color w:val="333333"/>
            <w:sz w:val="24"/>
            <w:highlight w:val="white"/>
          </w:rPr>
          <w:t xml:space="preserve"> used a learning rate of 0.0</w:t>
        </w:r>
      </w:ins>
      <w:ins w:id="298" w:author="Justin Jent" w:date="2014-04-01T22:04:00Z">
        <w:r>
          <w:rPr>
            <w:rFonts w:ascii="Times New Roman" w:eastAsia="Times New Roman" w:hAnsi="Times New Roman" w:cs="Times New Roman"/>
            <w:color w:val="333333"/>
            <w:sz w:val="24"/>
            <w:highlight w:val="white"/>
          </w:rPr>
          <w:t>0</w:t>
        </w:r>
      </w:ins>
      <w:ins w:id="299" w:author="Justin Jent" w:date="2014-04-01T22:03:00Z">
        <w:r>
          <w:rPr>
            <w:rFonts w:ascii="Times New Roman" w:eastAsia="Times New Roman" w:hAnsi="Times New Roman" w:cs="Times New Roman"/>
            <w:color w:val="333333"/>
            <w:sz w:val="24"/>
            <w:highlight w:val="white"/>
          </w:rPr>
          <w:t>5</w:t>
        </w:r>
      </w:ins>
      <w:ins w:id="300" w:author="Justin Jent" w:date="2014-04-01T22:04:00Z">
        <w:r>
          <w:rPr>
            <w:rFonts w:ascii="Times New Roman" w:eastAsia="Times New Roman" w:hAnsi="Times New Roman" w:cs="Times New Roman"/>
            <w:color w:val="333333"/>
            <w:sz w:val="24"/>
            <w:highlight w:val="white"/>
          </w:rPr>
          <w:t xml:space="preserve">, and a tree complexity of 5. Out of the model parameters tested, this model resulted in the lowest cross-validation error rate of </w:t>
        </w:r>
      </w:ins>
      <w:ins w:id="301" w:author="Justin Jent" w:date="2014-04-01T22:05:00Z">
        <w:r>
          <w:rPr>
            <w:rFonts w:ascii="Times New Roman" w:eastAsia="Times New Roman" w:hAnsi="Times New Roman" w:cs="Times New Roman"/>
            <w:color w:val="333333"/>
            <w:sz w:val="24"/>
            <w:highlight w:val="white"/>
          </w:rPr>
          <w:t xml:space="preserve">2.05 and a standard error of 0.479. </w:t>
        </w:r>
      </w:ins>
    </w:p>
    <w:p w14:paraId="055708E1" w14:textId="11E427A0" w:rsidR="00F223C4" w:rsidRDefault="00573F6B">
      <w:pPr>
        <w:pStyle w:val="normal0"/>
        <w:widowControl w:val="0"/>
        <w:spacing w:line="480" w:lineRule="auto"/>
        <w:ind w:firstLine="720"/>
        <w:pPrChange w:id="302" w:author="Justin Jent" w:date="2014-04-01T22:05:00Z">
          <w:pPr>
            <w:pStyle w:val="normal0"/>
            <w:widowControl w:val="0"/>
            <w:spacing w:line="480" w:lineRule="auto"/>
          </w:pPr>
        </w:pPrChange>
      </w:pPr>
      <w:r>
        <w:rPr>
          <w:rFonts w:ascii="Times New Roman" w:eastAsia="Times New Roman" w:hAnsi="Times New Roman" w:cs="Times New Roman"/>
          <w:color w:val="333333"/>
          <w:sz w:val="24"/>
          <w:highlight w:val="white"/>
        </w:rPr>
        <w:t xml:space="preserve">Precipitation, high humidity, high air temperature, and a low wind speed for different sites are the dominating variables in the model. The dummy variable identifying the sub-basin was an important variable in the model. Total </w:t>
      </w:r>
      <w:proofErr w:type="spellStart"/>
      <w:r>
        <w:rPr>
          <w:rFonts w:ascii="Times New Roman" w:eastAsia="Times New Roman" w:hAnsi="Times New Roman" w:cs="Times New Roman"/>
          <w:color w:val="333333"/>
          <w:sz w:val="24"/>
          <w:highlight w:val="white"/>
        </w:rPr>
        <w:t>Kjeldahl</w:t>
      </w:r>
      <w:proofErr w:type="spellEnd"/>
      <w:r>
        <w:rPr>
          <w:rFonts w:ascii="Times New Roman" w:eastAsia="Times New Roman" w:hAnsi="Times New Roman" w:cs="Times New Roman"/>
          <w:color w:val="333333"/>
          <w:sz w:val="24"/>
          <w:highlight w:val="white"/>
        </w:rPr>
        <w:t xml:space="preserve"> nitrogen, zinc, and potassium also were among the important variables. Table X lists all the variables from the original and simplified model.</w:t>
      </w:r>
    </w:p>
    <w:p w14:paraId="76FC4D5E"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        </w:t>
      </w:r>
      <w:r>
        <w:rPr>
          <w:rFonts w:ascii="Times New Roman" w:eastAsia="Times New Roman" w:hAnsi="Times New Roman" w:cs="Times New Roman"/>
          <w:color w:val="333333"/>
          <w:sz w:val="24"/>
          <w:highlight w:val="white"/>
        </w:rPr>
        <w:tab/>
        <w:t>Figure X shows the actual versus predicted values for the simplified tree.</w:t>
      </w:r>
    </w:p>
    <w:p w14:paraId="483100BD" w14:textId="77777777" w:rsidR="00F223C4" w:rsidRDefault="00573F6B">
      <w:pPr>
        <w:pStyle w:val="Heading3"/>
        <w:widowControl w:val="0"/>
        <w:spacing w:before="280" w:after="80" w:line="480" w:lineRule="auto"/>
        <w:contextualSpacing w:val="0"/>
      </w:pPr>
      <w:bookmarkStart w:id="303" w:name="h.glmoygh7wwe9" w:colFirst="0" w:colLast="0"/>
      <w:bookmarkEnd w:id="303"/>
      <w:r>
        <w:rPr>
          <w:rFonts w:ascii="Times New Roman" w:eastAsia="Times New Roman" w:hAnsi="Times New Roman" w:cs="Times New Roman"/>
          <w:color w:val="333333"/>
          <w:sz w:val="26"/>
          <w:highlight w:val="white"/>
        </w:rPr>
        <w:t>4.0 Discussion</w:t>
      </w:r>
    </w:p>
    <w:p w14:paraId="1AF63A97" w14:textId="54DB6BAC"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The dominance of the meteorological variables in the model is not surprising since they drive the transport process. A positive correlation between bacteria and precipitation has been shown in numerous studies</w:t>
      </w:r>
      <w:ins w:id="304" w:author="Justin Jent" w:date="2014-04-21T20:55:00Z">
        <w:r w:rsidR="00CA7E0E">
          <w:rPr>
            <w:rFonts w:ascii="Times New Roman" w:eastAsia="Times New Roman" w:hAnsi="Times New Roman" w:cs="Times New Roman"/>
            <w:color w:val="333333"/>
            <w:sz w:val="24"/>
            <w:highlight w:val="white"/>
          </w:rPr>
          <w:t xml:space="preserve"> </w:t>
        </w:r>
        <w:r w:rsidR="00CA7E0E">
          <w:rPr>
            <w:rFonts w:ascii="Times New Roman" w:eastAsia="Times New Roman" w:hAnsi="Times New Roman" w:cs="Times New Roman"/>
            <w:color w:val="333333"/>
            <w:sz w:val="24"/>
            <w:highlight w:val="white"/>
          </w:rPr>
          <w:fldChar w:fldCharType="begin"/>
        </w:r>
      </w:ins>
      <w:ins w:id="305" w:author="Justin Jent" w:date="2014-04-29T21:54:00Z">
        <w:r w:rsidR="00A4673B">
          <w:rPr>
            <w:rFonts w:ascii="Times New Roman" w:eastAsia="Times New Roman" w:hAnsi="Times New Roman" w:cs="Times New Roman"/>
            <w:color w:val="333333"/>
            <w:sz w:val="24"/>
            <w:highlight w:val="white"/>
          </w:rPr>
          <w:instrText xml:space="preserve"> ADDIN ZOTERO_ITEM CSL_CITATION {"citationID":"u6mn6ugmm","properties":{"formattedCitation":"[17]","plainCitation":"[17]"},"citationItems":[{"id":246,"uris":["http://zotero.org/users/675595/items/AZMMJSQP"],"uri":["http://zotero.org/users/675595/items/AZMMJSQP"],"itemData":{"id":246,"type":"article-journal","title":"Determining Hot Spots of Fecal Contamination in a Tropical Watershed by Combining Land-Use Information and Meteorological Data with Source-Specific Assays","container-title":"Environmental Science &amp; Technology","page":"5794-5802","volume":"47","issue":"11","source":"ACS Publications","abstract":"The objective of this study was to combine knowledge of environmental, topographical, meteorological, and anthropologic factors in the Río Grande de Arecibo (RGA) watershed in Puerto Rico with information provided by microbial source tracking (MST) to map hot spots (i.e., likely sources) of fecal contamination. Water samples were tested for the presence of human and bovine fecal contamination in addition to fecal indicator bacteria and correlated against several land uses and the density of septic tanks, sewers, and latrines. Specifically, human sources were positively correlated with developed (r = 0.68), barren land uses (r = 0.84), density of septic tanks (r = 0.78), slope (r = 0.63), and the proximity to wastewater treatment plants (WWTPs) (r = 0.82). Agricultural land, the number of upstream National Pollution Discharge Elimination System (NPDES) facilities, and density of latrines were positively associated with the bovine marker (r = 0.71; r = 0.74; and r = 0.68, respectively). Using this information, we provided a hot spot map, which shows areas that should be closely monitored for fecal contamination in the RGA watershed. The results indicated that additional bovine assays are needed in tropical regions. We concluded that meteorological, topographical, anthropogenic, and land cover data are needed to evaluate and verify the performance of MST assays and, therefore, to identify important sources of fecal contamination in environmental waters.","DOI":"10.1021/es304066z","ISSN":"0013-936X","journalAbbreviation":"Environ. Sci. Technol.","author":[{"family":"Jent","given":"Justin R."},{"family":"Ryu","given":"Hodon"},{"family":"Toledo-Hernández","given":"Carlos"},{"family":"Santo Domingo","given":"Jorge W."},{"family":"Yeghiazarian","given":"Lilit"}],"issued":{"date-parts":[["2013",6,4]]},"accessed":{"date-parts":[["2013",6,11]]}}}],"schema":"https://github.com/citation-style-language/schema/raw/master/csl-citation.json"} </w:instrText>
        </w:r>
      </w:ins>
      <w:r w:rsidR="00CA7E0E">
        <w:rPr>
          <w:rFonts w:ascii="Times New Roman" w:eastAsia="Times New Roman" w:hAnsi="Times New Roman" w:cs="Times New Roman"/>
          <w:color w:val="333333"/>
          <w:sz w:val="24"/>
          <w:highlight w:val="white"/>
        </w:rPr>
        <w:fldChar w:fldCharType="separate"/>
      </w:r>
      <w:ins w:id="306" w:author="Justin Jent" w:date="2014-04-29T21:54:00Z">
        <w:r w:rsidR="00A4673B">
          <w:rPr>
            <w:rFonts w:ascii="Times New Roman" w:eastAsia="Times New Roman" w:hAnsi="Times New Roman" w:cs="Times New Roman"/>
            <w:noProof/>
            <w:color w:val="333333"/>
            <w:sz w:val="24"/>
            <w:highlight w:val="white"/>
          </w:rPr>
          <w:t>[17]</w:t>
        </w:r>
      </w:ins>
      <w:ins w:id="307" w:author="Justin Jent" w:date="2014-04-21T20:55:00Z">
        <w:r w:rsidR="00CA7E0E">
          <w:rPr>
            <w:rFonts w:ascii="Times New Roman" w:eastAsia="Times New Roman" w:hAnsi="Times New Roman" w:cs="Times New Roman"/>
            <w:color w:val="333333"/>
            <w:sz w:val="24"/>
            <w:highlight w:val="white"/>
          </w:rPr>
          <w:fldChar w:fldCharType="end"/>
        </w:r>
      </w:ins>
      <w:del w:id="308" w:author="Justin Jent" w:date="2014-04-21T20:55:00Z">
        <w:r w:rsidDel="00CA7E0E">
          <w:rPr>
            <w:rFonts w:ascii="Times New Roman" w:eastAsia="Times New Roman" w:hAnsi="Times New Roman" w:cs="Times New Roman"/>
            <w:color w:val="333333"/>
            <w:sz w:val="24"/>
            <w:highlight w:val="white"/>
          </w:rPr>
          <w:delText xml:space="preserve"> ()</w:delText>
        </w:r>
      </w:del>
      <w:r>
        <w:rPr>
          <w:rFonts w:ascii="Times New Roman" w:eastAsia="Times New Roman" w:hAnsi="Times New Roman" w:cs="Times New Roman"/>
          <w:color w:val="333333"/>
          <w:sz w:val="24"/>
          <w:highlight w:val="white"/>
        </w:rPr>
        <w:t xml:space="preserve">. The importance of the dummy variable identifying the sub-basin in the model suggests that there are variables that have not been accounted for in the model. Although we collected many variables with the </w:t>
      </w:r>
      <w:r>
        <w:rPr>
          <w:rFonts w:ascii="Times New Roman" w:eastAsia="Times New Roman" w:hAnsi="Times New Roman" w:cs="Times New Roman"/>
          <w:i/>
          <w:color w:val="333333"/>
          <w:sz w:val="24"/>
          <w:highlight w:val="white"/>
        </w:rPr>
        <w:t xml:space="preserve">E. coli </w:t>
      </w:r>
      <w:r>
        <w:rPr>
          <w:rFonts w:ascii="Times New Roman" w:eastAsia="Times New Roman" w:hAnsi="Times New Roman" w:cs="Times New Roman"/>
          <w:color w:val="333333"/>
          <w:sz w:val="24"/>
          <w:highlight w:val="white"/>
        </w:rPr>
        <w:t xml:space="preserve">data, we could not account for all the complexities. A nice feature of regression trees is that you can predict outcomes with high accuracy without knowing the complex reactions that are taking place.  </w:t>
      </w:r>
    </w:p>
    <w:p w14:paraId="733263DB"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The model does not fit the extreme values very well, which can be seen by the points where the actual values are 0 and 12. The calculated deviance for the simplified model was 0.74. Overall, the predictive performance of boosted regression trees is very good.</w:t>
      </w:r>
    </w:p>
    <w:p w14:paraId="6F2DC0D1"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        </w:t>
      </w:r>
      <w:r>
        <w:rPr>
          <w:rFonts w:ascii="Times New Roman" w:eastAsia="Times New Roman" w:hAnsi="Times New Roman" w:cs="Times New Roman"/>
          <w:color w:val="333333"/>
          <w:sz w:val="24"/>
          <w:highlight w:val="white"/>
        </w:rPr>
        <w:tab/>
        <w:t>Future work would be to used boosted regression trees with source-specific assays with several sites and a</w:t>
      </w:r>
    </w:p>
    <w:p w14:paraId="494B004B" w14:textId="77777777" w:rsidR="00F223C4" w:rsidRDefault="00573F6B">
      <w:pPr>
        <w:pStyle w:val="normal0"/>
        <w:widowControl w:val="0"/>
        <w:spacing w:line="480" w:lineRule="auto"/>
        <w:rPr>
          <w:ins w:id="309" w:author="Lilit  Yeghiazarian" w:date="2014-03-21T13:31:00Z"/>
          <w:rFonts w:ascii="Times New Roman" w:eastAsia="Times New Roman" w:hAnsi="Times New Roman" w:cs="Times New Roman"/>
          <w:color w:val="333333"/>
          <w:sz w:val="24"/>
        </w:rPr>
      </w:pPr>
      <w:proofErr w:type="gramStart"/>
      <w:r>
        <w:rPr>
          <w:rFonts w:ascii="Times New Roman" w:eastAsia="Times New Roman" w:hAnsi="Times New Roman" w:cs="Times New Roman"/>
          <w:color w:val="333333"/>
          <w:sz w:val="24"/>
          <w:highlight w:val="white"/>
        </w:rPr>
        <w:t>Model could be limited by the low number of samples</w:t>
      </w:r>
      <w:proofErr w:type="gramEnd"/>
      <w:r>
        <w:rPr>
          <w:rFonts w:ascii="Times New Roman" w:eastAsia="Times New Roman" w:hAnsi="Times New Roman" w:cs="Times New Roman"/>
          <w:color w:val="333333"/>
          <w:sz w:val="24"/>
          <w:highlight w:val="white"/>
        </w:rPr>
        <w:t>. This makes is hard to model the interactions between the variables.</w:t>
      </w:r>
    </w:p>
    <w:p w14:paraId="56BC0183" w14:textId="62EA4323" w:rsidR="009545F4" w:rsidRDefault="009545F4">
      <w:pPr>
        <w:pStyle w:val="normal0"/>
        <w:widowControl w:val="0"/>
        <w:spacing w:line="480" w:lineRule="auto"/>
        <w:rPr>
          <w:ins w:id="310" w:author="Lilit  Yeghiazarian" w:date="2014-03-21T13:31:00Z"/>
          <w:rFonts w:ascii="Times New Roman" w:eastAsia="Times New Roman" w:hAnsi="Times New Roman" w:cs="Times New Roman"/>
          <w:color w:val="333333"/>
          <w:sz w:val="24"/>
        </w:rPr>
      </w:pPr>
      <w:ins w:id="311" w:author="Lilit  Yeghiazarian" w:date="2014-03-21T13:32:00Z">
        <w:r>
          <w:rPr>
            <w:rFonts w:ascii="Times New Roman" w:eastAsia="Times New Roman" w:hAnsi="Times New Roman" w:cs="Times New Roman"/>
            <w:color w:val="333333"/>
            <w:sz w:val="24"/>
          </w:rPr>
          <w:t>Additional points for discussion, and also for inclusion into introduction and abstract</w:t>
        </w:r>
        <w:r w:rsidR="00234CC2">
          <w:rPr>
            <w:rFonts w:ascii="Times New Roman" w:eastAsia="Times New Roman" w:hAnsi="Times New Roman" w:cs="Times New Roman"/>
            <w:color w:val="333333"/>
            <w:sz w:val="24"/>
          </w:rPr>
          <w:t>:</w:t>
        </w:r>
      </w:ins>
    </w:p>
    <w:p w14:paraId="74F1062B" w14:textId="77777777" w:rsidR="009545F4" w:rsidRDefault="009545F4">
      <w:pPr>
        <w:pStyle w:val="normal0"/>
        <w:widowControl w:val="0"/>
        <w:spacing w:line="480" w:lineRule="auto"/>
        <w:rPr>
          <w:ins w:id="312" w:author="Lilit  Yeghiazarian" w:date="2014-03-21T13:32:00Z"/>
          <w:rFonts w:ascii="Times New Roman" w:eastAsia="Times New Roman" w:hAnsi="Times New Roman" w:cs="Times New Roman"/>
          <w:color w:val="333333"/>
          <w:sz w:val="24"/>
        </w:rPr>
      </w:pPr>
      <w:ins w:id="313" w:author="Lilit  Yeghiazarian" w:date="2014-03-21T13:31:00Z">
        <w:r>
          <w:rPr>
            <w:rFonts w:ascii="Times New Roman" w:eastAsia="Times New Roman" w:hAnsi="Times New Roman" w:cs="Times New Roman"/>
            <w:color w:val="333333"/>
            <w:sz w:val="24"/>
          </w:rPr>
          <w:t xml:space="preserve">What is it that your model determined that others might have missed? </w:t>
        </w:r>
      </w:ins>
    </w:p>
    <w:p w14:paraId="0592E459" w14:textId="5D86A8F7" w:rsidR="009545F4" w:rsidRDefault="009545F4">
      <w:pPr>
        <w:pStyle w:val="normal0"/>
        <w:widowControl w:val="0"/>
        <w:spacing w:line="480" w:lineRule="auto"/>
      </w:pPr>
      <w:ins w:id="314" w:author="Lilit  Yeghiazarian" w:date="2014-03-21T13:31:00Z">
        <w:r>
          <w:rPr>
            <w:rFonts w:ascii="Times New Roman" w:eastAsia="Times New Roman" w:hAnsi="Times New Roman" w:cs="Times New Roman"/>
            <w:color w:val="333333"/>
            <w:sz w:val="24"/>
          </w:rPr>
          <w:t>What is the scientific value of your results?</w:t>
        </w:r>
      </w:ins>
    </w:p>
    <w:p w14:paraId="5D572C83" w14:textId="77777777" w:rsidR="00F223C4" w:rsidRDefault="00573F6B">
      <w:pPr>
        <w:pStyle w:val="Heading3"/>
        <w:widowControl w:val="0"/>
        <w:spacing w:before="280" w:after="80" w:line="480" w:lineRule="auto"/>
        <w:contextualSpacing w:val="0"/>
      </w:pPr>
      <w:bookmarkStart w:id="315" w:name="h.2ur5syeal02r" w:colFirst="0" w:colLast="0"/>
      <w:bookmarkEnd w:id="315"/>
      <w:r>
        <w:rPr>
          <w:rFonts w:ascii="Times New Roman" w:eastAsia="Times New Roman" w:hAnsi="Times New Roman" w:cs="Times New Roman"/>
          <w:color w:val="333333"/>
          <w:sz w:val="26"/>
          <w:highlight w:val="white"/>
        </w:rPr>
        <w:t>5.0 Conclusion</w:t>
      </w:r>
    </w:p>
    <w:p w14:paraId="745393AD"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This dataset provided a unique opportunity to explore the complex relationships between </w:t>
      </w:r>
      <w:r>
        <w:rPr>
          <w:rFonts w:ascii="Times New Roman" w:eastAsia="Times New Roman" w:hAnsi="Times New Roman" w:cs="Times New Roman"/>
          <w:i/>
          <w:color w:val="333333"/>
          <w:sz w:val="24"/>
          <w:highlight w:val="white"/>
        </w:rPr>
        <w:t>E. coli</w:t>
      </w:r>
      <w:proofErr w:type="gramStart"/>
      <w:r>
        <w:rPr>
          <w:rFonts w:ascii="Times New Roman" w:eastAsia="Times New Roman" w:hAnsi="Times New Roman" w:cs="Times New Roman"/>
          <w:i/>
          <w:color w:val="333333"/>
          <w:sz w:val="24"/>
          <w:highlight w:val="white"/>
        </w:rPr>
        <w:t>.,</w:t>
      </w:r>
      <w:proofErr w:type="gramEnd"/>
      <w:r>
        <w:rPr>
          <w:rFonts w:ascii="Times New Roman" w:eastAsia="Times New Roman" w:hAnsi="Times New Roman" w:cs="Times New Roman"/>
          <w:i/>
          <w:color w:val="333333"/>
          <w:sz w:val="24"/>
          <w:highlight w:val="white"/>
        </w:rPr>
        <w:t xml:space="preserve"> </w:t>
      </w:r>
      <w:r>
        <w:rPr>
          <w:rFonts w:ascii="Times New Roman" w:eastAsia="Times New Roman" w:hAnsi="Times New Roman" w:cs="Times New Roman"/>
          <w:color w:val="333333"/>
          <w:sz w:val="24"/>
          <w:highlight w:val="white"/>
        </w:rPr>
        <w:t>meteorological variables, watershed characteristics,  and many in-stream chemical constituents. Boosted regression trees proved to be an excellent way to explore and model these complexities given that there is no underlying assumption about the data, the model can easily incorporate interactions, and that they provide a good balance between model flexibility and interpretability. It seems that a very good model can be fitted with only meteorological variables. However, as more information of the watershed is gathered</w:t>
      </w:r>
    </w:p>
    <w:p w14:paraId="455537E0" w14:textId="77777777" w:rsidR="00F223C4" w:rsidRDefault="00573F6B">
      <w:pPr>
        <w:pStyle w:val="Heading3"/>
        <w:widowControl w:val="0"/>
        <w:spacing w:before="280" w:after="80" w:line="480" w:lineRule="auto"/>
        <w:contextualSpacing w:val="0"/>
      </w:pPr>
      <w:bookmarkStart w:id="316" w:name="h.w5f19xn1sfux" w:colFirst="0" w:colLast="0"/>
      <w:bookmarkEnd w:id="316"/>
      <w:r>
        <w:rPr>
          <w:rFonts w:ascii="Times New Roman" w:eastAsia="Times New Roman" w:hAnsi="Times New Roman" w:cs="Times New Roman"/>
          <w:color w:val="333333"/>
          <w:sz w:val="26"/>
          <w:highlight w:val="white"/>
        </w:rPr>
        <w:t>References</w:t>
      </w:r>
    </w:p>
    <w:p w14:paraId="714D7918"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[1]   </w:t>
      </w:r>
      <w:r>
        <w:rPr>
          <w:rFonts w:ascii="Times New Roman" w:eastAsia="Times New Roman" w:hAnsi="Times New Roman" w:cs="Times New Roman"/>
          <w:color w:val="333333"/>
          <w:sz w:val="24"/>
          <w:highlight w:val="white"/>
        </w:rPr>
        <w:tab/>
        <w:t>US EPA, “Section 303(d) Causes for impairment,” 2008.</w:t>
      </w:r>
    </w:p>
    <w:p w14:paraId="442B7D10"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[2]   </w:t>
      </w:r>
      <w:r>
        <w:rPr>
          <w:rFonts w:ascii="Times New Roman" w:eastAsia="Times New Roman" w:hAnsi="Times New Roman" w:cs="Times New Roman"/>
          <w:color w:val="333333"/>
          <w:sz w:val="24"/>
          <w:highlight w:val="white"/>
        </w:rPr>
        <w:tab/>
        <w:t xml:space="preserve">Z. </w:t>
      </w:r>
      <w:proofErr w:type="spellStart"/>
      <w:r>
        <w:rPr>
          <w:rFonts w:ascii="Times New Roman" w:eastAsia="Times New Roman" w:hAnsi="Times New Roman" w:cs="Times New Roman"/>
          <w:color w:val="333333"/>
          <w:sz w:val="24"/>
          <w:highlight w:val="white"/>
        </w:rPr>
        <w:t>Ge</w:t>
      </w:r>
      <w:proofErr w:type="spellEnd"/>
      <w:r>
        <w:rPr>
          <w:rFonts w:ascii="Times New Roman" w:eastAsia="Times New Roman" w:hAnsi="Times New Roman" w:cs="Times New Roman"/>
          <w:color w:val="333333"/>
          <w:sz w:val="24"/>
          <w:highlight w:val="white"/>
        </w:rPr>
        <w:t xml:space="preserve"> and W. E. Frick, “Some statistical issues related to multiple linear regression modeling of beach bacteria concentrations,” </w:t>
      </w:r>
      <w:r>
        <w:rPr>
          <w:rFonts w:ascii="Times New Roman" w:eastAsia="Times New Roman" w:hAnsi="Times New Roman" w:cs="Times New Roman"/>
          <w:i/>
          <w:color w:val="333333"/>
          <w:sz w:val="24"/>
          <w:highlight w:val="white"/>
        </w:rPr>
        <w:t>Environ. Res.</w:t>
      </w:r>
      <w:r>
        <w:rPr>
          <w:rFonts w:ascii="Times New Roman" w:eastAsia="Times New Roman" w:hAnsi="Times New Roman" w:cs="Times New Roman"/>
          <w:color w:val="333333"/>
          <w:sz w:val="24"/>
          <w:highlight w:val="white"/>
        </w:rPr>
        <w:t>, vol. 103, no. 3, pp. 358–364, Mar. 2007.</w:t>
      </w:r>
    </w:p>
    <w:p w14:paraId="5369A5A7"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[3]   </w:t>
      </w:r>
      <w:r>
        <w:rPr>
          <w:rFonts w:ascii="Times New Roman" w:eastAsia="Times New Roman" w:hAnsi="Times New Roman" w:cs="Times New Roman"/>
          <w:color w:val="333333"/>
          <w:sz w:val="24"/>
          <w:highlight w:val="white"/>
        </w:rPr>
        <w:tab/>
        <w:t xml:space="preserve">L. </w:t>
      </w:r>
      <w:proofErr w:type="spellStart"/>
      <w:r>
        <w:rPr>
          <w:rFonts w:ascii="Times New Roman" w:eastAsia="Times New Roman" w:hAnsi="Times New Roman" w:cs="Times New Roman"/>
          <w:color w:val="333333"/>
          <w:sz w:val="24"/>
          <w:highlight w:val="white"/>
        </w:rPr>
        <w:t>Belanche</w:t>
      </w:r>
      <w:proofErr w:type="spellEnd"/>
      <w:r>
        <w:rPr>
          <w:rFonts w:ascii="Times New Roman" w:eastAsia="Times New Roman" w:hAnsi="Times New Roman" w:cs="Times New Roman"/>
          <w:color w:val="333333"/>
          <w:sz w:val="24"/>
          <w:highlight w:val="white"/>
        </w:rPr>
        <w:t xml:space="preserve">-Muñoz and A. R. Blanch, “Machine learning methods for microbial source tracking,” </w:t>
      </w:r>
      <w:r>
        <w:rPr>
          <w:rFonts w:ascii="Times New Roman" w:eastAsia="Times New Roman" w:hAnsi="Times New Roman" w:cs="Times New Roman"/>
          <w:i/>
          <w:color w:val="333333"/>
          <w:sz w:val="24"/>
          <w:highlight w:val="white"/>
        </w:rPr>
        <w:t xml:space="preserve">Environ. Model. </w:t>
      </w:r>
      <w:proofErr w:type="spellStart"/>
      <w:r>
        <w:rPr>
          <w:rFonts w:ascii="Times New Roman" w:eastAsia="Times New Roman" w:hAnsi="Times New Roman" w:cs="Times New Roman"/>
          <w:i/>
          <w:color w:val="333333"/>
          <w:sz w:val="24"/>
          <w:highlight w:val="white"/>
        </w:rPr>
        <w:t>Softw</w:t>
      </w:r>
      <w:proofErr w:type="spellEnd"/>
      <w:proofErr w:type="gramStart"/>
      <w:r>
        <w:rPr>
          <w:rFonts w:ascii="Times New Roman" w:eastAsia="Times New Roman" w:hAnsi="Times New Roman" w:cs="Times New Roman"/>
          <w:i/>
          <w:color w:val="333333"/>
          <w:sz w:val="24"/>
          <w:highlight w:val="white"/>
        </w:rPr>
        <w:t>.</w:t>
      </w:r>
      <w:r>
        <w:rPr>
          <w:rFonts w:ascii="Times New Roman" w:eastAsia="Times New Roman" w:hAnsi="Times New Roman" w:cs="Times New Roman"/>
          <w:color w:val="333333"/>
          <w:sz w:val="24"/>
          <w:highlight w:val="white"/>
        </w:rPr>
        <w:t>,</w:t>
      </w:r>
      <w:proofErr w:type="gramEnd"/>
      <w:r>
        <w:rPr>
          <w:rFonts w:ascii="Times New Roman" w:eastAsia="Times New Roman" w:hAnsi="Times New Roman" w:cs="Times New Roman"/>
          <w:color w:val="333333"/>
          <w:sz w:val="24"/>
          <w:highlight w:val="white"/>
        </w:rPr>
        <w:t xml:space="preserve"> vol. 23, no. 6, pp. 741–750, Jun. 2008.</w:t>
      </w:r>
    </w:p>
    <w:p w14:paraId="1704E584"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[4]   </w:t>
      </w:r>
      <w:r>
        <w:rPr>
          <w:rFonts w:ascii="Times New Roman" w:eastAsia="Times New Roman" w:hAnsi="Times New Roman" w:cs="Times New Roman"/>
          <w:color w:val="333333"/>
          <w:sz w:val="24"/>
          <w:highlight w:val="white"/>
        </w:rPr>
        <w:tab/>
        <w:t xml:space="preserve">A. Smith, B. </w:t>
      </w:r>
      <w:proofErr w:type="spellStart"/>
      <w:r>
        <w:rPr>
          <w:rFonts w:ascii="Times New Roman" w:eastAsia="Times New Roman" w:hAnsi="Times New Roman" w:cs="Times New Roman"/>
          <w:color w:val="333333"/>
          <w:sz w:val="24"/>
          <w:highlight w:val="white"/>
        </w:rPr>
        <w:t>Sterba</w:t>
      </w:r>
      <w:proofErr w:type="spellEnd"/>
      <w:r>
        <w:rPr>
          <w:rFonts w:ascii="Times New Roman" w:eastAsia="Times New Roman" w:hAnsi="Times New Roman" w:cs="Times New Roman"/>
          <w:color w:val="333333"/>
          <w:sz w:val="24"/>
          <w:highlight w:val="white"/>
        </w:rPr>
        <w:t xml:space="preserve">-Boatwright, and J. Mott, “Novel application of a statistical technique, Random Forests, in a bacterial source tracking study,” </w:t>
      </w:r>
      <w:r>
        <w:rPr>
          <w:rFonts w:ascii="Times New Roman" w:eastAsia="Times New Roman" w:hAnsi="Times New Roman" w:cs="Times New Roman"/>
          <w:i/>
          <w:color w:val="333333"/>
          <w:sz w:val="24"/>
          <w:highlight w:val="white"/>
        </w:rPr>
        <w:t>Water Res.</w:t>
      </w:r>
      <w:r>
        <w:rPr>
          <w:rFonts w:ascii="Times New Roman" w:eastAsia="Times New Roman" w:hAnsi="Times New Roman" w:cs="Times New Roman"/>
          <w:color w:val="333333"/>
          <w:sz w:val="24"/>
          <w:highlight w:val="white"/>
        </w:rPr>
        <w:t>, vol. 44, no. 14, pp. 4067–4076, Jul. 2010.</w:t>
      </w:r>
    </w:p>
    <w:p w14:paraId="31E5B75F"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[5]   </w:t>
      </w:r>
      <w:r>
        <w:rPr>
          <w:rFonts w:ascii="Times New Roman" w:eastAsia="Times New Roman" w:hAnsi="Times New Roman" w:cs="Times New Roman"/>
          <w:color w:val="333333"/>
          <w:sz w:val="24"/>
          <w:highlight w:val="white"/>
        </w:rPr>
        <w:tab/>
        <w:t xml:space="preserve">G. Wilkes, T. A. Edge, V. P. J. Gannon, C. </w:t>
      </w:r>
      <w:proofErr w:type="spellStart"/>
      <w:r>
        <w:rPr>
          <w:rFonts w:ascii="Times New Roman" w:eastAsia="Times New Roman" w:hAnsi="Times New Roman" w:cs="Times New Roman"/>
          <w:color w:val="333333"/>
          <w:sz w:val="24"/>
          <w:highlight w:val="white"/>
        </w:rPr>
        <w:t>Jokinen</w:t>
      </w:r>
      <w:proofErr w:type="spellEnd"/>
      <w:r>
        <w:rPr>
          <w:rFonts w:ascii="Times New Roman" w:eastAsia="Times New Roman" w:hAnsi="Times New Roman" w:cs="Times New Roman"/>
          <w:color w:val="333333"/>
          <w:sz w:val="24"/>
          <w:highlight w:val="white"/>
        </w:rPr>
        <w:t xml:space="preserve">, E. </w:t>
      </w:r>
      <w:proofErr w:type="spellStart"/>
      <w:r>
        <w:rPr>
          <w:rFonts w:ascii="Times New Roman" w:eastAsia="Times New Roman" w:hAnsi="Times New Roman" w:cs="Times New Roman"/>
          <w:color w:val="333333"/>
          <w:sz w:val="24"/>
          <w:highlight w:val="white"/>
        </w:rPr>
        <w:t>Lyautey</w:t>
      </w:r>
      <w:proofErr w:type="spellEnd"/>
      <w:r>
        <w:rPr>
          <w:rFonts w:ascii="Times New Roman" w:eastAsia="Times New Roman" w:hAnsi="Times New Roman" w:cs="Times New Roman"/>
          <w:color w:val="333333"/>
          <w:sz w:val="24"/>
          <w:highlight w:val="white"/>
        </w:rPr>
        <w:t xml:space="preserve">, N. F. Neumann, N. </w:t>
      </w:r>
      <w:proofErr w:type="spellStart"/>
      <w:r>
        <w:rPr>
          <w:rFonts w:ascii="Times New Roman" w:eastAsia="Times New Roman" w:hAnsi="Times New Roman" w:cs="Times New Roman"/>
          <w:color w:val="333333"/>
          <w:sz w:val="24"/>
          <w:highlight w:val="white"/>
        </w:rPr>
        <w:t>Ruecker</w:t>
      </w:r>
      <w:proofErr w:type="spellEnd"/>
      <w:r>
        <w:rPr>
          <w:rFonts w:ascii="Times New Roman" w:eastAsia="Times New Roman" w:hAnsi="Times New Roman" w:cs="Times New Roman"/>
          <w:color w:val="333333"/>
          <w:sz w:val="24"/>
          <w:highlight w:val="white"/>
        </w:rPr>
        <w:t xml:space="preserve">, A. Scott, M. </w:t>
      </w:r>
      <w:proofErr w:type="spellStart"/>
      <w:r>
        <w:rPr>
          <w:rFonts w:ascii="Times New Roman" w:eastAsia="Times New Roman" w:hAnsi="Times New Roman" w:cs="Times New Roman"/>
          <w:color w:val="333333"/>
          <w:sz w:val="24"/>
          <w:highlight w:val="white"/>
        </w:rPr>
        <w:t>Sunohara</w:t>
      </w:r>
      <w:proofErr w:type="spellEnd"/>
      <w:r>
        <w:rPr>
          <w:rFonts w:ascii="Times New Roman" w:eastAsia="Times New Roman" w:hAnsi="Times New Roman" w:cs="Times New Roman"/>
          <w:color w:val="333333"/>
          <w:sz w:val="24"/>
          <w:highlight w:val="white"/>
        </w:rPr>
        <w:t xml:space="preserve">, E. </w:t>
      </w:r>
      <w:proofErr w:type="spellStart"/>
      <w:r>
        <w:rPr>
          <w:rFonts w:ascii="Times New Roman" w:eastAsia="Times New Roman" w:hAnsi="Times New Roman" w:cs="Times New Roman"/>
          <w:color w:val="333333"/>
          <w:sz w:val="24"/>
          <w:highlight w:val="white"/>
        </w:rPr>
        <w:t>Topp</w:t>
      </w:r>
      <w:proofErr w:type="spellEnd"/>
      <w:r>
        <w:rPr>
          <w:rFonts w:ascii="Times New Roman" w:eastAsia="Times New Roman" w:hAnsi="Times New Roman" w:cs="Times New Roman"/>
          <w:color w:val="333333"/>
          <w:sz w:val="24"/>
          <w:highlight w:val="white"/>
        </w:rPr>
        <w:t xml:space="preserve">, and D. R. </w:t>
      </w:r>
      <w:proofErr w:type="spellStart"/>
      <w:r>
        <w:rPr>
          <w:rFonts w:ascii="Times New Roman" w:eastAsia="Times New Roman" w:hAnsi="Times New Roman" w:cs="Times New Roman"/>
          <w:color w:val="333333"/>
          <w:sz w:val="24"/>
          <w:highlight w:val="white"/>
        </w:rPr>
        <w:t>Lapen</w:t>
      </w:r>
      <w:proofErr w:type="spellEnd"/>
      <w:r>
        <w:rPr>
          <w:rFonts w:ascii="Times New Roman" w:eastAsia="Times New Roman" w:hAnsi="Times New Roman" w:cs="Times New Roman"/>
          <w:color w:val="333333"/>
          <w:sz w:val="24"/>
          <w:highlight w:val="white"/>
        </w:rPr>
        <w:t xml:space="preserve">, “Associations among pathogenic bacteria, parasites, and environmental and land use factors in multiple mixed-use watersheds,” </w:t>
      </w:r>
      <w:r>
        <w:rPr>
          <w:rFonts w:ascii="Times New Roman" w:eastAsia="Times New Roman" w:hAnsi="Times New Roman" w:cs="Times New Roman"/>
          <w:i/>
          <w:color w:val="333333"/>
          <w:sz w:val="24"/>
          <w:highlight w:val="white"/>
        </w:rPr>
        <w:t>Water Res.</w:t>
      </w:r>
      <w:r>
        <w:rPr>
          <w:rFonts w:ascii="Times New Roman" w:eastAsia="Times New Roman" w:hAnsi="Times New Roman" w:cs="Times New Roman"/>
          <w:color w:val="333333"/>
          <w:sz w:val="24"/>
          <w:highlight w:val="white"/>
        </w:rPr>
        <w:t>, vol. 45, no. 18, pp. 5807–5825, Nov. 2011.</w:t>
      </w:r>
    </w:p>
    <w:p w14:paraId="54B876C0"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[6]   </w:t>
      </w:r>
      <w:r>
        <w:rPr>
          <w:rFonts w:ascii="Times New Roman" w:eastAsia="Times New Roman" w:hAnsi="Times New Roman" w:cs="Times New Roman"/>
          <w:color w:val="333333"/>
          <w:sz w:val="24"/>
          <w:highlight w:val="white"/>
        </w:rPr>
        <w:tab/>
        <w:t xml:space="preserve">W. E. Frick, Z. </w:t>
      </w:r>
      <w:proofErr w:type="spellStart"/>
      <w:r>
        <w:rPr>
          <w:rFonts w:ascii="Times New Roman" w:eastAsia="Times New Roman" w:hAnsi="Times New Roman" w:cs="Times New Roman"/>
          <w:color w:val="333333"/>
          <w:sz w:val="24"/>
          <w:highlight w:val="white"/>
        </w:rPr>
        <w:t>Ge</w:t>
      </w:r>
      <w:proofErr w:type="spellEnd"/>
      <w:r>
        <w:rPr>
          <w:rFonts w:ascii="Times New Roman" w:eastAsia="Times New Roman" w:hAnsi="Times New Roman" w:cs="Times New Roman"/>
          <w:color w:val="333333"/>
          <w:sz w:val="24"/>
          <w:highlight w:val="white"/>
        </w:rPr>
        <w:t xml:space="preserve">, and R. G. </w:t>
      </w:r>
      <w:proofErr w:type="spellStart"/>
      <w:r>
        <w:rPr>
          <w:rFonts w:ascii="Times New Roman" w:eastAsia="Times New Roman" w:hAnsi="Times New Roman" w:cs="Times New Roman"/>
          <w:color w:val="333333"/>
          <w:sz w:val="24"/>
          <w:highlight w:val="white"/>
        </w:rPr>
        <w:t>Zepp</w:t>
      </w:r>
      <w:proofErr w:type="spellEnd"/>
      <w:r>
        <w:rPr>
          <w:rFonts w:ascii="Times New Roman" w:eastAsia="Times New Roman" w:hAnsi="Times New Roman" w:cs="Times New Roman"/>
          <w:color w:val="333333"/>
          <w:sz w:val="24"/>
          <w:highlight w:val="white"/>
        </w:rPr>
        <w:t>, “</w:t>
      </w:r>
      <w:proofErr w:type="spellStart"/>
      <w:r>
        <w:rPr>
          <w:rFonts w:ascii="Times New Roman" w:eastAsia="Times New Roman" w:hAnsi="Times New Roman" w:cs="Times New Roman"/>
          <w:color w:val="333333"/>
          <w:sz w:val="24"/>
          <w:highlight w:val="white"/>
        </w:rPr>
        <w:t>Nowcasting</w:t>
      </w:r>
      <w:proofErr w:type="spellEnd"/>
      <w:r>
        <w:rPr>
          <w:rFonts w:ascii="Times New Roman" w:eastAsia="Times New Roman" w:hAnsi="Times New Roman" w:cs="Times New Roman"/>
          <w:color w:val="333333"/>
          <w:sz w:val="24"/>
          <w:highlight w:val="white"/>
        </w:rPr>
        <w:t xml:space="preserve"> and forecasting concentrations of biological contaminants at beaches: a feasibility and case study,” </w:t>
      </w:r>
      <w:r>
        <w:rPr>
          <w:rFonts w:ascii="Times New Roman" w:eastAsia="Times New Roman" w:hAnsi="Times New Roman" w:cs="Times New Roman"/>
          <w:i/>
          <w:color w:val="333333"/>
          <w:sz w:val="24"/>
          <w:highlight w:val="white"/>
        </w:rPr>
        <w:t>Environ. Sci. Technol.</w:t>
      </w:r>
      <w:r>
        <w:rPr>
          <w:rFonts w:ascii="Times New Roman" w:eastAsia="Times New Roman" w:hAnsi="Times New Roman" w:cs="Times New Roman"/>
          <w:color w:val="333333"/>
          <w:sz w:val="24"/>
          <w:highlight w:val="white"/>
        </w:rPr>
        <w:t>, vol. 42, no. 13, pp. 4818–4824, Jul. 2008.</w:t>
      </w:r>
    </w:p>
    <w:p w14:paraId="43B08947"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[7]   </w:t>
      </w:r>
      <w:r>
        <w:rPr>
          <w:rFonts w:ascii="Times New Roman" w:eastAsia="Times New Roman" w:hAnsi="Times New Roman" w:cs="Times New Roman"/>
          <w:color w:val="333333"/>
          <w:sz w:val="24"/>
          <w:highlight w:val="white"/>
        </w:rPr>
        <w:tab/>
        <w:t xml:space="preserve">A. L. Mayer, W. D. Shuster, J. J. Beaulieu, M. E. </w:t>
      </w:r>
      <w:proofErr w:type="spellStart"/>
      <w:r>
        <w:rPr>
          <w:rFonts w:ascii="Times New Roman" w:eastAsia="Times New Roman" w:hAnsi="Times New Roman" w:cs="Times New Roman"/>
          <w:color w:val="333333"/>
          <w:sz w:val="24"/>
          <w:highlight w:val="white"/>
        </w:rPr>
        <w:t>Hopton</w:t>
      </w:r>
      <w:proofErr w:type="spellEnd"/>
      <w:r>
        <w:rPr>
          <w:rFonts w:ascii="Times New Roman" w:eastAsia="Times New Roman" w:hAnsi="Times New Roman" w:cs="Times New Roman"/>
          <w:color w:val="333333"/>
          <w:sz w:val="24"/>
          <w:highlight w:val="white"/>
        </w:rPr>
        <w:t xml:space="preserve">, L. K. Rhea, A. H. Roy, and H. W. Thurston, “ENVIRONMENTAL REVIEWS AND CASE STUDIES: Building Green Infrastructure via Citizen Participation: A Six-Year Study in the Shepherd Creek (Ohio),” </w:t>
      </w:r>
      <w:r>
        <w:rPr>
          <w:rFonts w:ascii="Times New Roman" w:eastAsia="Times New Roman" w:hAnsi="Times New Roman" w:cs="Times New Roman"/>
          <w:i/>
          <w:color w:val="333333"/>
          <w:sz w:val="24"/>
          <w:highlight w:val="white"/>
        </w:rPr>
        <w:t xml:space="preserve">Environ. </w:t>
      </w:r>
      <w:proofErr w:type="gramStart"/>
      <w:r>
        <w:rPr>
          <w:rFonts w:ascii="Times New Roman" w:eastAsia="Times New Roman" w:hAnsi="Times New Roman" w:cs="Times New Roman"/>
          <w:i/>
          <w:color w:val="333333"/>
          <w:sz w:val="24"/>
          <w:highlight w:val="white"/>
        </w:rPr>
        <w:t>Pr.</w:t>
      </w:r>
      <w:r>
        <w:rPr>
          <w:rFonts w:ascii="Times New Roman" w:eastAsia="Times New Roman" w:hAnsi="Times New Roman" w:cs="Times New Roman"/>
          <w:color w:val="333333"/>
          <w:sz w:val="24"/>
          <w:highlight w:val="white"/>
        </w:rPr>
        <w:t>, vol. 14, no. 01, pp. 57–67, 2012.</w:t>
      </w:r>
      <w:proofErr w:type="gramEnd"/>
    </w:p>
    <w:p w14:paraId="668F475A"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[8]   </w:t>
      </w:r>
      <w:r>
        <w:rPr>
          <w:rFonts w:ascii="Times New Roman" w:eastAsia="Times New Roman" w:hAnsi="Times New Roman" w:cs="Times New Roman"/>
          <w:color w:val="333333"/>
          <w:sz w:val="24"/>
          <w:highlight w:val="white"/>
        </w:rPr>
        <w:tab/>
        <w:t xml:space="preserve">J. </w:t>
      </w:r>
      <w:proofErr w:type="spellStart"/>
      <w:r>
        <w:rPr>
          <w:rFonts w:ascii="Times New Roman" w:eastAsia="Times New Roman" w:hAnsi="Times New Roman" w:cs="Times New Roman"/>
          <w:color w:val="333333"/>
          <w:sz w:val="24"/>
          <w:highlight w:val="white"/>
        </w:rPr>
        <w:t>Elith</w:t>
      </w:r>
      <w:proofErr w:type="spellEnd"/>
      <w:r>
        <w:rPr>
          <w:rFonts w:ascii="Times New Roman" w:eastAsia="Times New Roman" w:hAnsi="Times New Roman" w:cs="Times New Roman"/>
          <w:color w:val="333333"/>
          <w:sz w:val="24"/>
          <w:highlight w:val="white"/>
        </w:rPr>
        <w:t xml:space="preserve">, J. R. </w:t>
      </w:r>
      <w:proofErr w:type="spellStart"/>
      <w:r>
        <w:rPr>
          <w:rFonts w:ascii="Times New Roman" w:eastAsia="Times New Roman" w:hAnsi="Times New Roman" w:cs="Times New Roman"/>
          <w:color w:val="333333"/>
          <w:sz w:val="24"/>
          <w:highlight w:val="white"/>
        </w:rPr>
        <w:t>Leathwick</w:t>
      </w:r>
      <w:proofErr w:type="spellEnd"/>
      <w:r>
        <w:rPr>
          <w:rFonts w:ascii="Times New Roman" w:eastAsia="Times New Roman" w:hAnsi="Times New Roman" w:cs="Times New Roman"/>
          <w:color w:val="333333"/>
          <w:sz w:val="24"/>
          <w:highlight w:val="white"/>
        </w:rPr>
        <w:t xml:space="preserve">, and T. Hastie, “A working guide to boosted regression trees,” </w:t>
      </w:r>
      <w:r>
        <w:rPr>
          <w:rFonts w:ascii="Times New Roman" w:eastAsia="Times New Roman" w:hAnsi="Times New Roman" w:cs="Times New Roman"/>
          <w:i/>
          <w:color w:val="333333"/>
          <w:sz w:val="24"/>
          <w:highlight w:val="white"/>
        </w:rPr>
        <w:t>J. Anim. Ecol.</w:t>
      </w:r>
      <w:r>
        <w:rPr>
          <w:rFonts w:ascii="Times New Roman" w:eastAsia="Times New Roman" w:hAnsi="Times New Roman" w:cs="Times New Roman"/>
          <w:color w:val="333333"/>
          <w:sz w:val="24"/>
          <w:highlight w:val="white"/>
        </w:rPr>
        <w:t>, vol. 77, no. 4, pp. 802–813, 2008.</w:t>
      </w:r>
    </w:p>
    <w:p w14:paraId="21B12A61"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[9]   </w:t>
      </w:r>
      <w:r>
        <w:rPr>
          <w:rFonts w:ascii="Times New Roman" w:eastAsia="Times New Roman" w:hAnsi="Times New Roman" w:cs="Times New Roman"/>
          <w:color w:val="333333"/>
          <w:sz w:val="24"/>
          <w:highlight w:val="white"/>
        </w:rPr>
        <w:tab/>
        <w:t xml:space="preserve">G. </w:t>
      </w:r>
      <w:proofErr w:type="spellStart"/>
      <w:r>
        <w:rPr>
          <w:rFonts w:ascii="Times New Roman" w:eastAsia="Times New Roman" w:hAnsi="Times New Roman" w:cs="Times New Roman"/>
          <w:color w:val="333333"/>
          <w:sz w:val="24"/>
          <w:highlight w:val="white"/>
        </w:rPr>
        <w:t>De’ath</w:t>
      </w:r>
      <w:proofErr w:type="spellEnd"/>
      <w:r>
        <w:rPr>
          <w:rFonts w:ascii="Times New Roman" w:eastAsia="Times New Roman" w:hAnsi="Times New Roman" w:cs="Times New Roman"/>
          <w:color w:val="333333"/>
          <w:sz w:val="24"/>
          <w:highlight w:val="white"/>
        </w:rPr>
        <w:t xml:space="preserve">, “Boosted Trees for Ecological Modeling and Prediction,” </w:t>
      </w:r>
      <w:r>
        <w:rPr>
          <w:rFonts w:ascii="Times New Roman" w:eastAsia="Times New Roman" w:hAnsi="Times New Roman" w:cs="Times New Roman"/>
          <w:i/>
          <w:color w:val="333333"/>
          <w:sz w:val="24"/>
          <w:highlight w:val="white"/>
        </w:rPr>
        <w:t>Ecology</w:t>
      </w:r>
      <w:r>
        <w:rPr>
          <w:rFonts w:ascii="Times New Roman" w:eastAsia="Times New Roman" w:hAnsi="Times New Roman" w:cs="Times New Roman"/>
          <w:color w:val="333333"/>
          <w:sz w:val="24"/>
          <w:highlight w:val="white"/>
        </w:rPr>
        <w:t>, vol. 88, no. 1, pp. 243–251, Jan. 2007.</w:t>
      </w:r>
    </w:p>
    <w:p w14:paraId="24B3872F"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[10] </w:t>
      </w:r>
      <w:r>
        <w:rPr>
          <w:rFonts w:ascii="Times New Roman" w:eastAsia="Times New Roman" w:hAnsi="Times New Roman" w:cs="Times New Roman"/>
          <w:color w:val="333333"/>
          <w:sz w:val="24"/>
          <w:highlight w:val="white"/>
        </w:rPr>
        <w:tab/>
        <w:t xml:space="preserve">G. </w:t>
      </w:r>
      <w:proofErr w:type="spellStart"/>
      <w:r>
        <w:rPr>
          <w:rFonts w:ascii="Times New Roman" w:eastAsia="Times New Roman" w:hAnsi="Times New Roman" w:cs="Times New Roman"/>
          <w:color w:val="333333"/>
          <w:sz w:val="24"/>
          <w:highlight w:val="white"/>
        </w:rPr>
        <w:t>De’ath</w:t>
      </w:r>
      <w:proofErr w:type="spellEnd"/>
      <w:r>
        <w:rPr>
          <w:rFonts w:ascii="Times New Roman" w:eastAsia="Times New Roman" w:hAnsi="Times New Roman" w:cs="Times New Roman"/>
          <w:color w:val="333333"/>
          <w:sz w:val="24"/>
          <w:highlight w:val="white"/>
        </w:rPr>
        <w:t xml:space="preserve"> and K. E. </w:t>
      </w:r>
      <w:proofErr w:type="spellStart"/>
      <w:r>
        <w:rPr>
          <w:rFonts w:ascii="Times New Roman" w:eastAsia="Times New Roman" w:hAnsi="Times New Roman" w:cs="Times New Roman"/>
          <w:color w:val="333333"/>
          <w:sz w:val="24"/>
          <w:highlight w:val="white"/>
        </w:rPr>
        <w:t>Fabricius</w:t>
      </w:r>
      <w:proofErr w:type="spellEnd"/>
      <w:r>
        <w:rPr>
          <w:rFonts w:ascii="Times New Roman" w:eastAsia="Times New Roman" w:hAnsi="Times New Roman" w:cs="Times New Roman"/>
          <w:color w:val="333333"/>
          <w:sz w:val="24"/>
          <w:highlight w:val="white"/>
        </w:rPr>
        <w:t xml:space="preserve">, “Classification and regression trees: a powerful yet simple technique for ecological data analysis,” </w:t>
      </w:r>
      <w:r>
        <w:rPr>
          <w:rFonts w:ascii="Times New Roman" w:eastAsia="Times New Roman" w:hAnsi="Times New Roman" w:cs="Times New Roman"/>
          <w:i/>
          <w:color w:val="333333"/>
          <w:sz w:val="24"/>
          <w:highlight w:val="white"/>
        </w:rPr>
        <w:t>Ecology</w:t>
      </w:r>
      <w:r>
        <w:rPr>
          <w:rFonts w:ascii="Times New Roman" w:eastAsia="Times New Roman" w:hAnsi="Times New Roman" w:cs="Times New Roman"/>
          <w:color w:val="333333"/>
          <w:sz w:val="24"/>
          <w:highlight w:val="white"/>
        </w:rPr>
        <w:t>, vol. 81, no. 11, pp. 3178–3192, 2000.</w:t>
      </w:r>
    </w:p>
    <w:p w14:paraId="1655D58B"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[11] </w:t>
      </w:r>
      <w:r>
        <w:rPr>
          <w:rFonts w:ascii="Times New Roman" w:eastAsia="Times New Roman" w:hAnsi="Times New Roman" w:cs="Times New Roman"/>
          <w:color w:val="333333"/>
          <w:sz w:val="24"/>
          <w:highlight w:val="white"/>
        </w:rPr>
        <w:tab/>
        <w:t xml:space="preserve">Leo </w:t>
      </w:r>
      <w:proofErr w:type="spellStart"/>
      <w:r>
        <w:rPr>
          <w:rFonts w:ascii="Times New Roman" w:eastAsia="Times New Roman" w:hAnsi="Times New Roman" w:cs="Times New Roman"/>
          <w:color w:val="333333"/>
          <w:sz w:val="24"/>
          <w:highlight w:val="white"/>
        </w:rPr>
        <w:t>Breiman</w:t>
      </w:r>
      <w:proofErr w:type="spellEnd"/>
      <w:r>
        <w:rPr>
          <w:rFonts w:ascii="Times New Roman" w:eastAsia="Times New Roman" w:hAnsi="Times New Roman" w:cs="Times New Roman"/>
          <w:color w:val="333333"/>
          <w:sz w:val="24"/>
          <w:highlight w:val="white"/>
        </w:rPr>
        <w:t xml:space="preserve">, Jerome H. Friedman, Richard A. </w:t>
      </w:r>
      <w:proofErr w:type="spellStart"/>
      <w:r>
        <w:rPr>
          <w:rFonts w:ascii="Times New Roman" w:eastAsia="Times New Roman" w:hAnsi="Times New Roman" w:cs="Times New Roman"/>
          <w:color w:val="333333"/>
          <w:sz w:val="24"/>
          <w:highlight w:val="white"/>
        </w:rPr>
        <w:t>Olshen</w:t>
      </w:r>
      <w:proofErr w:type="spellEnd"/>
      <w:r>
        <w:rPr>
          <w:rFonts w:ascii="Times New Roman" w:eastAsia="Times New Roman" w:hAnsi="Times New Roman" w:cs="Times New Roman"/>
          <w:color w:val="333333"/>
          <w:sz w:val="24"/>
          <w:highlight w:val="white"/>
        </w:rPr>
        <w:t xml:space="preserve">, and Charles J. Stone, </w:t>
      </w:r>
      <w:r>
        <w:rPr>
          <w:rFonts w:ascii="Times New Roman" w:eastAsia="Times New Roman" w:hAnsi="Times New Roman" w:cs="Times New Roman"/>
          <w:i/>
          <w:color w:val="333333"/>
          <w:sz w:val="24"/>
          <w:highlight w:val="white"/>
        </w:rPr>
        <w:t>Classification and Regression Trees</w:t>
      </w:r>
      <w:r>
        <w:rPr>
          <w:rFonts w:ascii="Times New Roman" w:eastAsia="Times New Roman" w:hAnsi="Times New Roman" w:cs="Times New Roman"/>
          <w:color w:val="333333"/>
          <w:sz w:val="24"/>
          <w:highlight w:val="white"/>
        </w:rPr>
        <w:t>. Wadsworth International Group, 1984.</w:t>
      </w:r>
    </w:p>
    <w:p w14:paraId="75EDE333"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[12] </w:t>
      </w:r>
      <w:r>
        <w:rPr>
          <w:rFonts w:ascii="Times New Roman" w:eastAsia="Times New Roman" w:hAnsi="Times New Roman" w:cs="Times New Roman"/>
          <w:color w:val="333333"/>
          <w:sz w:val="24"/>
          <w:highlight w:val="white"/>
        </w:rPr>
        <w:tab/>
        <w:t xml:space="preserve">R. D. C. Team, </w:t>
      </w:r>
      <w:r>
        <w:rPr>
          <w:rFonts w:ascii="Times New Roman" w:eastAsia="Times New Roman" w:hAnsi="Times New Roman" w:cs="Times New Roman"/>
          <w:i/>
          <w:color w:val="333333"/>
          <w:sz w:val="24"/>
          <w:highlight w:val="white"/>
        </w:rPr>
        <w:t>R: A Language and Environment for Statistical Computing</w:t>
      </w:r>
      <w:r>
        <w:rPr>
          <w:rFonts w:ascii="Times New Roman" w:eastAsia="Times New Roman" w:hAnsi="Times New Roman" w:cs="Times New Roman"/>
          <w:color w:val="333333"/>
          <w:sz w:val="24"/>
          <w:highlight w:val="white"/>
        </w:rPr>
        <w:t>. Vienna, Austria, 2008.</w:t>
      </w:r>
    </w:p>
    <w:p w14:paraId="42321416"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[13] </w:t>
      </w:r>
      <w:r>
        <w:rPr>
          <w:rFonts w:ascii="Times New Roman" w:eastAsia="Times New Roman" w:hAnsi="Times New Roman" w:cs="Times New Roman"/>
          <w:color w:val="333333"/>
          <w:sz w:val="24"/>
          <w:highlight w:val="white"/>
        </w:rPr>
        <w:tab/>
        <w:t xml:space="preserve">G. Ridgeway, “Generalized boosted regression models,” </w:t>
      </w:r>
      <w:r>
        <w:rPr>
          <w:rFonts w:ascii="Times New Roman" w:eastAsia="Times New Roman" w:hAnsi="Times New Roman" w:cs="Times New Roman"/>
          <w:i/>
          <w:color w:val="333333"/>
          <w:sz w:val="24"/>
          <w:highlight w:val="white"/>
        </w:rPr>
        <w:t>Documentation on the R Package “</w:t>
      </w:r>
      <w:proofErr w:type="spellStart"/>
      <w:r>
        <w:rPr>
          <w:rFonts w:ascii="Times New Roman" w:eastAsia="Times New Roman" w:hAnsi="Times New Roman" w:cs="Times New Roman"/>
          <w:i/>
          <w:color w:val="333333"/>
          <w:sz w:val="24"/>
          <w:highlight w:val="white"/>
        </w:rPr>
        <w:t>gbm</w:t>
      </w:r>
      <w:proofErr w:type="spellEnd"/>
      <w:r>
        <w:rPr>
          <w:rFonts w:ascii="Times New Roman" w:eastAsia="Times New Roman" w:hAnsi="Times New Roman" w:cs="Times New Roman"/>
          <w:i/>
          <w:color w:val="333333"/>
          <w:sz w:val="24"/>
          <w:highlight w:val="white"/>
        </w:rPr>
        <w:t>”, version 2.0-8</w:t>
      </w:r>
      <w:r>
        <w:rPr>
          <w:rFonts w:ascii="Times New Roman" w:eastAsia="Times New Roman" w:hAnsi="Times New Roman" w:cs="Times New Roman"/>
          <w:color w:val="333333"/>
          <w:sz w:val="24"/>
          <w:highlight w:val="white"/>
        </w:rPr>
        <w:t xml:space="preserve">, 2006. </w:t>
      </w:r>
      <w:proofErr w:type="gramStart"/>
      <w:r>
        <w:rPr>
          <w:rFonts w:ascii="Times New Roman" w:eastAsia="Times New Roman" w:hAnsi="Times New Roman" w:cs="Times New Roman"/>
          <w:color w:val="333333"/>
          <w:sz w:val="24"/>
          <w:highlight w:val="white"/>
        </w:rPr>
        <w:t>[Online].</w:t>
      </w:r>
      <w:proofErr w:type="gramEnd"/>
      <w:r>
        <w:rPr>
          <w:rFonts w:ascii="Times New Roman" w:eastAsia="Times New Roman" w:hAnsi="Times New Roman" w:cs="Times New Roman"/>
          <w:color w:val="333333"/>
          <w:sz w:val="24"/>
          <w:highlight w:val="white"/>
        </w:rPr>
        <w:t xml:space="preserve"> Available: http://www.i-pensieri.com/gregr/gbm.shtml. [Accessed: 24-Apr-2013].</w:t>
      </w:r>
    </w:p>
    <w:p w14:paraId="163973E0" w14:textId="77777777" w:rsidR="00F223C4" w:rsidRDefault="00573F6B">
      <w:pPr>
        <w:pStyle w:val="normal0"/>
        <w:widowControl w:val="0"/>
        <w:spacing w:line="480" w:lineRule="auto"/>
      </w:pPr>
      <w:r>
        <w:rPr>
          <w:rFonts w:ascii="Times New Roman" w:eastAsia="Times New Roman" w:hAnsi="Times New Roman" w:cs="Times New Roman"/>
          <w:color w:val="333333"/>
          <w:sz w:val="24"/>
          <w:highlight w:val="white"/>
        </w:rPr>
        <w:t xml:space="preserve">[14] </w:t>
      </w:r>
      <w:r>
        <w:rPr>
          <w:rFonts w:ascii="Times New Roman" w:eastAsia="Times New Roman" w:hAnsi="Times New Roman" w:cs="Times New Roman"/>
          <w:color w:val="333333"/>
          <w:sz w:val="24"/>
          <w:highlight w:val="white"/>
        </w:rPr>
        <w:tab/>
        <w:t xml:space="preserve">J. H. Friedman and J. J. </w:t>
      </w:r>
      <w:proofErr w:type="spellStart"/>
      <w:r>
        <w:rPr>
          <w:rFonts w:ascii="Times New Roman" w:eastAsia="Times New Roman" w:hAnsi="Times New Roman" w:cs="Times New Roman"/>
          <w:color w:val="333333"/>
          <w:sz w:val="24"/>
          <w:highlight w:val="white"/>
        </w:rPr>
        <w:t>Meulman</w:t>
      </w:r>
      <w:proofErr w:type="spellEnd"/>
      <w:r>
        <w:rPr>
          <w:rFonts w:ascii="Times New Roman" w:eastAsia="Times New Roman" w:hAnsi="Times New Roman" w:cs="Times New Roman"/>
          <w:color w:val="333333"/>
          <w:sz w:val="24"/>
          <w:highlight w:val="white"/>
        </w:rPr>
        <w:t xml:space="preserve">, “Multiple additive regression trees with application in epidemiology,” </w:t>
      </w:r>
      <w:r>
        <w:rPr>
          <w:rFonts w:ascii="Times New Roman" w:eastAsia="Times New Roman" w:hAnsi="Times New Roman" w:cs="Times New Roman"/>
          <w:i/>
          <w:color w:val="333333"/>
          <w:sz w:val="24"/>
          <w:highlight w:val="white"/>
        </w:rPr>
        <w:t>Stat. Med.</w:t>
      </w:r>
      <w:r>
        <w:rPr>
          <w:rFonts w:ascii="Times New Roman" w:eastAsia="Times New Roman" w:hAnsi="Times New Roman" w:cs="Times New Roman"/>
          <w:color w:val="333333"/>
          <w:sz w:val="24"/>
          <w:highlight w:val="white"/>
        </w:rPr>
        <w:t>, vol. 22, no. 9, pp. 1365–1381, 2003.</w:t>
      </w:r>
    </w:p>
    <w:p w14:paraId="351F10B9" w14:textId="77777777" w:rsidR="00F223C4" w:rsidRDefault="00F223C4">
      <w:pPr>
        <w:pStyle w:val="normal0"/>
        <w:widowControl w:val="0"/>
        <w:spacing w:line="480" w:lineRule="auto"/>
      </w:pPr>
    </w:p>
    <w:p w14:paraId="03D15377" w14:textId="77777777" w:rsidR="00F223C4" w:rsidRDefault="00573F6B">
      <w:pPr>
        <w:pStyle w:val="normal0"/>
      </w:pPr>
      <w:r>
        <w:br w:type="page"/>
      </w:r>
    </w:p>
    <w:p w14:paraId="107BAFEF" w14:textId="77777777" w:rsidR="00F223C4" w:rsidRDefault="00F223C4">
      <w:pPr>
        <w:pStyle w:val="normal0"/>
        <w:widowControl w:val="0"/>
        <w:spacing w:line="480" w:lineRule="auto"/>
      </w:pPr>
    </w:p>
    <w:p w14:paraId="74192409" w14:textId="77777777" w:rsidR="00F223C4" w:rsidRDefault="00F223C4">
      <w:pPr>
        <w:pStyle w:val="normal0"/>
        <w:widowControl w:val="0"/>
        <w:spacing w:line="480" w:lineRule="auto"/>
      </w:pPr>
    </w:p>
    <w:tbl>
      <w:tblPr>
        <w:tblW w:w="89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30"/>
        <w:gridCol w:w="2180"/>
        <w:gridCol w:w="1595"/>
        <w:gridCol w:w="1655"/>
        <w:gridCol w:w="1520"/>
      </w:tblGrid>
      <w:tr w:rsidR="00F223C4" w14:paraId="17FD7907" w14:textId="77777777">
        <w:tc>
          <w:tcPr>
            <w:tcW w:w="2030" w:type="dxa"/>
            <w:tcMar>
              <w:top w:w="100" w:type="dxa"/>
              <w:left w:w="100" w:type="dxa"/>
              <w:bottom w:w="100" w:type="dxa"/>
              <w:right w:w="100" w:type="dxa"/>
            </w:tcMar>
          </w:tcPr>
          <w:p w14:paraId="038860A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Variable</w:t>
            </w:r>
          </w:p>
        </w:tc>
        <w:tc>
          <w:tcPr>
            <w:tcW w:w="2180" w:type="dxa"/>
            <w:tcMar>
              <w:top w:w="100" w:type="dxa"/>
              <w:left w:w="100" w:type="dxa"/>
              <w:bottom w:w="100" w:type="dxa"/>
              <w:right w:w="100" w:type="dxa"/>
            </w:tcMar>
          </w:tcPr>
          <w:p w14:paraId="21F102B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Abbreviation</w:t>
            </w:r>
          </w:p>
        </w:tc>
        <w:tc>
          <w:tcPr>
            <w:tcW w:w="1595" w:type="dxa"/>
            <w:tcMar>
              <w:top w:w="100" w:type="dxa"/>
              <w:left w:w="100" w:type="dxa"/>
              <w:bottom w:w="100" w:type="dxa"/>
              <w:right w:w="100" w:type="dxa"/>
            </w:tcMar>
          </w:tcPr>
          <w:p w14:paraId="36031A9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Units</w:t>
            </w:r>
          </w:p>
        </w:tc>
        <w:tc>
          <w:tcPr>
            <w:tcW w:w="1655" w:type="dxa"/>
            <w:tcMar>
              <w:top w:w="100" w:type="dxa"/>
              <w:left w:w="100" w:type="dxa"/>
              <w:bottom w:w="100" w:type="dxa"/>
              <w:right w:w="100" w:type="dxa"/>
            </w:tcMar>
          </w:tcPr>
          <w:p w14:paraId="301F544B"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Relative Influence</w:t>
            </w:r>
          </w:p>
        </w:tc>
        <w:tc>
          <w:tcPr>
            <w:tcW w:w="1520" w:type="dxa"/>
            <w:tcMar>
              <w:top w:w="100" w:type="dxa"/>
              <w:left w:w="100" w:type="dxa"/>
              <w:bottom w:w="100" w:type="dxa"/>
              <w:right w:w="100" w:type="dxa"/>
            </w:tcMar>
          </w:tcPr>
          <w:p w14:paraId="3CF1816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Relative Influence (simplified)</w:t>
            </w:r>
          </w:p>
        </w:tc>
      </w:tr>
      <w:tr w:rsidR="00F223C4" w14:paraId="6AE94FC9" w14:textId="77777777">
        <w:tc>
          <w:tcPr>
            <w:tcW w:w="2030" w:type="dxa"/>
            <w:tcMar>
              <w:top w:w="100" w:type="dxa"/>
              <w:left w:w="100" w:type="dxa"/>
              <w:bottom w:w="100" w:type="dxa"/>
              <w:right w:w="100" w:type="dxa"/>
            </w:tcMar>
          </w:tcPr>
          <w:p w14:paraId="7218AEA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Precipitation</w:t>
            </w:r>
          </w:p>
        </w:tc>
        <w:tc>
          <w:tcPr>
            <w:tcW w:w="2180" w:type="dxa"/>
            <w:tcMar>
              <w:top w:w="100" w:type="dxa"/>
              <w:left w:w="100" w:type="dxa"/>
              <w:bottom w:w="100" w:type="dxa"/>
              <w:right w:w="100" w:type="dxa"/>
            </w:tcMar>
          </w:tcPr>
          <w:p w14:paraId="37F0FD7B" w14:textId="77777777" w:rsidR="00F223C4" w:rsidRDefault="00573F6B">
            <w:pPr>
              <w:pStyle w:val="normal0"/>
              <w:widowControl w:val="0"/>
              <w:spacing w:line="480" w:lineRule="auto"/>
              <w:jc w:val="center"/>
            </w:pPr>
            <w:proofErr w:type="spellStart"/>
            <w:r>
              <w:rPr>
                <w:rFonts w:ascii="Times New Roman" w:eastAsia="Times New Roman" w:hAnsi="Times New Roman" w:cs="Times New Roman"/>
                <w:color w:val="333333"/>
                <w:sz w:val="24"/>
                <w:highlight w:val="white"/>
              </w:rPr>
              <w:t>PrecipitationIn</w:t>
            </w:r>
            <w:proofErr w:type="spellEnd"/>
          </w:p>
        </w:tc>
        <w:tc>
          <w:tcPr>
            <w:tcW w:w="1595" w:type="dxa"/>
            <w:tcMar>
              <w:top w:w="100" w:type="dxa"/>
              <w:left w:w="100" w:type="dxa"/>
              <w:bottom w:w="100" w:type="dxa"/>
              <w:right w:w="100" w:type="dxa"/>
            </w:tcMar>
          </w:tcPr>
          <w:p w14:paraId="3339362B"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Inches</w:t>
            </w:r>
          </w:p>
        </w:tc>
        <w:tc>
          <w:tcPr>
            <w:tcW w:w="1655" w:type="dxa"/>
            <w:tcMar>
              <w:top w:w="100" w:type="dxa"/>
              <w:left w:w="100" w:type="dxa"/>
              <w:bottom w:w="100" w:type="dxa"/>
              <w:right w:w="100" w:type="dxa"/>
            </w:tcMar>
          </w:tcPr>
          <w:p w14:paraId="34DFEB5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32.22</w:t>
            </w:r>
          </w:p>
        </w:tc>
        <w:tc>
          <w:tcPr>
            <w:tcW w:w="1520" w:type="dxa"/>
            <w:tcMar>
              <w:top w:w="100" w:type="dxa"/>
              <w:left w:w="100" w:type="dxa"/>
              <w:bottom w:w="100" w:type="dxa"/>
              <w:right w:w="100" w:type="dxa"/>
            </w:tcMar>
          </w:tcPr>
          <w:p w14:paraId="0D54024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33.59</w:t>
            </w:r>
          </w:p>
        </w:tc>
      </w:tr>
      <w:tr w:rsidR="00F223C4" w14:paraId="794EFBE7" w14:textId="77777777">
        <w:tc>
          <w:tcPr>
            <w:tcW w:w="2030" w:type="dxa"/>
            <w:tcMar>
              <w:top w:w="100" w:type="dxa"/>
              <w:left w:w="100" w:type="dxa"/>
              <w:bottom w:w="100" w:type="dxa"/>
              <w:right w:w="100" w:type="dxa"/>
            </w:tcMar>
          </w:tcPr>
          <w:p w14:paraId="13A6CFF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Mean Humidity</w:t>
            </w:r>
          </w:p>
        </w:tc>
        <w:tc>
          <w:tcPr>
            <w:tcW w:w="2180" w:type="dxa"/>
            <w:tcMar>
              <w:top w:w="100" w:type="dxa"/>
              <w:left w:w="100" w:type="dxa"/>
              <w:bottom w:w="100" w:type="dxa"/>
              <w:right w:w="100" w:type="dxa"/>
            </w:tcMar>
          </w:tcPr>
          <w:p w14:paraId="01856A5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595" w:type="dxa"/>
            <w:tcMar>
              <w:top w:w="100" w:type="dxa"/>
              <w:left w:w="100" w:type="dxa"/>
              <w:bottom w:w="100" w:type="dxa"/>
              <w:right w:w="100" w:type="dxa"/>
            </w:tcMar>
          </w:tcPr>
          <w:p w14:paraId="764D27C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08FBE28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7.96</w:t>
            </w:r>
          </w:p>
        </w:tc>
        <w:tc>
          <w:tcPr>
            <w:tcW w:w="1520" w:type="dxa"/>
            <w:tcMar>
              <w:top w:w="100" w:type="dxa"/>
              <w:left w:w="100" w:type="dxa"/>
              <w:bottom w:w="100" w:type="dxa"/>
              <w:right w:w="100" w:type="dxa"/>
            </w:tcMar>
          </w:tcPr>
          <w:p w14:paraId="422DFCFB"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8.36</w:t>
            </w:r>
          </w:p>
        </w:tc>
      </w:tr>
      <w:tr w:rsidR="00F223C4" w14:paraId="6B0D9C65" w14:textId="77777777">
        <w:tc>
          <w:tcPr>
            <w:tcW w:w="2030" w:type="dxa"/>
            <w:tcMar>
              <w:top w:w="100" w:type="dxa"/>
              <w:left w:w="100" w:type="dxa"/>
              <w:bottom w:w="100" w:type="dxa"/>
              <w:right w:w="100" w:type="dxa"/>
            </w:tcMar>
          </w:tcPr>
          <w:p w14:paraId="6622BB2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Mean Wind Speed</w:t>
            </w:r>
          </w:p>
        </w:tc>
        <w:tc>
          <w:tcPr>
            <w:tcW w:w="2180" w:type="dxa"/>
            <w:tcMar>
              <w:top w:w="100" w:type="dxa"/>
              <w:left w:w="100" w:type="dxa"/>
              <w:bottom w:w="100" w:type="dxa"/>
              <w:right w:w="100" w:type="dxa"/>
            </w:tcMar>
          </w:tcPr>
          <w:p w14:paraId="5D720F0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595" w:type="dxa"/>
            <w:tcMar>
              <w:top w:w="100" w:type="dxa"/>
              <w:left w:w="100" w:type="dxa"/>
              <w:bottom w:w="100" w:type="dxa"/>
              <w:right w:w="100" w:type="dxa"/>
            </w:tcMar>
          </w:tcPr>
          <w:p w14:paraId="7BB8175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MPH</w:t>
            </w:r>
          </w:p>
        </w:tc>
        <w:tc>
          <w:tcPr>
            <w:tcW w:w="1655" w:type="dxa"/>
            <w:tcMar>
              <w:top w:w="100" w:type="dxa"/>
              <w:left w:w="100" w:type="dxa"/>
              <w:bottom w:w="100" w:type="dxa"/>
              <w:right w:w="100" w:type="dxa"/>
            </w:tcMar>
          </w:tcPr>
          <w:p w14:paraId="6063AE6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6.25</w:t>
            </w:r>
          </w:p>
        </w:tc>
        <w:tc>
          <w:tcPr>
            <w:tcW w:w="1520" w:type="dxa"/>
            <w:tcMar>
              <w:top w:w="100" w:type="dxa"/>
              <w:left w:w="100" w:type="dxa"/>
              <w:bottom w:w="100" w:type="dxa"/>
              <w:right w:w="100" w:type="dxa"/>
            </w:tcMar>
          </w:tcPr>
          <w:p w14:paraId="6B27A5B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7.07</w:t>
            </w:r>
          </w:p>
        </w:tc>
      </w:tr>
      <w:tr w:rsidR="00F223C4" w14:paraId="0DA376FD" w14:textId="77777777">
        <w:tc>
          <w:tcPr>
            <w:tcW w:w="2030" w:type="dxa"/>
            <w:tcMar>
              <w:top w:w="100" w:type="dxa"/>
              <w:left w:w="100" w:type="dxa"/>
              <w:bottom w:w="100" w:type="dxa"/>
              <w:right w:w="100" w:type="dxa"/>
            </w:tcMar>
          </w:tcPr>
          <w:p w14:paraId="0435C80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Site</w:t>
            </w:r>
          </w:p>
        </w:tc>
        <w:tc>
          <w:tcPr>
            <w:tcW w:w="2180" w:type="dxa"/>
            <w:tcMar>
              <w:top w:w="100" w:type="dxa"/>
              <w:left w:w="100" w:type="dxa"/>
              <w:bottom w:w="100" w:type="dxa"/>
              <w:right w:w="100" w:type="dxa"/>
            </w:tcMar>
          </w:tcPr>
          <w:p w14:paraId="1E4684D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595" w:type="dxa"/>
            <w:tcMar>
              <w:top w:w="100" w:type="dxa"/>
              <w:left w:w="100" w:type="dxa"/>
              <w:bottom w:w="100" w:type="dxa"/>
              <w:right w:w="100" w:type="dxa"/>
            </w:tcMar>
          </w:tcPr>
          <w:p w14:paraId="1262E19B"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7675C54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5.24</w:t>
            </w:r>
          </w:p>
        </w:tc>
        <w:tc>
          <w:tcPr>
            <w:tcW w:w="1520" w:type="dxa"/>
            <w:tcMar>
              <w:top w:w="100" w:type="dxa"/>
              <w:left w:w="100" w:type="dxa"/>
              <w:bottom w:w="100" w:type="dxa"/>
              <w:right w:w="100" w:type="dxa"/>
            </w:tcMar>
          </w:tcPr>
          <w:p w14:paraId="1F1F44E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6.28</w:t>
            </w:r>
          </w:p>
        </w:tc>
      </w:tr>
      <w:tr w:rsidR="00F223C4" w14:paraId="1D7B896B" w14:textId="77777777">
        <w:tc>
          <w:tcPr>
            <w:tcW w:w="2030" w:type="dxa"/>
            <w:tcMar>
              <w:top w:w="100" w:type="dxa"/>
              <w:left w:w="100" w:type="dxa"/>
              <w:bottom w:w="100" w:type="dxa"/>
              <w:right w:w="100" w:type="dxa"/>
            </w:tcMar>
          </w:tcPr>
          <w:p w14:paraId="5318814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Mean Temperature (air)</w:t>
            </w:r>
          </w:p>
        </w:tc>
        <w:tc>
          <w:tcPr>
            <w:tcW w:w="2180" w:type="dxa"/>
            <w:tcMar>
              <w:top w:w="100" w:type="dxa"/>
              <w:left w:w="100" w:type="dxa"/>
              <w:bottom w:w="100" w:type="dxa"/>
              <w:right w:w="100" w:type="dxa"/>
            </w:tcMar>
          </w:tcPr>
          <w:p w14:paraId="6E256C6B"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595" w:type="dxa"/>
            <w:tcMar>
              <w:top w:w="100" w:type="dxa"/>
              <w:left w:w="100" w:type="dxa"/>
              <w:bottom w:w="100" w:type="dxa"/>
              <w:right w:w="100" w:type="dxa"/>
            </w:tcMar>
          </w:tcPr>
          <w:p w14:paraId="2CBD31F8"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7132BC8D"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5.09</w:t>
            </w:r>
          </w:p>
        </w:tc>
        <w:tc>
          <w:tcPr>
            <w:tcW w:w="1520" w:type="dxa"/>
            <w:tcMar>
              <w:top w:w="100" w:type="dxa"/>
              <w:left w:w="100" w:type="dxa"/>
              <w:bottom w:w="100" w:type="dxa"/>
              <w:right w:w="100" w:type="dxa"/>
            </w:tcMar>
          </w:tcPr>
          <w:p w14:paraId="427855A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4.92</w:t>
            </w:r>
          </w:p>
        </w:tc>
      </w:tr>
      <w:tr w:rsidR="00F223C4" w14:paraId="26D62A09" w14:textId="77777777">
        <w:tc>
          <w:tcPr>
            <w:tcW w:w="2030" w:type="dxa"/>
            <w:tcMar>
              <w:top w:w="100" w:type="dxa"/>
              <w:left w:w="100" w:type="dxa"/>
              <w:bottom w:w="100" w:type="dxa"/>
              <w:right w:w="100" w:type="dxa"/>
            </w:tcMar>
          </w:tcPr>
          <w:p w14:paraId="275390D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Total </w:t>
            </w:r>
            <w:proofErr w:type="spellStart"/>
            <w:r>
              <w:rPr>
                <w:rFonts w:ascii="Times New Roman" w:eastAsia="Times New Roman" w:hAnsi="Times New Roman" w:cs="Times New Roman"/>
                <w:color w:val="333333"/>
                <w:sz w:val="24"/>
                <w:highlight w:val="white"/>
              </w:rPr>
              <w:t>Kjeldahl</w:t>
            </w:r>
            <w:proofErr w:type="spellEnd"/>
            <w:r>
              <w:rPr>
                <w:rFonts w:ascii="Times New Roman" w:eastAsia="Times New Roman" w:hAnsi="Times New Roman" w:cs="Times New Roman"/>
                <w:color w:val="333333"/>
                <w:sz w:val="24"/>
                <w:highlight w:val="white"/>
              </w:rPr>
              <w:t xml:space="preserve"> Nitrogen</w:t>
            </w:r>
          </w:p>
        </w:tc>
        <w:tc>
          <w:tcPr>
            <w:tcW w:w="2180" w:type="dxa"/>
            <w:tcMar>
              <w:top w:w="100" w:type="dxa"/>
              <w:left w:w="100" w:type="dxa"/>
              <w:bottom w:w="100" w:type="dxa"/>
              <w:right w:w="100" w:type="dxa"/>
            </w:tcMar>
          </w:tcPr>
          <w:p w14:paraId="4BE90A3C" w14:textId="77777777" w:rsidR="00F223C4" w:rsidRDefault="00573F6B">
            <w:pPr>
              <w:pStyle w:val="normal0"/>
              <w:widowControl w:val="0"/>
              <w:spacing w:line="480" w:lineRule="auto"/>
              <w:jc w:val="center"/>
            </w:pPr>
            <w:proofErr w:type="spellStart"/>
            <w:proofErr w:type="gramStart"/>
            <w:r>
              <w:rPr>
                <w:rFonts w:ascii="Times New Roman" w:eastAsia="Times New Roman" w:hAnsi="Times New Roman" w:cs="Times New Roman"/>
                <w:color w:val="333333"/>
                <w:sz w:val="24"/>
                <w:highlight w:val="white"/>
              </w:rPr>
              <w:t>tkn</w:t>
            </w:r>
            <w:proofErr w:type="spellEnd"/>
            <w:proofErr w:type="gramEnd"/>
          </w:p>
        </w:tc>
        <w:tc>
          <w:tcPr>
            <w:tcW w:w="1595" w:type="dxa"/>
            <w:tcMar>
              <w:top w:w="100" w:type="dxa"/>
              <w:left w:w="100" w:type="dxa"/>
              <w:bottom w:w="100" w:type="dxa"/>
              <w:right w:w="100" w:type="dxa"/>
            </w:tcMar>
          </w:tcPr>
          <w:p w14:paraId="463A701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4AEC2450"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4.78</w:t>
            </w:r>
          </w:p>
        </w:tc>
        <w:tc>
          <w:tcPr>
            <w:tcW w:w="1520" w:type="dxa"/>
            <w:tcMar>
              <w:top w:w="100" w:type="dxa"/>
              <w:left w:w="100" w:type="dxa"/>
              <w:bottom w:w="100" w:type="dxa"/>
              <w:right w:w="100" w:type="dxa"/>
            </w:tcMar>
          </w:tcPr>
          <w:p w14:paraId="6039DCBD"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4.02</w:t>
            </w:r>
          </w:p>
        </w:tc>
      </w:tr>
      <w:tr w:rsidR="00F223C4" w14:paraId="7C76C40C" w14:textId="77777777">
        <w:tc>
          <w:tcPr>
            <w:tcW w:w="2030" w:type="dxa"/>
            <w:tcMar>
              <w:top w:w="100" w:type="dxa"/>
              <w:left w:w="100" w:type="dxa"/>
              <w:bottom w:w="100" w:type="dxa"/>
              <w:right w:w="100" w:type="dxa"/>
            </w:tcMar>
          </w:tcPr>
          <w:p w14:paraId="011759E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72 hour cumulative precipitation</w:t>
            </w:r>
          </w:p>
        </w:tc>
        <w:tc>
          <w:tcPr>
            <w:tcW w:w="2180" w:type="dxa"/>
            <w:tcMar>
              <w:top w:w="100" w:type="dxa"/>
              <w:left w:w="100" w:type="dxa"/>
              <w:bottom w:w="100" w:type="dxa"/>
              <w:right w:w="100" w:type="dxa"/>
            </w:tcMar>
          </w:tcPr>
          <w:p w14:paraId="77E113C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595" w:type="dxa"/>
            <w:tcMar>
              <w:top w:w="100" w:type="dxa"/>
              <w:left w:w="100" w:type="dxa"/>
              <w:bottom w:w="100" w:type="dxa"/>
              <w:right w:w="100" w:type="dxa"/>
            </w:tcMar>
          </w:tcPr>
          <w:p w14:paraId="10C1058D"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57FEB71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3.96</w:t>
            </w:r>
          </w:p>
        </w:tc>
        <w:tc>
          <w:tcPr>
            <w:tcW w:w="1520" w:type="dxa"/>
            <w:tcMar>
              <w:top w:w="100" w:type="dxa"/>
              <w:left w:w="100" w:type="dxa"/>
              <w:bottom w:w="100" w:type="dxa"/>
              <w:right w:w="100" w:type="dxa"/>
            </w:tcMar>
          </w:tcPr>
          <w:p w14:paraId="61C277B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3.94</w:t>
            </w:r>
          </w:p>
        </w:tc>
      </w:tr>
      <w:tr w:rsidR="00F223C4" w14:paraId="00B79360" w14:textId="77777777">
        <w:tc>
          <w:tcPr>
            <w:tcW w:w="2030" w:type="dxa"/>
            <w:tcMar>
              <w:top w:w="100" w:type="dxa"/>
              <w:left w:w="100" w:type="dxa"/>
              <w:bottom w:w="100" w:type="dxa"/>
              <w:right w:w="100" w:type="dxa"/>
            </w:tcMar>
          </w:tcPr>
          <w:p w14:paraId="734BFF2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Cloud Cover</w:t>
            </w:r>
          </w:p>
        </w:tc>
        <w:tc>
          <w:tcPr>
            <w:tcW w:w="2180" w:type="dxa"/>
            <w:tcMar>
              <w:top w:w="100" w:type="dxa"/>
              <w:left w:w="100" w:type="dxa"/>
              <w:bottom w:w="100" w:type="dxa"/>
              <w:right w:w="100" w:type="dxa"/>
            </w:tcMar>
          </w:tcPr>
          <w:p w14:paraId="4587C87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595" w:type="dxa"/>
            <w:tcMar>
              <w:top w:w="100" w:type="dxa"/>
              <w:left w:w="100" w:type="dxa"/>
              <w:bottom w:w="100" w:type="dxa"/>
              <w:right w:w="100" w:type="dxa"/>
            </w:tcMar>
          </w:tcPr>
          <w:p w14:paraId="05217218"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6F22AA6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3.29</w:t>
            </w:r>
          </w:p>
        </w:tc>
        <w:tc>
          <w:tcPr>
            <w:tcW w:w="1520" w:type="dxa"/>
            <w:tcMar>
              <w:top w:w="100" w:type="dxa"/>
              <w:left w:w="100" w:type="dxa"/>
              <w:bottom w:w="100" w:type="dxa"/>
              <w:right w:w="100" w:type="dxa"/>
            </w:tcMar>
          </w:tcPr>
          <w:p w14:paraId="1FF12224"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2.85</w:t>
            </w:r>
          </w:p>
        </w:tc>
      </w:tr>
      <w:tr w:rsidR="00F223C4" w14:paraId="0F363DF3" w14:textId="77777777">
        <w:tc>
          <w:tcPr>
            <w:tcW w:w="2030" w:type="dxa"/>
            <w:tcMar>
              <w:top w:w="100" w:type="dxa"/>
              <w:left w:w="100" w:type="dxa"/>
              <w:bottom w:w="100" w:type="dxa"/>
              <w:right w:w="100" w:type="dxa"/>
            </w:tcMar>
          </w:tcPr>
          <w:p w14:paraId="1D9D8A9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Previous 24-hour cumulative precipitation</w:t>
            </w:r>
          </w:p>
        </w:tc>
        <w:tc>
          <w:tcPr>
            <w:tcW w:w="2180" w:type="dxa"/>
            <w:tcMar>
              <w:top w:w="100" w:type="dxa"/>
              <w:left w:w="100" w:type="dxa"/>
              <w:bottom w:w="100" w:type="dxa"/>
              <w:right w:w="100" w:type="dxa"/>
            </w:tcMar>
          </w:tcPr>
          <w:p w14:paraId="3FDB807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595" w:type="dxa"/>
            <w:tcMar>
              <w:top w:w="100" w:type="dxa"/>
              <w:left w:w="100" w:type="dxa"/>
              <w:bottom w:w="100" w:type="dxa"/>
              <w:right w:w="100" w:type="dxa"/>
            </w:tcMar>
          </w:tcPr>
          <w:p w14:paraId="62DCACA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46D9AE5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2.57</w:t>
            </w:r>
          </w:p>
        </w:tc>
        <w:tc>
          <w:tcPr>
            <w:tcW w:w="1520" w:type="dxa"/>
            <w:tcMar>
              <w:top w:w="100" w:type="dxa"/>
              <w:left w:w="100" w:type="dxa"/>
              <w:bottom w:w="100" w:type="dxa"/>
              <w:right w:w="100" w:type="dxa"/>
            </w:tcMar>
          </w:tcPr>
          <w:p w14:paraId="2802D1C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2.86</w:t>
            </w:r>
          </w:p>
        </w:tc>
      </w:tr>
      <w:tr w:rsidR="00F223C4" w14:paraId="0D9DE056" w14:textId="77777777">
        <w:tc>
          <w:tcPr>
            <w:tcW w:w="2030" w:type="dxa"/>
            <w:tcMar>
              <w:top w:w="100" w:type="dxa"/>
              <w:left w:w="100" w:type="dxa"/>
              <w:bottom w:w="100" w:type="dxa"/>
              <w:right w:w="100" w:type="dxa"/>
            </w:tcMar>
          </w:tcPr>
          <w:p w14:paraId="2EF33C6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Zinc, dissolved</w:t>
            </w:r>
          </w:p>
        </w:tc>
        <w:tc>
          <w:tcPr>
            <w:tcW w:w="2180" w:type="dxa"/>
            <w:tcMar>
              <w:top w:w="100" w:type="dxa"/>
              <w:left w:w="100" w:type="dxa"/>
              <w:bottom w:w="100" w:type="dxa"/>
              <w:right w:w="100" w:type="dxa"/>
            </w:tcMar>
          </w:tcPr>
          <w:p w14:paraId="44617DA2" w14:textId="77777777" w:rsidR="00F223C4" w:rsidRDefault="00573F6B">
            <w:pPr>
              <w:pStyle w:val="normal0"/>
              <w:widowControl w:val="0"/>
              <w:spacing w:line="480" w:lineRule="auto"/>
              <w:jc w:val="center"/>
            </w:pPr>
            <w:proofErr w:type="spellStart"/>
            <w:r>
              <w:rPr>
                <w:rFonts w:ascii="Times New Roman" w:eastAsia="Times New Roman" w:hAnsi="Times New Roman" w:cs="Times New Roman"/>
                <w:color w:val="333333"/>
                <w:sz w:val="24"/>
                <w:highlight w:val="white"/>
              </w:rPr>
              <w:t>Zn_diss</w:t>
            </w:r>
            <w:proofErr w:type="spellEnd"/>
          </w:p>
        </w:tc>
        <w:tc>
          <w:tcPr>
            <w:tcW w:w="1595" w:type="dxa"/>
            <w:tcMar>
              <w:top w:w="100" w:type="dxa"/>
              <w:left w:w="100" w:type="dxa"/>
              <w:bottom w:w="100" w:type="dxa"/>
              <w:right w:w="100" w:type="dxa"/>
            </w:tcMar>
          </w:tcPr>
          <w:p w14:paraId="6B1D827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6624296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2.33</w:t>
            </w:r>
          </w:p>
        </w:tc>
        <w:tc>
          <w:tcPr>
            <w:tcW w:w="1520" w:type="dxa"/>
            <w:tcMar>
              <w:top w:w="100" w:type="dxa"/>
              <w:left w:w="100" w:type="dxa"/>
              <w:bottom w:w="100" w:type="dxa"/>
              <w:right w:w="100" w:type="dxa"/>
            </w:tcMar>
          </w:tcPr>
          <w:p w14:paraId="1454A07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3.31</w:t>
            </w:r>
          </w:p>
        </w:tc>
      </w:tr>
      <w:tr w:rsidR="00F223C4" w14:paraId="4159544F" w14:textId="77777777">
        <w:tc>
          <w:tcPr>
            <w:tcW w:w="2030" w:type="dxa"/>
            <w:tcMar>
              <w:top w:w="100" w:type="dxa"/>
              <w:left w:w="100" w:type="dxa"/>
              <w:bottom w:w="100" w:type="dxa"/>
              <w:right w:w="100" w:type="dxa"/>
            </w:tcMar>
          </w:tcPr>
          <w:p w14:paraId="7CB3FF8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Potassium</w:t>
            </w:r>
          </w:p>
        </w:tc>
        <w:tc>
          <w:tcPr>
            <w:tcW w:w="2180" w:type="dxa"/>
            <w:tcMar>
              <w:top w:w="100" w:type="dxa"/>
              <w:left w:w="100" w:type="dxa"/>
              <w:bottom w:w="100" w:type="dxa"/>
              <w:right w:w="100" w:type="dxa"/>
            </w:tcMar>
          </w:tcPr>
          <w:p w14:paraId="205FF342" w14:textId="77777777" w:rsidR="00F223C4" w:rsidRDefault="00573F6B">
            <w:pPr>
              <w:pStyle w:val="normal0"/>
              <w:widowControl w:val="0"/>
              <w:spacing w:line="480" w:lineRule="auto"/>
              <w:jc w:val="center"/>
            </w:pPr>
            <w:proofErr w:type="gramStart"/>
            <w:r>
              <w:rPr>
                <w:rFonts w:ascii="Times New Roman" w:eastAsia="Times New Roman" w:hAnsi="Times New Roman" w:cs="Times New Roman"/>
                <w:color w:val="333333"/>
                <w:sz w:val="24"/>
                <w:highlight w:val="white"/>
              </w:rPr>
              <w:t>k</w:t>
            </w:r>
            <w:proofErr w:type="gramEnd"/>
          </w:p>
        </w:tc>
        <w:tc>
          <w:tcPr>
            <w:tcW w:w="1595" w:type="dxa"/>
            <w:tcMar>
              <w:top w:w="100" w:type="dxa"/>
              <w:left w:w="100" w:type="dxa"/>
              <w:bottom w:w="100" w:type="dxa"/>
              <w:right w:w="100" w:type="dxa"/>
            </w:tcMar>
          </w:tcPr>
          <w:p w14:paraId="1C03EA7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5D45C51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1.94</w:t>
            </w:r>
          </w:p>
        </w:tc>
        <w:tc>
          <w:tcPr>
            <w:tcW w:w="1520" w:type="dxa"/>
            <w:tcMar>
              <w:top w:w="100" w:type="dxa"/>
              <w:left w:w="100" w:type="dxa"/>
              <w:bottom w:w="100" w:type="dxa"/>
              <w:right w:w="100" w:type="dxa"/>
            </w:tcMar>
          </w:tcPr>
          <w:p w14:paraId="58A8087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2.45</w:t>
            </w:r>
          </w:p>
        </w:tc>
      </w:tr>
      <w:tr w:rsidR="00F223C4" w14:paraId="4B729F62" w14:textId="77777777">
        <w:tc>
          <w:tcPr>
            <w:tcW w:w="2030" w:type="dxa"/>
            <w:tcMar>
              <w:top w:w="100" w:type="dxa"/>
              <w:left w:w="100" w:type="dxa"/>
              <w:bottom w:w="100" w:type="dxa"/>
              <w:right w:w="100" w:type="dxa"/>
            </w:tcMar>
          </w:tcPr>
          <w:p w14:paraId="1B04327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Previous 48-hour cumulative precipitation</w:t>
            </w:r>
          </w:p>
        </w:tc>
        <w:tc>
          <w:tcPr>
            <w:tcW w:w="2180" w:type="dxa"/>
            <w:tcMar>
              <w:top w:w="100" w:type="dxa"/>
              <w:left w:w="100" w:type="dxa"/>
              <w:bottom w:w="100" w:type="dxa"/>
              <w:right w:w="100" w:type="dxa"/>
            </w:tcMar>
          </w:tcPr>
          <w:p w14:paraId="0B0FE76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595" w:type="dxa"/>
            <w:tcMar>
              <w:top w:w="100" w:type="dxa"/>
              <w:left w:w="100" w:type="dxa"/>
              <w:bottom w:w="100" w:type="dxa"/>
              <w:right w:w="100" w:type="dxa"/>
            </w:tcMar>
          </w:tcPr>
          <w:p w14:paraId="7C2E1A4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0FB34C9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1.48</w:t>
            </w:r>
          </w:p>
        </w:tc>
        <w:tc>
          <w:tcPr>
            <w:tcW w:w="1520" w:type="dxa"/>
            <w:tcMar>
              <w:top w:w="100" w:type="dxa"/>
              <w:left w:w="100" w:type="dxa"/>
              <w:bottom w:w="100" w:type="dxa"/>
              <w:right w:w="100" w:type="dxa"/>
            </w:tcMar>
          </w:tcPr>
          <w:p w14:paraId="6C8F2B0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1.27</w:t>
            </w:r>
          </w:p>
        </w:tc>
      </w:tr>
      <w:tr w:rsidR="00F223C4" w14:paraId="6038AA39" w14:textId="77777777">
        <w:tc>
          <w:tcPr>
            <w:tcW w:w="2030" w:type="dxa"/>
            <w:tcMar>
              <w:top w:w="100" w:type="dxa"/>
              <w:left w:w="100" w:type="dxa"/>
              <w:bottom w:w="100" w:type="dxa"/>
              <w:right w:w="100" w:type="dxa"/>
            </w:tcMar>
          </w:tcPr>
          <w:p w14:paraId="0759458D"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06CDE8A0"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Gap_38_p</w:t>
            </w:r>
          </w:p>
        </w:tc>
        <w:tc>
          <w:tcPr>
            <w:tcW w:w="1595" w:type="dxa"/>
            <w:tcMar>
              <w:top w:w="100" w:type="dxa"/>
              <w:left w:w="100" w:type="dxa"/>
              <w:bottom w:w="100" w:type="dxa"/>
              <w:right w:w="100" w:type="dxa"/>
            </w:tcMar>
          </w:tcPr>
          <w:p w14:paraId="2461F0A8"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5C5A2F2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1.39</w:t>
            </w:r>
          </w:p>
        </w:tc>
        <w:tc>
          <w:tcPr>
            <w:tcW w:w="1520" w:type="dxa"/>
            <w:tcMar>
              <w:top w:w="100" w:type="dxa"/>
              <w:left w:w="100" w:type="dxa"/>
              <w:bottom w:w="100" w:type="dxa"/>
              <w:right w:w="100" w:type="dxa"/>
            </w:tcMar>
          </w:tcPr>
          <w:p w14:paraId="0ACFC80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2.45</w:t>
            </w:r>
          </w:p>
        </w:tc>
      </w:tr>
      <w:tr w:rsidR="00F223C4" w14:paraId="6839F97E" w14:textId="77777777">
        <w:tc>
          <w:tcPr>
            <w:tcW w:w="2030" w:type="dxa"/>
            <w:tcMar>
              <w:top w:w="100" w:type="dxa"/>
              <w:left w:w="100" w:type="dxa"/>
              <w:bottom w:w="100" w:type="dxa"/>
              <w:right w:w="100" w:type="dxa"/>
            </w:tcMar>
          </w:tcPr>
          <w:p w14:paraId="78E7411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5AB82CC0"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Gap_581_p</w:t>
            </w:r>
          </w:p>
        </w:tc>
        <w:tc>
          <w:tcPr>
            <w:tcW w:w="1595" w:type="dxa"/>
            <w:tcMar>
              <w:top w:w="100" w:type="dxa"/>
              <w:left w:w="100" w:type="dxa"/>
              <w:bottom w:w="100" w:type="dxa"/>
              <w:right w:w="100" w:type="dxa"/>
            </w:tcMar>
          </w:tcPr>
          <w:p w14:paraId="66999A1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2DB9441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1.39</w:t>
            </w:r>
          </w:p>
        </w:tc>
        <w:tc>
          <w:tcPr>
            <w:tcW w:w="1520" w:type="dxa"/>
            <w:tcMar>
              <w:top w:w="100" w:type="dxa"/>
              <w:left w:w="100" w:type="dxa"/>
              <w:bottom w:w="100" w:type="dxa"/>
              <w:right w:w="100" w:type="dxa"/>
            </w:tcMar>
          </w:tcPr>
          <w:p w14:paraId="3776EB9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1.62</w:t>
            </w:r>
          </w:p>
        </w:tc>
      </w:tr>
      <w:tr w:rsidR="00F223C4" w14:paraId="2E11FBE6" w14:textId="77777777">
        <w:tc>
          <w:tcPr>
            <w:tcW w:w="2030" w:type="dxa"/>
            <w:tcMar>
              <w:top w:w="100" w:type="dxa"/>
              <w:left w:w="100" w:type="dxa"/>
              <w:bottom w:w="100" w:type="dxa"/>
              <w:right w:w="100" w:type="dxa"/>
            </w:tcMar>
          </w:tcPr>
          <w:p w14:paraId="1325429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Nitrate</w:t>
            </w:r>
          </w:p>
        </w:tc>
        <w:tc>
          <w:tcPr>
            <w:tcW w:w="2180" w:type="dxa"/>
            <w:tcMar>
              <w:top w:w="100" w:type="dxa"/>
              <w:left w:w="100" w:type="dxa"/>
              <w:bottom w:w="100" w:type="dxa"/>
              <w:right w:w="100" w:type="dxa"/>
            </w:tcMar>
          </w:tcPr>
          <w:p w14:paraId="1778A9A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NO3</w:t>
            </w:r>
          </w:p>
        </w:tc>
        <w:tc>
          <w:tcPr>
            <w:tcW w:w="1595" w:type="dxa"/>
            <w:tcMar>
              <w:top w:w="100" w:type="dxa"/>
              <w:left w:w="100" w:type="dxa"/>
              <w:bottom w:w="100" w:type="dxa"/>
              <w:right w:w="100" w:type="dxa"/>
            </w:tcMar>
          </w:tcPr>
          <w:p w14:paraId="0B11E6E8"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48D4075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1.33</w:t>
            </w:r>
          </w:p>
        </w:tc>
        <w:tc>
          <w:tcPr>
            <w:tcW w:w="1520" w:type="dxa"/>
            <w:tcMar>
              <w:top w:w="100" w:type="dxa"/>
              <w:left w:w="100" w:type="dxa"/>
              <w:bottom w:w="100" w:type="dxa"/>
              <w:right w:w="100" w:type="dxa"/>
            </w:tcMar>
          </w:tcPr>
          <w:p w14:paraId="092A1270"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1.70</w:t>
            </w:r>
          </w:p>
        </w:tc>
      </w:tr>
      <w:tr w:rsidR="00F223C4" w14:paraId="5CBFE99E" w14:textId="77777777">
        <w:tc>
          <w:tcPr>
            <w:tcW w:w="2030" w:type="dxa"/>
            <w:tcMar>
              <w:top w:w="100" w:type="dxa"/>
              <w:left w:w="100" w:type="dxa"/>
              <w:bottom w:w="100" w:type="dxa"/>
              <w:right w:w="100" w:type="dxa"/>
            </w:tcMar>
          </w:tcPr>
          <w:p w14:paraId="02F97CA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Copper</w:t>
            </w:r>
          </w:p>
        </w:tc>
        <w:tc>
          <w:tcPr>
            <w:tcW w:w="2180" w:type="dxa"/>
            <w:tcMar>
              <w:top w:w="100" w:type="dxa"/>
              <w:left w:w="100" w:type="dxa"/>
              <w:bottom w:w="100" w:type="dxa"/>
              <w:right w:w="100" w:type="dxa"/>
            </w:tcMar>
          </w:tcPr>
          <w:p w14:paraId="382FBAD5" w14:textId="77777777" w:rsidR="00F223C4" w:rsidRDefault="00573F6B">
            <w:pPr>
              <w:pStyle w:val="normal0"/>
              <w:widowControl w:val="0"/>
              <w:spacing w:line="480" w:lineRule="auto"/>
              <w:jc w:val="center"/>
            </w:pPr>
            <w:proofErr w:type="spellStart"/>
            <w:r>
              <w:rPr>
                <w:rFonts w:ascii="Times New Roman" w:eastAsia="Times New Roman" w:hAnsi="Times New Roman" w:cs="Times New Roman"/>
                <w:color w:val="333333"/>
                <w:sz w:val="24"/>
                <w:highlight w:val="white"/>
              </w:rPr>
              <w:t>Cu_tr</w:t>
            </w:r>
            <w:proofErr w:type="spellEnd"/>
          </w:p>
        </w:tc>
        <w:tc>
          <w:tcPr>
            <w:tcW w:w="1595" w:type="dxa"/>
            <w:tcMar>
              <w:top w:w="100" w:type="dxa"/>
              <w:left w:w="100" w:type="dxa"/>
              <w:bottom w:w="100" w:type="dxa"/>
              <w:right w:w="100" w:type="dxa"/>
            </w:tcMar>
          </w:tcPr>
          <w:p w14:paraId="1A1F3EA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3BB31270"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1.14</w:t>
            </w:r>
          </w:p>
        </w:tc>
        <w:tc>
          <w:tcPr>
            <w:tcW w:w="1520" w:type="dxa"/>
            <w:tcMar>
              <w:top w:w="100" w:type="dxa"/>
              <w:left w:w="100" w:type="dxa"/>
              <w:bottom w:w="100" w:type="dxa"/>
              <w:right w:w="100" w:type="dxa"/>
            </w:tcMar>
          </w:tcPr>
          <w:p w14:paraId="5FD72C00"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7266C304" w14:textId="77777777">
        <w:tc>
          <w:tcPr>
            <w:tcW w:w="2030" w:type="dxa"/>
            <w:tcMar>
              <w:top w:w="100" w:type="dxa"/>
              <w:left w:w="100" w:type="dxa"/>
              <w:bottom w:w="100" w:type="dxa"/>
              <w:right w:w="100" w:type="dxa"/>
            </w:tcMar>
          </w:tcPr>
          <w:p w14:paraId="497248A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405960D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Doc_r5</w:t>
            </w:r>
          </w:p>
        </w:tc>
        <w:tc>
          <w:tcPr>
            <w:tcW w:w="1595" w:type="dxa"/>
            <w:tcMar>
              <w:top w:w="100" w:type="dxa"/>
              <w:left w:w="100" w:type="dxa"/>
              <w:bottom w:w="100" w:type="dxa"/>
              <w:right w:w="100" w:type="dxa"/>
            </w:tcMar>
          </w:tcPr>
          <w:p w14:paraId="3FE41654"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2C397DA4"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1.11</w:t>
            </w:r>
          </w:p>
        </w:tc>
        <w:tc>
          <w:tcPr>
            <w:tcW w:w="1520" w:type="dxa"/>
            <w:tcMar>
              <w:top w:w="100" w:type="dxa"/>
              <w:left w:w="100" w:type="dxa"/>
              <w:bottom w:w="100" w:type="dxa"/>
              <w:right w:w="100" w:type="dxa"/>
            </w:tcMar>
          </w:tcPr>
          <w:p w14:paraId="3495D05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1.86</w:t>
            </w:r>
          </w:p>
        </w:tc>
      </w:tr>
      <w:tr w:rsidR="00F223C4" w14:paraId="033C629E" w14:textId="77777777">
        <w:tc>
          <w:tcPr>
            <w:tcW w:w="2030" w:type="dxa"/>
            <w:tcMar>
              <w:top w:w="100" w:type="dxa"/>
              <w:left w:w="100" w:type="dxa"/>
              <w:bottom w:w="100" w:type="dxa"/>
              <w:right w:w="100" w:type="dxa"/>
            </w:tcMar>
          </w:tcPr>
          <w:p w14:paraId="6B5464BD"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Chloride</w:t>
            </w:r>
          </w:p>
        </w:tc>
        <w:tc>
          <w:tcPr>
            <w:tcW w:w="2180" w:type="dxa"/>
            <w:tcMar>
              <w:top w:w="100" w:type="dxa"/>
              <w:left w:w="100" w:type="dxa"/>
              <w:bottom w:w="100" w:type="dxa"/>
              <w:right w:w="100" w:type="dxa"/>
            </w:tcMar>
          </w:tcPr>
          <w:p w14:paraId="1FA9A34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cl</w:t>
            </w:r>
          </w:p>
        </w:tc>
        <w:tc>
          <w:tcPr>
            <w:tcW w:w="1595" w:type="dxa"/>
            <w:tcMar>
              <w:top w:w="100" w:type="dxa"/>
              <w:left w:w="100" w:type="dxa"/>
              <w:bottom w:w="100" w:type="dxa"/>
              <w:right w:w="100" w:type="dxa"/>
            </w:tcMar>
          </w:tcPr>
          <w:p w14:paraId="49E9443D"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14EBBE84"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1.05</w:t>
            </w:r>
          </w:p>
        </w:tc>
        <w:tc>
          <w:tcPr>
            <w:tcW w:w="1520" w:type="dxa"/>
            <w:tcMar>
              <w:top w:w="100" w:type="dxa"/>
              <w:left w:w="100" w:type="dxa"/>
              <w:bottom w:w="100" w:type="dxa"/>
              <w:right w:w="100" w:type="dxa"/>
            </w:tcMar>
          </w:tcPr>
          <w:p w14:paraId="32F8861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1.61</w:t>
            </w:r>
          </w:p>
        </w:tc>
      </w:tr>
      <w:tr w:rsidR="00F223C4" w14:paraId="2F93CD10" w14:textId="77777777">
        <w:tc>
          <w:tcPr>
            <w:tcW w:w="2030" w:type="dxa"/>
            <w:tcMar>
              <w:top w:w="100" w:type="dxa"/>
              <w:left w:w="100" w:type="dxa"/>
              <w:bottom w:w="100" w:type="dxa"/>
              <w:right w:w="100" w:type="dxa"/>
            </w:tcMar>
          </w:tcPr>
          <w:p w14:paraId="3EA0077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1C4B1F5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Gap_557_p</w:t>
            </w:r>
          </w:p>
        </w:tc>
        <w:tc>
          <w:tcPr>
            <w:tcW w:w="1595" w:type="dxa"/>
            <w:tcMar>
              <w:top w:w="100" w:type="dxa"/>
              <w:left w:w="100" w:type="dxa"/>
              <w:bottom w:w="100" w:type="dxa"/>
              <w:right w:w="100" w:type="dxa"/>
            </w:tcMar>
          </w:tcPr>
          <w:p w14:paraId="08FD7B6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7F733C5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1.03</w:t>
            </w:r>
          </w:p>
        </w:tc>
        <w:tc>
          <w:tcPr>
            <w:tcW w:w="1520" w:type="dxa"/>
            <w:tcMar>
              <w:top w:w="100" w:type="dxa"/>
              <w:left w:w="100" w:type="dxa"/>
              <w:bottom w:w="100" w:type="dxa"/>
              <w:right w:w="100" w:type="dxa"/>
            </w:tcMar>
          </w:tcPr>
          <w:p w14:paraId="02DE9200"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1.68</w:t>
            </w:r>
          </w:p>
        </w:tc>
      </w:tr>
      <w:tr w:rsidR="00F223C4" w14:paraId="77540F91" w14:textId="77777777">
        <w:tc>
          <w:tcPr>
            <w:tcW w:w="2030" w:type="dxa"/>
            <w:tcMar>
              <w:top w:w="100" w:type="dxa"/>
              <w:left w:w="100" w:type="dxa"/>
              <w:bottom w:w="100" w:type="dxa"/>
              <w:right w:w="100" w:type="dxa"/>
            </w:tcMar>
          </w:tcPr>
          <w:p w14:paraId="542EA818"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1CF383ED" w14:textId="77777777" w:rsidR="00F223C4" w:rsidRDefault="00573F6B">
            <w:pPr>
              <w:pStyle w:val="normal0"/>
              <w:widowControl w:val="0"/>
              <w:spacing w:line="480" w:lineRule="auto"/>
              <w:jc w:val="center"/>
            </w:pPr>
            <w:proofErr w:type="gramStart"/>
            <w:r>
              <w:rPr>
                <w:rFonts w:ascii="Times New Roman" w:eastAsia="Times New Roman" w:hAnsi="Times New Roman" w:cs="Times New Roman"/>
                <w:color w:val="333333"/>
                <w:sz w:val="24"/>
                <w:highlight w:val="white"/>
              </w:rPr>
              <w:t>din</w:t>
            </w:r>
            <w:proofErr w:type="gramEnd"/>
          </w:p>
        </w:tc>
        <w:tc>
          <w:tcPr>
            <w:tcW w:w="1595" w:type="dxa"/>
            <w:tcMar>
              <w:top w:w="100" w:type="dxa"/>
              <w:left w:w="100" w:type="dxa"/>
              <w:bottom w:w="100" w:type="dxa"/>
              <w:right w:w="100" w:type="dxa"/>
            </w:tcMar>
          </w:tcPr>
          <w:p w14:paraId="4518E17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668E0E7B"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0.99</w:t>
            </w:r>
          </w:p>
        </w:tc>
        <w:tc>
          <w:tcPr>
            <w:tcW w:w="1520" w:type="dxa"/>
            <w:tcMar>
              <w:top w:w="100" w:type="dxa"/>
              <w:left w:w="100" w:type="dxa"/>
              <w:bottom w:w="100" w:type="dxa"/>
              <w:right w:w="100" w:type="dxa"/>
            </w:tcMar>
          </w:tcPr>
          <w:p w14:paraId="72CE81B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1.34</w:t>
            </w:r>
          </w:p>
        </w:tc>
      </w:tr>
      <w:tr w:rsidR="00F223C4" w14:paraId="05BDE9D5" w14:textId="77777777">
        <w:tc>
          <w:tcPr>
            <w:tcW w:w="2030" w:type="dxa"/>
            <w:tcMar>
              <w:top w:w="100" w:type="dxa"/>
              <w:left w:w="100" w:type="dxa"/>
              <w:bottom w:w="100" w:type="dxa"/>
              <w:right w:w="100" w:type="dxa"/>
            </w:tcMar>
          </w:tcPr>
          <w:p w14:paraId="6EE61AB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0C9B039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Gap_126_p</w:t>
            </w:r>
          </w:p>
        </w:tc>
        <w:tc>
          <w:tcPr>
            <w:tcW w:w="1595" w:type="dxa"/>
            <w:tcMar>
              <w:top w:w="100" w:type="dxa"/>
              <w:left w:w="100" w:type="dxa"/>
              <w:bottom w:w="100" w:type="dxa"/>
              <w:right w:w="100" w:type="dxa"/>
            </w:tcMar>
          </w:tcPr>
          <w:p w14:paraId="31E5AB7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52EFFED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0.78</w:t>
            </w:r>
          </w:p>
        </w:tc>
        <w:tc>
          <w:tcPr>
            <w:tcW w:w="1520" w:type="dxa"/>
            <w:tcMar>
              <w:top w:w="100" w:type="dxa"/>
              <w:left w:w="100" w:type="dxa"/>
              <w:bottom w:w="100" w:type="dxa"/>
              <w:right w:w="100" w:type="dxa"/>
            </w:tcMar>
          </w:tcPr>
          <w:p w14:paraId="5C10A60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3338EC22" w14:textId="77777777">
        <w:tc>
          <w:tcPr>
            <w:tcW w:w="2030" w:type="dxa"/>
            <w:tcMar>
              <w:top w:w="100" w:type="dxa"/>
              <w:left w:w="100" w:type="dxa"/>
              <w:bottom w:w="100" w:type="dxa"/>
              <w:right w:w="100" w:type="dxa"/>
            </w:tcMar>
          </w:tcPr>
          <w:p w14:paraId="61C045F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2848769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Gap_86_p</w:t>
            </w:r>
          </w:p>
        </w:tc>
        <w:tc>
          <w:tcPr>
            <w:tcW w:w="1595" w:type="dxa"/>
            <w:tcMar>
              <w:top w:w="100" w:type="dxa"/>
              <w:left w:w="100" w:type="dxa"/>
              <w:bottom w:w="100" w:type="dxa"/>
              <w:right w:w="100" w:type="dxa"/>
            </w:tcMar>
          </w:tcPr>
          <w:p w14:paraId="7EFB17C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01CB6C8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0.75</w:t>
            </w:r>
          </w:p>
        </w:tc>
        <w:tc>
          <w:tcPr>
            <w:tcW w:w="1520" w:type="dxa"/>
            <w:tcMar>
              <w:top w:w="100" w:type="dxa"/>
              <w:left w:w="100" w:type="dxa"/>
              <w:bottom w:w="100" w:type="dxa"/>
              <w:right w:w="100" w:type="dxa"/>
            </w:tcMar>
          </w:tcPr>
          <w:p w14:paraId="74105FD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02E100F7" w14:textId="77777777">
        <w:tc>
          <w:tcPr>
            <w:tcW w:w="2030" w:type="dxa"/>
            <w:tcMar>
              <w:top w:w="100" w:type="dxa"/>
              <w:left w:w="100" w:type="dxa"/>
              <w:bottom w:w="100" w:type="dxa"/>
              <w:right w:w="100" w:type="dxa"/>
            </w:tcMar>
          </w:tcPr>
          <w:p w14:paraId="29C7B40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Copper, dissolved</w:t>
            </w:r>
          </w:p>
        </w:tc>
        <w:tc>
          <w:tcPr>
            <w:tcW w:w="2180" w:type="dxa"/>
            <w:tcMar>
              <w:top w:w="100" w:type="dxa"/>
              <w:left w:w="100" w:type="dxa"/>
              <w:bottom w:w="100" w:type="dxa"/>
              <w:right w:w="100" w:type="dxa"/>
            </w:tcMar>
          </w:tcPr>
          <w:p w14:paraId="6D529562" w14:textId="77777777" w:rsidR="00F223C4" w:rsidRDefault="00573F6B">
            <w:pPr>
              <w:pStyle w:val="normal0"/>
              <w:widowControl w:val="0"/>
              <w:spacing w:line="480" w:lineRule="auto"/>
              <w:jc w:val="center"/>
            </w:pPr>
            <w:proofErr w:type="spellStart"/>
            <w:r>
              <w:rPr>
                <w:rFonts w:ascii="Times New Roman" w:eastAsia="Times New Roman" w:hAnsi="Times New Roman" w:cs="Times New Roman"/>
                <w:color w:val="333333"/>
                <w:sz w:val="24"/>
                <w:highlight w:val="white"/>
              </w:rPr>
              <w:t>Cu_diss</w:t>
            </w:r>
            <w:proofErr w:type="spellEnd"/>
          </w:p>
        </w:tc>
        <w:tc>
          <w:tcPr>
            <w:tcW w:w="1595" w:type="dxa"/>
            <w:tcMar>
              <w:top w:w="100" w:type="dxa"/>
              <w:left w:w="100" w:type="dxa"/>
              <w:bottom w:w="100" w:type="dxa"/>
              <w:right w:w="100" w:type="dxa"/>
            </w:tcMar>
          </w:tcPr>
          <w:p w14:paraId="1439C1D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06CD5A74"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0.74</w:t>
            </w:r>
          </w:p>
        </w:tc>
        <w:tc>
          <w:tcPr>
            <w:tcW w:w="1520" w:type="dxa"/>
            <w:tcMar>
              <w:top w:w="100" w:type="dxa"/>
              <w:left w:w="100" w:type="dxa"/>
              <w:bottom w:w="100" w:type="dxa"/>
              <w:right w:w="100" w:type="dxa"/>
            </w:tcMar>
          </w:tcPr>
          <w:p w14:paraId="0F13BA5B"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6312FC7E" w14:textId="77777777">
        <w:tc>
          <w:tcPr>
            <w:tcW w:w="2030" w:type="dxa"/>
            <w:tcMar>
              <w:top w:w="100" w:type="dxa"/>
              <w:left w:w="100" w:type="dxa"/>
              <w:bottom w:w="100" w:type="dxa"/>
              <w:right w:w="100" w:type="dxa"/>
            </w:tcMar>
          </w:tcPr>
          <w:p w14:paraId="0CEEB74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Calcium</w:t>
            </w:r>
          </w:p>
        </w:tc>
        <w:tc>
          <w:tcPr>
            <w:tcW w:w="2180" w:type="dxa"/>
            <w:tcMar>
              <w:top w:w="100" w:type="dxa"/>
              <w:left w:w="100" w:type="dxa"/>
              <w:bottom w:w="100" w:type="dxa"/>
              <w:right w:w="100" w:type="dxa"/>
            </w:tcMar>
          </w:tcPr>
          <w:p w14:paraId="3CFA1DCD" w14:textId="77777777" w:rsidR="00F223C4" w:rsidRDefault="00573F6B">
            <w:pPr>
              <w:pStyle w:val="normal0"/>
              <w:widowControl w:val="0"/>
              <w:spacing w:line="480" w:lineRule="auto"/>
              <w:jc w:val="center"/>
            </w:pPr>
            <w:proofErr w:type="spellStart"/>
            <w:r>
              <w:rPr>
                <w:rFonts w:ascii="Times New Roman" w:eastAsia="Times New Roman" w:hAnsi="Times New Roman" w:cs="Times New Roman"/>
                <w:color w:val="333333"/>
                <w:sz w:val="24"/>
                <w:highlight w:val="white"/>
              </w:rPr>
              <w:t>ca</w:t>
            </w:r>
            <w:proofErr w:type="spellEnd"/>
          </w:p>
        </w:tc>
        <w:tc>
          <w:tcPr>
            <w:tcW w:w="1595" w:type="dxa"/>
            <w:tcMar>
              <w:top w:w="100" w:type="dxa"/>
              <w:left w:w="100" w:type="dxa"/>
              <w:bottom w:w="100" w:type="dxa"/>
              <w:right w:w="100" w:type="dxa"/>
            </w:tcMar>
          </w:tcPr>
          <w:p w14:paraId="6256075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1965A420"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0.70</w:t>
            </w:r>
          </w:p>
        </w:tc>
        <w:tc>
          <w:tcPr>
            <w:tcW w:w="1520" w:type="dxa"/>
            <w:tcMar>
              <w:top w:w="100" w:type="dxa"/>
              <w:left w:w="100" w:type="dxa"/>
              <w:bottom w:w="100" w:type="dxa"/>
              <w:right w:w="100" w:type="dxa"/>
            </w:tcMar>
          </w:tcPr>
          <w:p w14:paraId="6B562694"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1.41</w:t>
            </w:r>
          </w:p>
        </w:tc>
      </w:tr>
      <w:tr w:rsidR="00F223C4" w14:paraId="29E35440" w14:textId="77777777">
        <w:tc>
          <w:tcPr>
            <w:tcW w:w="2030" w:type="dxa"/>
            <w:tcMar>
              <w:top w:w="100" w:type="dxa"/>
              <w:left w:w="100" w:type="dxa"/>
              <w:bottom w:w="100" w:type="dxa"/>
              <w:right w:w="100" w:type="dxa"/>
            </w:tcMar>
          </w:tcPr>
          <w:p w14:paraId="6A6D4A0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7DBD1F9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Toc_r5</w:t>
            </w:r>
          </w:p>
        </w:tc>
        <w:tc>
          <w:tcPr>
            <w:tcW w:w="1595" w:type="dxa"/>
            <w:tcMar>
              <w:top w:w="100" w:type="dxa"/>
              <w:left w:w="100" w:type="dxa"/>
              <w:bottom w:w="100" w:type="dxa"/>
              <w:right w:w="100" w:type="dxa"/>
            </w:tcMar>
          </w:tcPr>
          <w:p w14:paraId="5B70ECA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1633503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0.66</w:t>
            </w:r>
          </w:p>
        </w:tc>
        <w:tc>
          <w:tcPr>
            <w:tcW w:w="1520" w:type="dxa"/>
            <w:tcMar>
              <w:top w:w="100" w:type="dxa"/>
              <w:left w:w="100" w:type="dxa"/>
              <w:bottom w:w="100" w:type="dxa"/>
              <w:right w:w="100" w:type="dxa"/>
            </w:tcMar>
          </w:tcPr>
          <w:p w14:paraId="4999BC8D"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365613FE" w14:textId="77777777">
        <w:tc>
          <w:tcPr>
            <w:tcW w:w="2030" w:type="dxa"/>
            <w:tcMar>
              <w:top w:w="100" w:type="dxa"/>
              <w:left w:w="100" w:type="dxa"/>
              <w:bottom w:w="100" w:type="dxa"/>
              <w:right w:w="100" w:type="dxa"/>
            </w:tcMar>
          </w:tcPr>
          <w:p w14:paraId="1123EBB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Iron</w:t>
            </w:r>
          </w:p>
        </w:tc>
        <w:tc>
          <w:tcPr>
            <w:tcW w:w="2180" w:type="dxa"/>
            <w:tcMar>
              <w:top w:w="100" w:type="dxa"/>
              <w:left w:w="100" w:type="dxa"/>
              <w:bottom w:w="100" w:type="dxa"/>
              <w:right w:w="100" w:type="dxa"/>
            </w:tcMar>
          </w:tcPr>
          <w:p w14:paraId="2A16F532" w14:textId="77777777" w:rsidR="00F223C4" w:rsidRDefault="00573F6B">
            <w:pPr>
              <w:pStyle w:val="normal0"/>
              <w:widowControl w:val="0"/>
              <w:spacing w:line="480" w:lineRule="auto"/>
              <w:jc w:val="center"/>
            </w:pPr>
            <w:proofErr w:type="spellStart"/>
            <w:r>
              <w:rPr>
                <w:rFonts w:ascii="Times New Roman" w:eastAsia="Times New Roman" w:hAnsi="Times New Roman" w:cs="Times New Roman"/>
                <w:color w:val="333333"/>
                <w:sz w:val="24"/>
                <w:highlight w:val="white"/>
              </w:rPr>
              <w:t>Fe_tr</w:t>
            </w:r>
            <w:proofErr w:type="spellEnd"/>
          </w:p>
        </w:tc>
        <w:tc>
          <w:tcPr>
            <w:tcW w:w="1595" w:type="dxa"/>
            <w:tcMar>
              <w:top w:w="100" w:type="dxa"/>
              <w:left w:w="100" w:type="dxa"/>
              <w:bottom w:w="100" w:type="dxa"/>
              <w:right w:w="100" w:type="dxa"/>
            </w:tcMar>
          </w:tcPr>
          <w:p w14:paraId="4DC9429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3D0CD3B4"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0.63</w:t>
            </w:r>
          </w:p>
        </w:tc>
        <w:tc>
          <w:tcPr>
            <w:tcW w:w="1520" w:type="dxa"/>
            <w:tcMar>
              <w:top w:w="100" w:type="dxa"/>
              <w:left w:w="100" w:type="dxa"/>
              <w:bottom w:w="100" w:type="dxa"/>
              <w:right w:w="100" w:type="dxa"/>
            </w:tcMar>
          </w:tcPr>
          <w:p w14:paraId="30227E5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2.13</w:t>
            </w:r>
          </w:p>
        </w:tc>
      </w:tr>
      <w:tr w:rsidR="00F223C4" w14:paraId="7DE763CB" w14:textId="77777777">
        <w:tc>
          <w:tcPr>
            <w:tcW w:w="2030" w:type="dxa"/>
            <w:tcMar>
              <w:top w:w="100" w:type="dxa"/>
              <w:left w:w="100" w:type="dxa"/>
              <w:bottom w:w="100" w:type="dxa"/>
              <w:right w:w="100" w:type="dxa"/>
            </w:tcMar>
          </w:tcPr>
          <w:p w14:paraId="1F49D430"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Sodium</w:t>
            </w:r>
          </w:p>
        </w:tc>
        <w:tc>
          <w:tcPr>
            <w:tcW w:w="2180" w:type="dxa"/>
            <w:tcMar>
              <w:top w:w="100" w:type="dxa"/>
              <w:left w:w="100" w:type="dxa"/>
              <w:bottom w:w="100" w:type="dxa"/>
              <w:right w:w="100" w:type="dxa"/>
            </w:tcMar>
          </w:tcPr>
          <w:p w14:paraId="6E5DF1E7" w14:textId="77777777" w:rsidR="00F223C4" w:rsidRDefault="00573F6B">
            <w:pPr>
              <w:pStyle w:val="normal0"/>
              <w:widowControl w:val="0"/>
              <w:spacing w:line="480" w:lineRule="auto"/>
              <w:jc w:val="center"/>
            </w:pPr>
            <w:proofErr w:type="spellStart"/>
            <w:proofErr w:type="gramStart"/>
            <w:r>
              <w:rPr>
                <w:rFonts w:ascii="Times New Roman" w:eastAsia="Times New Roman" w:hAnsi="Times New Roman" w:cs="Times New Roman"/>
                <w:color w:val="333333"/>
                <w:sz w:val="24"/>
                <w:highlight w:val="white"/>
              </w:rPr>
              <w:t>na</w:t>
            </w:r>
            <w:proofErr w:type="spellEnd"/>
            <w:proofErr w:type="gramEnd"/>
          </w:p>
        </w:tc>
        <w:tc>
          <w:tcPr>
            <w:tcW w:w="1595" w:type="dxa"/>
            <w:tcMar>
              <w:top w:w="100" w:type="dxa"/>
              <w:left w:w="100" w:type="dxa"/>
              <w:bottom w:w="100" w:type="dxa"/>
              <w:right w:w="100" w:type="dxa"/>
            </w:tcMar>
          </w:tcPr>
          <w:p w14:paraId="25161B2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5C1CD1A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0.60</w:t>
            </w:r>
          </w:p>
        </w:tc>
        <w:tc>
          <w:tcPr>
            <w:tcW w:w="1520" w:type="dxa"/>
            <w:tcMar>
              <w:top w:w="100" w:type="dxa"/>
              <w:left w:w="100" w:type="dxa"/>
              <w:bottom w:w="100" w:type="dxa"/>
              <w:right w:w="100" w:type="dxa"/>
            </w:tcMar>
          </w:tcPr>
          <w:p w14:paraId="58A2F03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438648ED" w14:textId="77777777">
        <w:tc>
          <w:tcPr>
            <w:tcW w:w="2030" w:type="dxa"/>
            <w:tcMar>
              <w:top w:w="100" w:type="dxa"/>
              <w:left w:w="100" w:type="dxa"/>
              <w:bottom w:w="100" w:type="dxa"/>
              <w:right w:w="100" w:type="dxa"/>
            </w:tcMar>
          </w:tcPr>
          <w:p w14:paraId="30EC6AD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78CAA85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Gap_568_p</w:t>
            </w:r>
          </w:p>
        </w:tc>
        <w:tc>
          <w:tcPr>
            <w:tcW w:w="1595" w:type="dxa"/>
            <w:tcMar>
              <w:top w:w="100" w:type="dxa"/>
              <w:left w:w="100" w:type="dxa"/>
              <w:bottom w:w="100" w:type="dxa"/>
              <w:right w:w="100" w:type="dxa"/>
            </w:tcMar>
          </w:tcPr>
          <w:p w14:paraId="11AA133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44AEE7C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0.60</w:t>
            </w:r>
          </w:p>
        </w:tc>
        <w:tc>
          <w:tcPr>
            <w:tcW w:w="1520" w:type="dxa"/>
            <w:tcMar>
              <w:top w:w="100" w:type="dxa"/>
              <w:left w:w="100" w:type="dxa"/>
              <w:bottom w:w="100" w:type="dxa"/>
              <w:right w:w="100" w:type="dxa"/>
            </w:tcMar>
          </w:tcPr>
          <w:p w14:paraId="04FEF19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3D5E5F62" w14:textId="77777777">
        <w:tc>
          <w:tcPr>
            <w:tcW w:w="2030" w:type="dxa"/>
            <w:tcMar>
              <w:top w:w="100" w:type="dxa"/>
              <w:left w:w="100" w:type="dxa"/>
              <w:bottom w:w="100" w:type="dxa"/>
              <w:right w:w="100" w:type="dxa"/>
            </w:tcMar>
          </w:tcPr>
          <w:p w14:paraId="11A8929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Zinc</w:t>
            </w:r>
          </w:p>
        </w:tc>
        <w:tc>
          <w:tcPr>
            <w:tcW w:w="2180" w:type="dxa"/>
            <w:tcMar>
              <w:top w:w="100" w:type="dxa"/>
              <w:left w:w="100" w:type="dxa"/>
              <w:bottom w:w="100" w:type="dxa"/>
              <w:right w:w="100" w:type="dxa"/>
            </w:tcMar>
          </w:tcPr>
          <w:p w14:paraId="0B0CE402" w14:textId="77777777" w:rsidR="00F223C4" w:rsidRDefault="00573F6B">
            <w:pPr>
              <w:pStyle w:val="normal0"/>
              <w:widowControl w:val="0"/>
              <w:spacing w:line="480" w:lineRule="auto"/>
              <w:jc w:val="center"/>
            </w:pPr>
            <w:proofErr w:type="spellStart"/>
            <w:r>
              <w:rPr>
                <w:rFonts w:ascii="Times New Roman" w:eastAsia="Times New Roman" w:hAnsi="Times New Roman" w:cs="Times New Roman"/>
                <w:color w:val="333333"/>
                <w:sz w:val="24"/>
                <w:highlight w:val="white"/>
              </w:rPr>
              <w:t>Zn_tr</w:t>
            </w:r>
            <w:proofErr w:type="spellEnd"/>
          </w:p>
        </w:tc>
        <w:tc>
          <w:tcPr>
            <w:tcW w:w="1595" w:type="dxa"/>
            <w:tcMar>
              <w:top w:w="100" w:type="dxa"/>
              <w:left w:w="100" w:type="dxa"/>
              <w:bottom w:w="100" w:type="dxa"/>
              <w:right w:w="100" w:type="dxa"/>
            </w:tcMar>
          </w:tcPr>
          <w:p w14:paraId="0893CDD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294C4B8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0.58</w:t>
            </w:r>
          </w:p>
        </w:tc>
        <w:tc>
          <w:tcPr>
            <w:tcW w:w="1520" w:type="dxa"/>
            <w:tcMar>
              <w:top w:w="100" w:type="dxa"/>
              <w:left w:w="100" w:type="dxa"/>
              <w:bottom w:w="100" w:type="dxa"/>
              <w:right w:w="100" w:type="dxa"/>
            </w:tcMar>
          </w:tcPr>
          <w:p w14:paraId="6EFB64F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5DF33090" w14:textId="77777777">
        <w:tc>
          <w:tcPr>
            <w:tcW w:w="2030" w:type="dxa"/>
            <w:tcMar>
              <w:top w:w="100" w:type="dxa"/>
              <w:left w:w="100" w:type="dxa"/>
              <w:bottom w:w="100" w:type="dxa"/>
              <w:right w:w="100" w:type="dxa"/>
            </w:tcMar>
          </w:tcPr>
          <w:p w14:paraId="687DF6D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437441F8"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O_po4</w:t>
            </w:r>
          </w:p>
        </w:tc>
        <w:tc>
          <w:tcPr>
            <w:tcW w:w="1595" w:type="dxa"/>
            <w:tcMar>
              <w:top w:w="100" w:type="dxa"/>
              <w:left w:w="100" w:type="dxa"/>
              <w:bottom w:w="100" w:type="dxa"/>
              <w:right w:w="100" w:type="dxa"/>
            </w:tcMar>
          </w:tcPr>
          <w:p w14:paraId="5E139E1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31A4876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0.57</w:t>
            </w:r>
          </w:p>
        </w:tc>
        <w:tc>
          <w:tcPr>
            <w:tcW w:w="1520" w:type="dxa"/>
            <w:tcMar>
              <w:top w:w="100" w:type="dxa"/>
              <w:left w:w="100" w:type="dxa"/>
              <w:bottom w:w="100" w:type="dxa"/>
              <w:right w:w="100" w:type="dxa"/>
            </w:tcMar>
          </w:tcPr>
          <w:p w14:paraId="0FEBA3A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1.27</w:t>
            </w:r>
          </w:p>
        </w:tc>
      </w:tr>
      <w:tr w:rsidR="00F223C4" w14:paraId="4726774F" w14:textId="77777777">
        <w:tc>
          <w:tcPr>
            <w:tcW w:w="2030" w:type="dxa"/>
            <w:tcMar>
              <w:top w:w="100" w:type="dxa"/>
              <w:left w:w="100" w:type="dxa"/>
              <w:bottom w:w="100" w:type="dxa"/>
              <w:right w:w="100" w:type="dxa"/>
            </w:tcMar>
          </w:tcPr>
          <w:p w14:paraId="559AE2C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Sulfate</w:t>
            </w:r>
          </w:p>
        </w:tc>
        <w:tc>
          <w:tcPr>
            <w:tcW w:w="2180" w:type="dxa"/>
            <w:tcMar>
              <w:top w:w="100" w:type="dxa"/>
              <w:left w:w="100" w:type="dxa"/>
              <w:bottom w:w="100" w:type="dxa"/>
              <w:right w:w="100" w:type="dxa"/>
            </w:tcMar>
          </w:tcPr>
          <w:p w14:paraId="31FB87D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SO4</w:t>
            </w:r>
          </w:p>
        </w:tc>
        <w:tc>
          <w:tcPr>
            <w:tcW w:w="1595" w:type="dxa"/>
            <w:tcMar>
              <w:top w:w="100" w:type="dxa"/>
              <w:left w:w="100" w:type="dxa"/>
              <w:bottom w:w="100" w:type="dxa"/>
              <w:right w:w="100" w:type="dxa"/>
            </w:tcMar>
          </w:tcPr>
          <w:p w14:paraId="199669B8"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3A6276E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0.57</w:t>
            </w:r>
          </w:p>
        </w:tc>
        <w:tc>
          <w:tcPr>
            <w:tcW w:w="1520" w:type="dxa"/>
            <w:tcMar>
              <w:top w:w="100" w:type="dxa"/>
              <w:left w:w="100" w:type="dxa"/>
              <w:bottom w:w="100" w:type="dxa"/>
              <w:right w:w="100" w:type="dxa"/>
            </w:tcMar>
          </w:tcPr>
          <w:p w14:paraId="6E79866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2E3E95BC" w14:textId="77777777">
        <w:tc>
          <w:tcPr>
            <w:tcW w:w="2030" w:type="dxa"/>
            <w:tcMar>
              <w:top w:w="100" w:type="dxa"/>
              <w:left w:w="100" w:type="dxa"/>
              <w:bottom w:w="100" w:type="dxa"/>
              <w:right w:w="100" w:type="dxa"/>
            </w:tcMar>
          </w:tcPr>
          <w:p w14:paraId="29BBF3A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2A7E50D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Gap_583_p</w:t>
            </w:r>
          </w:p>
        </w:tc>
        <w:tc>
          <w:tcPr>
            <w:tcW w:w="1595" w:type="dxa"/>
            <w:tcMar>
              <w:top w:w="100" w:type="dxa"/>
              <w:left w:w="100" w:type="dxa"/>
              <w:bottom w:w="100" w:type="dxa"/>
              <w:right w:w="100" w:type="dxa"/>
            </w:tcMar>
          </w:tcPr>
          <w:p w14:paraId="4AF00A6B"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75CC7B3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0.51</w:t>
            </w:r>
          </w:p>
        </w:tc>
        <w:tc>
          <w:tcPr>
            <w:tcW w:w="1520" w:type="dxa"/>
            <w:tcMar>
              <w:top w:w="100" w:type="dxa"/>
              <w:left w:w="100" w:type="dxa"/>
              <w:bottom w:w="100" w:type="dxa"/>
              <w:right w:w="100" w:type="dxa"/>
            </w:tcMar>
          </w:tcPr>
          <w:p w14:paraId="409EFC3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25E88AB8" w14:textId="77777777">
        <w:tc>
          <w:tcPr>
            <w:tcW w:w="2030" w:type="dxa"/>
            <w:tcMar>
              <w:top w:w="100" w:type="dxa"/>
              <w:left w:w="100" w:type="dxa"/>
              <w:bottom w:w="100" w:type="dxa"/>
              <w:right w:w="100" w:type="dxa"/>
            </w:tcMar>
          </w:tcPr>
          <w:p w14:paraId="3203194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Manganese</w:t>
            </w:r>
          </w:p>
        </w:tc>
        <w:tc>
          <w:tcPr>
            <w:tcW w:w="2180" w:type="dxa"/>
            <w:tcMar>
              <w:top w:w="100" w:type="dxa"/>
              <w:left w:w="100" w:type="dxa"/>
              <w:bottom w:w="100" w:type="dxa"/>
              <w:right w:w="100" w:type="dxa"/>
            </w:tcMar>
          </w:tcPr>
          <w:p w14:paraId="3BED7350" w14:textId="77777777" w:rsidR="00F223C4" w:rsidRDefault="00573F6B">
            <w:pPr>
              <w:pStyle w:val="normal0"/>
              <w:widowControl w:val="0"/>
              <w:spacing w:line="480" w:lineRule="auto"/>
              <w:jc w:val="center"/>
            </w:pPr>
            <w:proofErr w:type="spellStart"/>
            <w:r>
              <w:rPr>
                <w:rFonts w:ascii="Times New Roman" w:eastAsia="Times New Roman" w:hAnsi="Times New Roman" w:cs="Times New Roman"/>
                <w:color w:val="333333"/>
                <w:sz w:val="24"/>
                <w:highlight w:val="white"/>
              </w:rPr>
              <w:t>Mn_tr</w:t>
            </w:r>
            <w:proofErr w:type="spellEnd"/>
          </w:p>
        </w:tc>
        <w:tc>
          <w:tcPr>
            <w:tcW w:w="1595" w:type="dxa"/>
            <w:tcMar>
              <w:top w:w="100" w:type="dxa"/>
              <w:left w:w="100" w:type="dxa"/>
              <w:bottom w:w="100" w:type="dxa"/>
              <w:right w:w="100" w:type="dxa"/>
            </w:tcMar>
          </w:tcPr>
          <w:p w14:paraId="1F6D989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4A8361C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0.51</w:t>
            </w:r>
          </w:p>
        </w:tc>
        <w:tc>
          <w:tcPr>
            <w:tcW w:w="1520" w:type="dxa"/>
            <w:tcMar>
              <w:top w:w="100" w:type="dxa"/>
              <w:left w:w="100" w:type="dxa"/>
              <w:bottom w:w="100" w:type="dxa"/>
              <w:right w:w="100" w:type="dxa"/>
            </w:tcMar>
          </w:tcPr>
          <w:p w14:paraId="2D4AB40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4F9CE0B7" w14:textId="77777777">
        <w:tc>
          <w:tcPr>
            <w:tcW w:w="2030" w:type="dxa"/>
            <w:tcMar>
              <w:top w:w="100" w:type="dxa"/>
              <w:left w:w="100" w:type="dxa"/>
              <w:bottom w:w="100" w:type="dxa"/>
              <w:right w:w="100" w:type="dxa"/>
            </w:tcMar>
          </w:tcPr>
          <w:p w14:paraId="651E6E1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5B723980" w14:textId="77777777" w:rsidR="00F223C4" w:rsidRDefault="00573F6B">
            <w:pPr>
              <w:pStyle w:val="normal0"/>
              <w:widowControl w:val="0"/>
              <w:spacing w:line="480" w:lineRule="auto"/>
              <w:jc w:val="center"/>
            </w:pPr>
            <w:proofErr w:type="spellStart"/>
            <w:proofErr w:type="gramStart"/>
            <w:r>
              <w:rPr>
                <w:rFonts w:ascii="Times New Roman" w:eastAsia="Times New Roman" w:hAnsi="Times New Roman" w:cs="Times New Roman"/>
                <w:color w:val="333333"/>
                <w:sz w:val="24"/>
                <w:highlight w:val="white"/>
              </w:rPr>
              <w:t>tp</w:t>
            </w:r>
            <w:proofErr w:type="spellEnd"/>
            <w:proofErr w:type="gramEnd"/>
          </w:p>
        </w:tc>
        <w:tc>
          <w:tcPr>
            <w:tcW w:w="1595" w:type="dxa"/>
            <w:tcMar>
              <w:top w:w="100" w:type="dxa"/>
              <w:left w:w="100" w:type="dxa"/>
              <w:bottom w:w="100" w:type="dxa"/>
              <w:right w:w="100" w:type="dxa"/>
            </w:tcMar>
          </w:tcPr>
          <w:p w14:paraId="4814D8D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62CF74D0"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0.46</w:t>
            </w:r>
          </w:p>
        </w:tc>
        <w:tc>
          <w:tcPr>
            <w:tcW w:w="1520" w:type="dxa"/>
            <w:tcMar>
              <w:top w:w="100" w:type="dxa"/>
              <w:left w:w="100" w:type="dxa"/>
              <w:bottom w:w="100" w:type="dxa"/>
              <w:right w:w="100" w:type="dxa"/>
            </w:tcMar>
          </w:tcPr>
          <w:p w14:paraId="4BC13F0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1BC192A2" w14:textId="77777777">
        <w:tc>
          <w:tcPr>
            <w:tcW w:w="2030" w:type="dxa"/>
            <w:tcMar>
              <w:top w:w="100" w:type="dxa"/>
              <w:left w:w="100" w:type="dxa"/>
              <w:bottom w:w="100" w:type="dxa"/>
              <w:right w:w="100" w:type="dxa"/>
            </w:tcMar>
          </w:tcPr>
          <w:p w14:paraId="5065A42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Specific Conductance</w:t>
            </w:r>
          </w:p>
        </w:tc>
        <w:tc>
          <w:tcPr>
            <w:tcW w:w="2180" w:type="dxa"/>
            <w:tcMar>
              <w:top w:w="100" w:type="dxa"/>
              <w:left w:w="100" w:type="dxa"/>
              <w:bottom w:w="100" w:type="dxa"/>
              <w:right w:w="100" w:type="dxa"/>
            </w:tcMar>
          </w:tcPr>
          <w:p w14:paraId="66570D36" w14:textId="77777777" w:rsidR="00F223C4" w:rsidRDefault="00573F6B">
            <w:pPr>
              <w:pStyle w:val="normal0"/>
              <w:widowControl w:val="0"/>
              <w:spacing w:line="480" w:lineRule="auto"/>
              <w:jc w:val="center"/>
            </w:pPr>
            <w:proofErr w:type="spellStart"/>
            <w:r>
              <w:rPr>
                <w:rFonts w:ascii="Times New Roman" w:eastAsia="Times New Roman" w:hAnsi="Times New Roman" w:cs="Times New Roman"/>
                <w:color w:val="333333"/>
                <w:sz w:val="24"/>
                <w:highlight w:val="white"/>
              </w:rPr>
              <w:t>Sp_cond</w:t>
            </w:r>
            <w:proofErr w:type="spellEnd"/>
          </w:p>
        </w:tc>
        <w:tc>
          <w:tcPr>
            <w:tcW w:w="1595" w:type="dxa"/>
            <w:tcMar>
              <w:top w:w="100" w:type="dxa"/>
              <w:left w:w="100" w:type="dxa"/>
              <w:bottom w:w="100" w:type="dxa"/>
              <w:right w:w="100" w:type="dxa"/>
            </w:tcMar>
          </w:tcPr>
          <w:p w14:paraId="34A2AE6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600A755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0.45</w:t>
            </w:r>
          </w:p>
        </w:tc>
        <w:tc>
          <w:tcPr>
            <w:tcW w:w="1520" w:type="dxa"/>
            <w:tcMar>
              <w:top w:w="100" w:type="dxa"/>
              <w:left w:w="100" w:type="dxa"/>
              <w:bottom w:w="100" w:type="dxa"/>
              <w:right w:w="100" w:type="dxa"/>
            </w:tcMar>
          </w:tcPr>
          <w:p w14:paraId="0C43AFF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1E55AD35" w14:textId="77777777">
        <w:tc>
          <w:tcPr>
            <w:tcW w:w="2030" w:type="dxa"/>
            <w:tcMar>
              <w:top w:w="100" w:type="dxa"/>
              <w:left w:w="100" w:type="dxa"/>
              <w:bottom w:w="100" w:type="dxa"/>
              <w:right w:w="100" w:type="dxa"/>
            </w:tcMar>
          </w:tcPr>
          <w:p w14:paraId="6C2321C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1AD3895D" w14:textId="77777777" w:rsidR="00F223C4" w:rsidRDefault="00573F6B">
            <w:pPr>
              <w:pStyle w:val="normal0"/>
              <w:widowControl w:val="0"/>
              <w:spacing w:line="480" w:lineRule="auto"/>
              <w:jc w:val="center"/>
            </w:pPr>
            <w:proofErr w:type="spellStart"/>
            <w:proofErr w:type="gramStart"/>
            <w:r>
              <w:rPr>
                <w:rFonts w:ascii="Times New Roman" w:eastAsia="Times New Roman" w:hAnsi="Times New Roman" w:cs="Times New Roman"/>
                <w:color w:val="333333"/>
                <w:sz w:val="24"/>
                <w:highlight w:val="white"/>
              </w:rPr>
              <w:t>ph</w:t>
            </w:r>
            <w:proofErr w:type="spellEnd"/>
            <w:proofErr w:type="gramEnd"/>
          </w:p>
        </w:tc>
        <w:tc>
          <w:tcPr>
            <w:tcW w:w="1595" w:type="dxa"/>
            <w:tcMar>
              <w:top w:w="100" w:type="dxa"/>
              <w:left w:w="100" w:type="dxa"/>
              <w:bottom w:w="100" w:type="dxa"/>
              <w:right w:w="100" w:type="dxa"/>
            </w:tcMar>
          </w:tcPr>
          <w:p w14:paraId="404985E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5FA3F0C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0.42</w:t>
            </w:r>
          </w:p>
        </w:tc>
        <w:tc>
          <w:tcPr>
            <w:tcW w:w="1520" w:type="dxa"/>
            <w:tcMar>
              <w:top w:w="100" w:type="dxa"/>
              <w:left w:w="100" w:type="dxa"/>
              <w:bottom w:w="100" w:type="dxa"/>
              <w:right w:w="100" w:type="dxa"/>
            </w:tcMar>
          </w:tcPr>
          <w:p w14:paraId="2F59AD2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37FF51A7" w14:textId="77777777">
        <w:tc>
          <w:tcPr>
            <w:tcW w:w="2030" w:type="dxa"/>
            <w:tcMar>
              <w:top w:w="100" w:type="dxa"/>
              <w:left w:w="100" w:type="dxa"/>
              <w:bottom w:w="100" w:type="dxa"/>
              <w:right w:w="100" w:type="dxa"/>
            </w:tcMar>
          </w:tcPr>
          <w:p w14:paraId="57E2888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289C2DFC" w14:textId="77777777" w:rsidR="00F223C4" w:rsidRDefault="00573F6B">
            <w:pPr>
              <w:pStyle w:val="normal0"/>
              <w:widowControl w:val="0"/>
              <w:spacing w:line="480" w:lineRule="auto"/>
              <w:jc w:val="center"/>
            </w:pPr>
            <w:proofErr w:type="gramStart"/>
            <w:r>
              <w:rPr>
                <w:rFonts w:ascii="Times New Roman" w:eastAsia="Times New Roman" w:hAnsi="Times New Roman" w:cs="Times New Roman"/>
                <w:color w:val="333333"/>
                <w:sz w:val="24"/>
                <w:highlight w:val="white"/>
              </w:rPr>
              <w:t>area</w:t>
            </w:r>
            <w:proofErr w:type="gramEnd"/>
          </w:p>
        </w:tc>
        <w:tc>
          <w:tcPr>
            <w:tcW w:w="1595" w:type="dxa"/>
            <w:tcMar>
              <w:top w:w="100" w:type="dxa"/>
              <w:left w:w="100" w:type="dxa"/>
              <w:bottom w:w="100" w:type="dxa"/>
              <w:right w:w="100" w:type="dxa"/>
            </w:tcMar>
          </w:tcPr>
          <w:p w14:paraId="0A9CE3F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3FE1E574"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0.40</w:t>
            </w:r>
          </w:p>
        </w:tc>
        <w:tc>
          <w:tcPr>
            <w:tcW w:w="1520" w:type="dxa"/>
            <w:tcMar>
              <w:top w:w="100" w:type="dxa"/>
              <w:left w:w="100" w:type="dxa"/>
              <w:bottom w:w="100" w:type="dxa"/>
              <w:right w:w="100" w:type="dxa"/>
            </w:tcMar>
          </w:tcPr>
          <w:p w14:paraId="582C5680"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1.96</w:t>
            </w:r>
          </w:p>
        </w:tc>
      </w:tr>
      <w:tr w:rsidR="00F223C4" w14:paraId="739E57F4" w14:textId="77777777">
        <w:tc>
          <w:tcPr>
            <w:tcW w:w="2030" w:type="dxa"/>
            <w:tcMar>
              <w:top w:w="100" w:type="dxa"/>
              <w:left w:w="100" w:type="dxa"/>
              <w:bottom w:w="100" w:type="dxa"/>
              <w:right w:w="100" w:type="dxa"/>
            </w:tcMar>
          </w:tcPr>
          <w:p w14:paraId="58EC55B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7DA277AB" w14:textId="77777777" w:rsidR="00F223C4" w:rsidRDefault="00573F6B">
            <w:pPr>
              <w:pStyle w:val="normal0"/>
              <w:widowControl w:val="0"/>
              <w:spacing w:line="480" w:lineRule="auto"/>
              <w:jc w:val="center"/>
            </w:pPr>
            <w:proofErr w:type="spellStart"/>
            <w:proofErr w:type="gramStart"/>
            <w:r>
              <w:rPr>
                <w:rFonts w:ascii="Times New Roman" w:eastAsia="Times New Roman" w:hAnsi="Times New Roman" w:cs="Times New Roman"/>
                <w:color w:val="333333"/>
                <w:sz w:val="24"/>
                <w:highlight w:val="white"/>
              </w:rPr>
              <w:t>tdp</w:t>
            </w:r>
            <w:proofErr w:type="spellEnd"/>
            <w:proofErr w:type="gramEnd"/>
          </w:p>
        </w:tc>
        <w:tc>
          <w:tcPr>
            <w:tcW w:w="1595" w:type="dxa"/>
            <w:tcMar>
              <w:top w:w="100" w:type="dxa"/>
              <w:left w:w="100" w:type="dxa"/>
              <w:bottom w:w="100" w:type="dxa"/>
              <w:right w:w="100" w:type="dxa"/>
            </w:tcMar>
          </w:tcPr>
          <w:p w14:paraId="5CD5E1E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1448C58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0.40</w:t>
            </w:r>
          </w:p>
        </w:tc>
        <w:tc>
          <w:tcPr>
            <w:tcW w:w="1520" w:type="dxa"/>
            <w:tcMar>
              <w:top w:w="100" w:type="dxa"/>
              <w:left w:w="100" w:type="dxa"/>
              <w:bottom w:w="100" w:type="dxa"/>
              <w:right w:w="100" w:type="dxa"/>
            </w:tcMar>
          </w:tcPr>
          <w:p w14:paraId="46CE4E4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2B0CB79F" w14:textId="77777777">
        <w:tc>
          <w:tcPr>
            <w:tcW w:w="2030" w:type="dxa"/>
            <w:tcMar>
              <w:top w:w="100" w:type="dxa"/>
              <w:left w:w="100" w:type="dxa"/>
              <w:bottom w:w="100" w:type="dxa"/>
              <w:right w:w="100" w:type="dxa"/>
            </w:tcMar>
          </w:tcPr>
          <w:p w14:paraId="1CA11B2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Alkalinity</w:t>
            </w:r>
          </w:p>
        </w:tc>
        <w:tc>
          <w:tcPr>
            <w:tcW w:w="2180" w:type="dxa"/>
            <w:tcMar>
              <w:top w:w="100" w:type="dxa"/>
              <w:left w:w="100" w:type="dxa"/>
              <w:bottom w:w="100" w:type="dxa"/>
              <w:right w:w="100" w:type="dxa"/>
            </w:tcMar>
          </w:tcPr>
          <w:p w14:paraId="6B9ACBFA" w14:textId="77777777" w:rsidR="00F223C4" w:rsidRDefault="00573F6B">
            <w:pPr>
              <w:pStyle w:val="normal0"/>
              <w:widowControl w:val="0"/>
              <w:spacing w:line="480" w:lineRule="auto"/>
              <w:jc w:val="center"/>
            </w:pPr>
            <w:proofErr w:type="spellStart"/>
            <w:proofErr w:type="gramStart"/>
            <w:r>
              <w:rPr>
                <w:rFonts w:ascii="Times New Roman" w:eastAsia="Times New Roman" w:hAnsi="Times New Roman" w:cs="Times New Roman"/>
                <w:color w:val="333333"/>
                <w:sz w:val="24"/>
                <w:highlight w:val="white"/>
              </w:rPr>
              <w:t>alk</w:t>
            </w:r>
            <w:proofErr w:type="spellEnd"/>
            <w:proofErr w:type="gramEnd"/>
          </w:p>
        </w:tc>
        <w:tc>
          <w:tcPr>
            <w:tcW w:w="1595" w:type="dxa"/>
            <w:tcMar>
              <w:top w:w="100" w:type="dxa"/>
              <w:left w:w="100" w:type="dxa"/>
              <w:bottom w:w="100" w:type="dxa"/>
              <w:right w:w="100" w:type="dxa"/>
            </w:tcMar>
          </w:tcPr>
          <w:p w14:paraId="2C9033D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3321F9C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0.35</w:t>
            </w:r>
          </w:p>
        </w:tc>
        <w:tc>
          <w:tcPr>
            <w:tcW w:w="1520" w:type="dxa"/>
            <w:tcMar>
              <w:top w:w="100" w:type="dxa"/>
              <w:left w:w="100" w:type="dxa"/>
              <w:bottom w:w="100" w:type="dxa"/>
              <w:right w:w="100" w:type="dxa"/>
            </w:tcMar>
          </w:tcPr>
          <w:p w14:paraId="3977267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5E31E76A" w14:textId="77777777">
        <w:tc>
          <w:tcPr>
            <w:tcW w:w="2030" w:type="dxa"/>
            <w:tcMar>
              <w:top w:w="100" w:type="dxa"/>
              <w:left w:w="100" w:type="dxa"/>
              <w:bottom w:w="100" w:type="dxa"/>
              <w:right w:w="100" w:type="dxa"/>
            </w:tcMar>
          </w:tcPr>
          <w:p w14:paraId="21ED0E4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Aluminum</w:t>
            </w:r>
          </w:p>
        </w:tc>
        <w:tc>
          <w:tcPr>
            <w:tcW w:w="2180" w:type="dxa"/>
            <w:tcMar>
              <w:top w:w="100" w:type="dxa"/>
              <w:left w:w="100" w:type="dxa"/>
              <w:bottom w:w="100" w:type="dxa"/>
              <w:right w:w="100" w:type="dxa"/>
            </w:tcMar>
          </w:tcPr>
          <w:p w14:paraId="1E4A7B03" w14:textId="77777777" w:rsidR="00F223C4" w:rsidRDefault="00573F6B">
            <w:pPr>
              <w:pStyle w:val="normal0"/>
              <w:widowControl w:val="0"/>
              <w:spacing w:line="480" w:lineRule="auto"/>
              <w:jc w:val="center"/>
            </w:pPr>
            <w:proofErr w:type="spellStart"/>
            <w:r>
              <w:rPr>
                <w:rFonts w:ascii="Times New Roman" w:eastAsia="Times New Roman" w:hAnsi="Times New Roman" w:cs="Times New Roman"/>
                <w:color w:val="333333"/>
                <w:sz w:val="24"/>
                <w:highlight w:val="white"/>
              </w:rPr>
              <w:t>Al_tr</w:t>
            </w:r>
            <w:proofErr w:type="spellEnd"/>
          </w:p>
        </w:tc>
        <w:tc>
          <w:tcPr>
            <w:tcW w:w="1595" w:type="dxa"/>
            <w:tcMar>
              <w:top w:w="100" w:type="dxa"/>
              <w:left w:w="100" w:type="dxa"/>
              <w:bottom w:w="100" w:type="dxa"/>
              <w:right w:w="100" w:type="dxa"/>
            </w:tcMar>
          </w:tcPr>
          <w:p w14:paraId="2A5DF02B"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70D35F6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0.31</w:t>
            </w:r>
          </w:p>
        </w:tc>
        <w:tc>
          <w:tcPr>
            <w:tcW w:w="1520" w:type="dxa"/>
            <w:tcMar>
              <w:top w:w="100" w:type="dxa"/>
              <w:left w:w="100" w:type="dxa"/>
              <w:bottom w:w="100" w:type="dxa"/>
              <w:right w:w="100" w:type="dxa"/>
            </w:tcMar>
          </w:tcPr>
          <w:p w14:paraId="78011FE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39EB8428" w14:textId="77777777">
        <w:tc>
          <w:tcPr>
            <w:tcW w:w="2030" w:type="dxa"/>
            <w:tcMar>
              <w:top w:w="100" w:type="dxa"/>
              <w:left w:w="100" w:type="dxa"/>
              <w:bottom w:w="100" w:type="dxa"/>
              <w:right w:w="100" w:type="dxa"/>
            </w:tcMar>
          </w:tcPr>
          <w:p w14:paraId="3B87A92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5E70CFE6" w14:textId="77777777" w:rsidR="00F223C4" w:rsidRDefault="00573F6B">
            <w:pPr>
              <w:pStyle w:val="normal0"/>
              <w:widowControl w:val="0"/>
              <w:spacing w:line="480" w:lineRule="auto"/>
              <w:jc w:val="center"/>
            </w:pPr>
            <w:proofErr w:type="spellStart"/>
            <w:proofErr w:type="gramStart"/>
            <w:r>
              <w:rPr>
                <w:rFonts w:ascii="Times New Roman" w:eastAsia="Times New Roman" w:hAnsi="Times New Roman" w:cs="Times New Roman"/>
                <w:color w:val="333333"/>
                <w:sz w:val="24"/>
                <w:highlight w:val="white"/>
              </w:rPr>
              <w:t>ssc</w:t>
            </w:r>
            <w:proofErr w:type="spellEnd"/>
            <w:proofErr w:type="gramEnd"/>
          </w:p>
        </w:tc>
        <w:tc>
          <w:tcPr>
            <w:tcW w:w="1595" w:type="dxa"/>
            <w:tcMar>
              <w:top w:w="100" w:type="dxa"/>
              <w:left w:w="100" w:type="dxa"/>
              <w:bottom w:w="100" w:type="dxa"/>
              <w:right w:w="100" w:type="dxa"/>
            </w:tcMar>
          </w:tcPr>
          <w:p w14:paraId="28E4942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64138D34"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0.31</w:t>
            </w:r>
          </w:p>
        </w:tc>
        <w:tc>
          <w:tcPr>
            <w:tcW w:w="1520" w:type="dxa"/>
            <w:tcMar>
              <w:top w:w="100" w:type="dxa"/>
              <w:left w:w="100" w:type="dxa"/>
              <w:bottom w:w="100" w:type="dxa"/>
              <w:right w:w="100" w:type="dxa"/>
            </w:tcMar>
          </w:tcPr>
          <w:p w14:paraId="5D1CEE3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37B3ADD4" w14:textId="77777777">
        <w:tc>
          <w:tcPr>
            <w:tcW w:w="2030" w:type="dxa"/>
            <w:tcMar>
              <w:top w:w="100" w:type="dxa"/>
              <w:left w:w="100" w:type="dxa"/>
              <w:bottom w:w="100" w:type="dxa"/>
              <w:right w:w="100" w:type="dxa"/>
            </w:tcMar>
          </w:tcPr>
          <w:p w14:paraId="1B39B3A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Iron, dissolved</w:t>
            </w:r>
          </w:p>
        </w:tc>
        <w:tc>
          <w:tcPr>
            <w:tcW w:w="2180" w:type="dxa"/>
            <w:tcMar>
              <w:top w:w="100" w:type="dxa"/>
              <w:left w:w="100" w:type="dxa"/>
              <w:bottom w:w="100" w:type="dxa"/>
              <w:right w:w="100" w:type="dxa"/>
            </w:tcMar>
          </w:tcPr>
          <w:p w14:paraId="0FAD94DD" w14:textId="77777777" w:rsidR="00F223C4" w:rsidRDefault="00573F6B">
            <w:pPr>
              <w:pStyle w:val="normal0"/>
              <w:widowControl w:val="0"/>
              <w:spacing w:line="480" w:lineRule="auto"/>
              <w:jc w:val="center"/>
            </w:pPr>
            <w:proofErr w:type="spellStart"/>
            <w:r>
              <w:rPr>
                <w:rFonts w:ascii="Times New Roman" w:eastAsia="Times New Roman" w:hAnsi="Times New Roman" w:cs="Times New Roman"/>
                <w:color w:val="333333"/>
                <w:sz w:val="24"/>
                <w:highlight w:val="white"/>
              </w:rPr>
              <w:t>Fe_diss</w:t>
            </w:r>
            <w:proofErr w:type="spellEnd"/>
          </w:p>
        </w:tc>
        <w:tc>
          <w:tcPr>
            <w:tcW w:w="1595" w:type="dxa"/>
            <w:tcMar>
              <w:top w:w="100" w:type="dxa"/>
              <w:left w:w="100" w:type="dxa"/>
              <w:bottom w:w="100" w:type="dxa"/>
              <w:right w:w="100" w:type="dxa"/>
            </w:tcMar>
          </w:tcPr>
          <w:p w14:paraId="1134A68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2BE60E8B"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0.25</w:t>
            </w:r>
          </w:p>
        </w:tc>
        <w:tc>
          <w:tcPr>
            <w:tcW w:w="1520" w:type="dxa"/>
            <w:tcMar>
              <w:top w:w="100" w:type="dxa"/>
              <w:left w:w="100" w:type="dxa"/>
              <w:bottom w:w="100" w:type="dxa"/>
              <w:right w:w="100" w:type="dxa"/>
            </w:tcMar>
          </w:tcPr>
          <w:p w14:paraId="33C8C17D"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191F03B1" w14:textId="77777777">
        <w:tc>
          <w:tcPr>
            <w:tcW w:w="2030" w:type="dxa"/>
            <w:tcMar>
              <w:top w:w="100" w:type="dxa"/>
              <w:left w:w="100" w:type="dxa"/>
              <w:bottom w:w="100" w:type="dxa"/>
              <w:right w:w="100" w:type="dxa"/>
            </w:tcMar>
          </w:tcPr>
          <w:p w14:paraId="03207A8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100A5994"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Gap_79_p</w:t>
            </w:r>
          </w:p>
        </w:tc>
        <w:tc>
          <w:tcPr>
            <w:tcW w:w="1595" w:type="dxa"/>
            <w:tcMar>
              <w:top w:w="100" w:type="dxa"/>
              <w:left w:w="100" w:type="dxa"/>
              <w:bottom w:w="100" w:type="dxa"/>
              <w:right w:w="100" w:type="dxa"/>
            </w:tcMar>
          </w:tcPr>
          <w:p w14:paraId="781B3AE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47AF092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0.23</w:t>
            </w:r>
          </w:p>
        </w:tc>
        <w:tc>
          <w:tcPr>
            <w:tcW w:w="1520" w:type="dxa"/>
            <w:tcMar>
              <w:top w:w="100" w:type="dxa"/>
              <w:left w:w="100" w:type="dxa"/>
              <w:bottom w:w="100" w:type="dxa"/>
              <w:right w:w="100" w:type="dxa"/>
            </w:tcMar>
          </w:tcPr>
          <w:p w14:paraId="2100072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7E796747" w14:textId="77777777">
        <w:tc>
          <w:tcPr>
            <w:tcW w:w="2030" w:type="dxa"/>
            <w:tcMar>
              <w:top w:w="100" w:type="dxa"/>
              <w:left w:w="100" w:type="dxa"/>
              <w:bottom w:w="100" w:type="dxa"/>
              <w:right w:w="100" w:type="dxa"/>
            </w:tcMar>
          </w:tcPr>
          <w:p w14:paraId="55DD4A5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25797F1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Nh3_n</w:t>
            </w:r>
          </w:p>
        </w:tc>
        <w:tc>
          <w:tcPr>
            <w:tcW w:w="1595" w:type="dxa"/>
            <w:tcMar>
              <w:top w:w="100" w:type="dxa"/>
              <w:left w:w="100" w:type="dxa"/>
              <w:bottom w:w="100" w:type="dxa"/>
              <w:right w:w="100" w:type="dxa"/>
            </w:tcMar>
          </w:tcPr>
          <w:p w14:paraId="410D518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36FD560D"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0.22</w:t>
            </w:r>
          </w:p>
        </w:tc>
        <w:tc>
          <w:tcPr>
            <w:tcW w:w="1520" w:type="dxa"/>
            <w:tcMar>
              <w:top w:w="100" w:type="dxa"/>
              <w:left w:w="100" w:type="dxa"/>
              <w:bottom w:w="100" w:type="dxa"/>
              <w:right w:w="100" w:type="dxa"/>
            </w:tcMar>
          </w:tcPr>
          <w:p w14:paraId="2FDAF86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48F9DB32" w14:textId="77777777">
        <w:tc>
          <w:tcPr>
            <w:tcW w:w="2030" w:type="dxa"/>
            <w:tcMar>
              <w:top w:w="100" w:type="dxa"/>
              <w:left w:w="100" w:type="dxa"/>
              <w:bottom w:w="100" w:type="dxa"/>
              <w:right w:w="100" w:type="dxa"/>
            </w:tcMar>
          </w:tcPr>
          <w:p w14:paraId="127C0E6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Bromide</w:t>
            </w:r>
          </w:p>
        </w:tc>
        <w:tc>
          <w:tcPr>
            <w:tcW w:w="2180" w:type="dxa"/>
            <w:tcMar>
              <w:top w:w="100" w:type="dxa"/>
              <w:left w:w="100" w:type="dxa"/>
              <w:bottom w:w="100" w:type="dxa"/>
              <w:right w:w="100" w:type="dxa"/>
            </w:tcMar>
          </w:tcPr>
          <w:p w14:paraId="3C411F6B" w14:textId="77777777" w:rsidR="00F223C4" w:rsidRDefault="00573F6B">
            <w:pPr>
              <w:pStyle w:val="normal0"/>
              <w:widowControl w:val="0"/>
              <w:spacing w:line="480" w:lineRule="auto"/>
              <w:jc w:val="center"/>
            </w:pPr>
            <w:proofErr w:type="spellStart"/>
            <w:proofErr w:type="gramStart"/>
            <w:r>
              <w:rPr>
                <w:rFonts w:ascii="Times New Roman" w:eastAsia="Times New Roman" w:hAnsi="Times New Roman" w:cs="Times New Roman"/>
                <w:color w:val="333333"/>
                <w:sz w:val="24"/>
                <w:highlight w:val="white"/>
              </w:rPr>
              <w:t>br</w:t>
            </w:r>
            <w:proofErr w:type="spellEnd"/>
            <w:proofErr w:type="gramEnd"/>
          </w:p>
        </w:tc>
        <w:tc>
          <w:tcPr>
            <w:tcW w:w="1595" w:type="dxa"/>
            <w:tcMar>
              <w:top w:w="100" w:type="dxa"/>
              <w:left w:w="100" w:type="dxa"/>
              <w:bottom w:w="100" w:type="dxa"/>
              <w:right w:w="100" w:type="dxa"/>
            </w:tcMar>
          </w:tcPr>
          <w:p w14:paraId="295F26D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4261A6D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0.21</w:t>
            </w:r>
          </w:p>
        </w:tc>
        <w:tc>
          <w:tcPr>
            <w:tcW w:w="1520" w:type="dxa"/>
            <w:tcMar>
              <w:top w:w="100" w:type="dxa"/>
              <w:left w:w="100" w:type="dxa"/>
              <w:bottom w:w="100" w:type="dxa"/>
              <w:right w:w="100" w:type="dxa"/>
            </w:tcMar>
          </w:tcPr>
          <w:p w14:paraId="374ABB2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672AC9AD" w14:textId="77777777">
        <w:tc>
          <w:tcPr>
            <w:tcW w:w="2030" w:type="dxa"/>
            <w:tcMar>
              <w:top w:w="100" w:type="dxa"/>
              <w:left w:w="100" w:type="dxa"/>
              <w:bottom w:w="100" w:type="dxa"/>
              <w:right w:w="100" w:type="dxa"/>
            </w:tcMar>
          </w:tcPr>
          <w:p w14:paraId="345AF0D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Saturated Hydraulic Conductivity</w:t>
            </w:r>
          </w:p>
        </w:tc>
        <w:tc>
          <w:tcPr>
            <w:tcW w:w="2180" w:type="dxa"/>
            <w:tcMar>
              <w:top w:w="100" w:type="dxa"/>
              <w:left w:w="100" w:type="dxa"/>
              <w:bottom w:w="100" w:type="dxa"/>
              <w:right w:w="100" w:type="dxa"/>
            </w:tcMar>
          </w:tcPr>
          <w:p w14:paraId="1FD57219" w14:textId="77777777" w:rsidR="00F223C4" w:rsidRDefault="00573F6B">
            <w:pPr>
              <w:pStyle w:val="normal0"/>
              <w:widowControl w:val="0"/>
              <w:spacing w:line="480" w:lineRule="auto"/>
              <w:jc w:val="center"/>
            </w:pPr>
            <w:proofErr w:type="spellStart"/>
            <w:proofErr w:type="gramStart"/>
            <w:r>
              <w:rPr>
                <w:rFonts w:ascii="Times New Roman" w:eastAsia="Times New Roman" w:hAnsi="Times New Roman" w:cs="Times New Roman"/>
                <w:color w:val="333333"/>
                <w:sz w:val="24"/>
                <w:highlight w:val="white"/>
              </w:rPr>
              <w:t>ksat</w:t>
            </w:r>
            <w:proofErr w:type="spellEnd"/>
            <w:proofErr w:type="gramEnd"/>
          </w:p>
        </w:tc>
        <w:tc>
          <w:tcPr>
            <w:tcW w:w="1595" w:type="dxa"/>
            <w:tcMar>
              <w:top w:w="100" w:type="dxa"/>
              <w:left w:w="100" w:type="dxa"/>
              <w:bottom w:w="100" w:type="dxa"/>
              <w:right w:w="100" w:type="dxa"/>
            </w:tcMar>
          </w:tcPr>
          <w:p w14:paraId="5A86D95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024C9130"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0.20</w:t>
            </w:r>
          </w:p>
        </w:tc>
        <w:tc>
          <w:tcPr>
            <w:tcW w:w="1520" w:type="dxa"/>
            <w:tcMar>
              <w:top w:w="100" w:type="dxa"/>
              <w:left w:w="100" w:type="dxa"/>
              <w:bottom w:w="100" w:type="dxa"/>
              <w:right w:w="100" w:type="dxa"/>
            </w:tcMar>
          </w:tcPr>
          <w:p w14:paraId="4E6A82D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04A172D2" w14:textId="77777777">
        <w:tc>
          <w:tcPr>
            <w:tcW w:w="2030" w:type="dxa"/>
            <w:tcMar>
              <w:top w:w="100" w:type="dxa"/>
              <w:left w:w="100" w:type="dxa"/>
              <w:bottom w:w="100" w:type="dxa"/>
              <w:right w:w="100" w:type="dxa"/>
            </w:tcMar>
          </w:tcPr>
          <w:p w14:paraId="6F87D294"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Magnesium</w:t>
            </w:r>
          </w:p>
        </w:tc>
        <w:tc>
          <w:tcPr>
            <w:tcW w:w="2180" w:type="dxa"/>
            <w:tcMar>
              <w:top w:w="100" w:type="dxa"/>
              <w:left w:w="100" w:type="dxa"/>
              <w:bottom w:w="100" w:type="dxa"/>
              <w:right w:w="100" w:type="dxa"/>
            </w:tcMar>
          </w:tcPr>
          <w:p w14:paraId="48A664B6" w14:textId="77777777" w:rsidR="00F223C4" w:rsidRDefault="00573F6B">
            <w:pPr>
              <w:pStyle w:val="normal0"/>
              <w:widowControl w:val="0"/>
              <w:spacing w:line="480" w:lineRule="auto"/>
              <w:jc w:val="center"/>
            </w:pPr>
            <w:proofErr w:type="gramStart"/>
            <w:r>
              <w:rPr>
                <w:rFonts w:ascii="Times New Roman" w:eastAsia="Times New Roman" w:hAnsi="Times New Roman" w:cs="Times New Roman"/>
                <w:color w:val="333333"/>
                <w:sz w:val="24"/>
                <w:highlight w:val="white"/>
              </w:rPr>
              <w:t>mg</w:t>
            </w:r>
            <w:proofErr w:type="gramEnd"/>
          </w:p>
        </w:tc>
        <w:tc>
          <w:tcPr>
            <w:tcW w:w="1595" w:type="dxa"/>
            <w:tcMar>
              <w:top w:w="100" w:type="dxa"/>
              <w:left w:w="100" w:type="dxa"/>
              <w:bottom w:w="100" w:type="dxa"/>
              <w:right w:w="100" w:type="dxa"/>
            </w:tcMar>
          </w:tcPr>
          <w:p w14:paraId="3272782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6C78486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0.19</w:t>
            </w:r>
          </w:p>
        </w:tc>
        <w:tc>
          <w:tcPr>
            <w:tcW w:w="1520" w:type="dxa"/>
            <w:tcMar>
              <w:top w:w="100" w:type="dxa"/>
              <w:left w:w="100" w:type="dxa"/>
              <w:bottom w:w="100" w:type="dxa"/>
              <w:right w:w="100" w:type="dxa"/>
            </w:tcMar>
          </w:tcPr>
          <w:p w14:paraId="5D7FA31D"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184AF1A0" w14:textId="77777777">
        <w:tc>
          <w:tcPr>
            <w:tcW w:w="2030" w:type="dxa"/>
            <w:tcMar>
              <w:top w:w="100" w:type="dxa"/>
              <w:left w:w="100" w:type="dxa"/>
              <w:bottom w:w="100" w:type="dxa"/>
              <w:right w:w="100" w:type="dxa"/>
            </w:tcMar>
          </w:tcPr>
          <w:p w14:paraId="40BE894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68A44778"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Gap_582_p</w:t>
            </w:r>
          </w:p>
        </w:tc>
        <w:tc>
          <w:tcPr>
            <w:tcW w:w="1595" w:type="dxa"/>
            <w:tcMar>
              <w:top w:w="100" w:type="dxa"/>
              <w:left w:w="100" w:type="dxa"/>
              <w:bottom w:w="100" w:type="dxa"/>
              <w:right w:w="100" w:type="dxa"/>
            </w:tcMar>
          </w:tcPr>
          <w:p w14:paraId="0156C40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78AAF690"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0.18</w:t>
            </w:r>
          </w:p>
        </w:tc>
        <w:tc>
          <w:tcPr>
            <w:tcW w:w="1520" w:type="dxa"/>
            <w:tcMar>
              <w:top w:w="100" w:type="dxa"/>
              <w:left w:w="100" w:type="dxa"/>
              <w:bottom w:w="100" w:type="dxa"/>
              <w:right w:w="100" w:type="dxa"/>
            </w:tcMar>
          </w:tcPr>
          <w:p w14:paraId="51C1F11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4701907B" w14:textId="77777777">
        <w:tc>
          <w:tcPr>
            <w:tcW w:w="2030" w:type="dxa"/>
            <w:tcMar>
              <w:top w:w="100" w:type="dxa"/>
              <w:left w:w="100" w:type="dxa"/>
              <w:bottom w:w="100" w:type="dxa"/>
              <w:right w:w="100" w:type="dxa"/>
            </w:tcMar>
          </w:tcPr>
          <w:p w14:paraId="0E243AA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Rain barrels</w:t>
            </w:r>
          </w:p>
        </w:tc>
        <w:tc>
          <w:tcPr>
            <w:tcW w:w="2180" w:type="dxa"/>
            <w:tcMar>
              <w:top w:w="100" w:type="dxa"/>
              <w:left w:w="100" w:type="dxa"/>
              <w:bottom w:w="100" w:type="dxa"/>
              <w:right w:w="100" w:type="dxa"/>
            </w:tcMar>
          </w:tcPr>
          <w:p w14:paraId="1EEBD77D"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595" w:type="dxa"/>
            <w:tcMar>
              <w:top w:w="100" w:type="dxa"/>
              <w:left w:w="100" w:type="dxa"/>
              <w:bottom w:w="100" w:type="dxa"/>
              <w:right w:w="100" w:type="dxa"/>
            </w:tcMar>
          </w:tcPr>
          <w:p w14:paraId="58B6ABAD"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72E500C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0.18</w:t>
            </w:r>
          </w:p>
        </w:tc>
        <w:tc>
          <w:tcPr>
            <w:tcW w:w="1520" w:type="dxa"/>
            <w:tcMar>
              <w:top w:w="100" w:type="dxa"/>
              <w:left w:w="100" w:type="dxa"/>
              <w:bottom w:w="100" w:type="dxa"/>
              <w:right w:w="100" w:type="dxa"/>
            </w:tcMar>
          </w:tcPr>
          <w:p w14:paraId="565CF3CB"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6F58C200" w14:textId="77777777">
        <w:tc>
          <w:tcPr>
            <w:tcW w:w="2030" w:type="dxa"/>
            <w:tcMar>
              <w:top w:w="100" w:type="dxa"/>
              <w:left w:w="100" w:type="dxa"/>
              <w:bottom w:w="100" w:type="dxa"/>
              <w:right w:w="100" w:type="dxa"/>
            </w:tcMar>
          </w:tcPr>
          <w:p w14:paraId="2210A17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Available Water Capacity</w:t>
            </w:r>
          </w:p>
        </w:tc>
        <w:tc>
          <w:tcPr>
            <w:tcW w:w="2180" w:type="dxa"/>
            <w:tcMar>
              <w:top w:w="100" w:type="dxa"/>
              <w:left w:w="100" w:type="dxa"/>
              <w:bottom w:w="100" w:type="dxa"/>
              <w:right w:w="100" w:type="dxa"/>
            </w:tcMar>
          </w:tcPr>
          <w:p w14:paraId="730E2EF5" w14:textId="77777777" w:rsidR="00F223C4" w:rsidRDefault="00573F6B">
            <w:pPr>
              <w:pStyle w:val="normal0"/>
              <w:widowControl w:val="0"/>
              <w:spacing w:line="480" w:lineRule="auto"/>
              <w:jc w:val="center"/>
            </w:pPr>
            <w:proofErr w:type="spellStart"/>
            <w:proofErr w:type="gramStart"/>
            <w:r>
              <w:rPr>
                <w:rFonts w:ascii="Times New Roman" w:eastAsia="Times New Roman" w:hAnsi="Times New Roman" w:cs="Times New Roman"/>
                <w:color w:val="333333"/>
                <w:sz w:val="24"/>
                <w:highlight w:val="white"/>
              </w:rPr>
              <w:t>awc</w:t>
            </w:r>
            <w:proofErr w:type="spellEnd"/>
            <w:proofErr w:type="gramEnd"/>
          </w:p>
        </w:tc>
        <w:tc>
          <w:tcPr>
            <w:tcW w:w="1595" w:type="dxa"/>
            <w:tcMar>
              <w:top w:w="100" w:type="dxa"/>
              <w:left w:w="100" w:type="dxa"/>
              <w:bottom w:w="100" w:type="dxa"/>
              <w:right w:w="100" w:type="dxa"/>
            </w:tcMar>
          </w:tcPr>
          <w:p w14:paraId="022C7514"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7E942E58"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0.16</w:t>
            </w:r>
          </w:p>
        </w:tc>
        <w:tc>
          <w:tcPr>
            <w:tcW w:w="1520" w:type="dxa"/>
            <w:tcMar>
              <w:top w:w="100" w:type="dxa"/>
              <w:left w:w="100" w:type="dxa"/>
              <w:bottom w:w="100" w:type="dxa"/>
              <w:right w:w="100" w:type="dxa"/>
            </w:tcMar>
          </w:tcPr>
          <w:p w14:paraId="15C2DB0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4ECC2D0C" w14:textId="77777777">
        <w:tc>
          <w:tcPr>
            <w:tcW w:w="2030" w:type="dxa"/>
            <w:tcMar>
              <w:top w:w="100" w:type="dxa"/>
              <w:left w:w="100" w:type="dxa"/>
              <w:bottom w:w="100" w:type="dxa"/>
              <w:right w:w="100" w:type="dxa"/>
            </w:tcMar>
          </w:tcPr>
          <w:p w14:paraId="3B1777E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0E5ED29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Gap_556_p</w:t>
            </w:r>
          </w:p>
        </w:tc>
        <w:tc>
          <w:tcPr>
            <w:tcW w:w="1595" w:type="dxa"/>
            <w:tcMar>
              <w:top w:w="100" w:type="dxa"/>
              <w:left w:w="100" w:type="dxa"/>
              <w:bottom w:w="100" w:type="dxa"/>
              <w:right w:w="100" w:type="dxa"/>
            </w:tcMar>
          </w:tcPr>
          <w:p w14:paraId="66C1111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17B9885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0.09</w:t>
            </w:r>
          </w:p>
        </w:tc>
        <w:tc>
          <w:tcPr>
            <w:tcW w:w="1520" w:type="dxa"/>
            <w:tcMar>
              <w:top w:w="100" w:type="dxa"/>
              <w:left w:w="100" w:type="dxa"/>
              <w:bottom w:w="100" w:type="dxa"/>
              <w:right w:w="100" w:type="dxa"/>
            </w:tcMar>
          </w:tcPr>
          <w:p w14:paraId="43AFEAB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41A18008" w14:textId="77777777">
        <w:tc>
          <w:tcPr>
            <w:tcW w:w="2030" w:type="dxa"/>
            <w:tcMar>
              <w:top w:w="100" w:type="dxa"/>
              <w:left w:w="100" w:type="dxa"/>
              <w:bottom w:w="100" w:type="dxa"/>
              <w:right w:w="100" w:type="dxa"/>
            </w:tcMar>
          </w:tcPr>
          <w:p w14:paraId="09E8F28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Septic density</w:t>
            </w:r>
          </w:p>
        </w:tc>
        <w:tc>
          <w:tcPr>
            <w:tcW w:w="2180" w:type="dxa"/>
            <w:tcMar>
              <w:top w:w="100" w:type="dxa"/>
              <w:left w:w="100" w:type="dxa"/>
              <w:bottom w:w="100" w:type="dxa"/>
              <w:right w:w="100" w:type="dxa"/>
            </w:tcMar>
          </w:tcPr>
          <w:p w14:paraId="48AD4F0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595" w:type="dxa"/>
            <w:tcMar>
              <w:top w:w="100" w:type="dxa"/>
              <w:left w:w="100" w:type="dxa"/>
              <w:bottom w:w="100" w:type="dxa"/>
              <w:right w:w="100" w:type="dxa"/>
            </w:tcMar>
          </w:tcPr>
          <w:p w14:paraId="3BBEAB6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1CC21D5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0.08</w:t>
            </w:r>
          </w:p>
        </w:tc>
        <w:tc>
          <w:tcPr>
            <w:tcW w:w="1520" w:type="dxa"/>
            <w:tcMar>
              <w:top w:w="100" w:type="dxa"/>
              <w:left w:w="100" w:type="dxa"/>
              <w:bottom w:w="100" w:type="dxa"/>
              <w:right w:w="100" w:type="dxa"/>
            </w:tcMar>
          </w:tcPr>
          <w:p w14:paraId="5DEBFEF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21A2B04F" w14:textId="77777777">
        <w:tc>
          <w:tcPr>
            <w:tcW w:w="2030" w:type="dxa"/>
            <w:tcMar>
              <w:top w:w="100" w:type="dxa"/>
              <w:left w:w="100" w:type="dxa"/>
              <w:bottom w:w="100" w:type="dxa"/>
              <w:right w:w="100" w:type="dxa"/>
            </w:tcMar>
          </w:tcPr>
          <w:p w14:paraId="6BB98A1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Manganese, dissolved</w:t>
            </w:r>
          </w:p>
        </w:tc>
        <w:tc>
          <w:tcPr>
            <w:tcW w:w="2180" w:type="dxa"/>
            <w:tcMar>
              <w:top w:w="100" w:type="dxa"/>
              <w:left w:w="100" w:type="dxa"/>
              <w:bottom w:w="100" w:type="dxa"/>
              <w:right w:w="100" w:type="dxa"/>
            </w:tcMar>
          </w:tcPr>
          <w:p w14:paraId="47F4B196" w14:textId="77777777" w:rsidR="00F223C4" w:rsidRDefault="00573F6B">
            <w:pPr>
              <w:pStyle w:val="normal0"/>
              <w:widowControl w:val="0"/>
              <w:spacing w:line="480" w:lineRule="auto"/>
              <w:jc w:val="center"/>
            </w:pPr>
            <w:proofErr w:type="spellStart"/>
            <w:r>
              <w:rPr>
                <w:rFonts w:ascii="Times New Roman" w:eastAsia="Times New Roman" w:hAnsi="Times New Roman" w:cs="Times New Roman"/>
                <w:color w:val="333333"/>
                <w:sz w:val="24"/>
                <w:highlight w:val="white"/>
              </w:rPr>
              <w:t>Mn_diss</w:t>
            </w:r>
            <w:proofErr w:type="spellEnd"/>
          </w:p>
        </w:tc>
        <w:tc>
          <w:tcPr>
            <w:tcW w:w="1595" w:type="dxa"/>
            <w:tcMar>
              <w:top w:w="100" w:type="dxa"/>
              <w:left w:w="100" w:type="dxa"/>
              <w:bottom w:w="100" w:type="dxa"/>
              <w:right w:w="100" w:type="dxa"/>
            </w:tcMar>
          </w:tcPr>
          <w:p w14:paraId="114D97B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68C31C1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0.06</w:t>
            </w:r>
          </w:p>
        </w:tc>
        <w:tc>
          <w:tcPr>
            <w:tcW w:w="1520" w:type="dxa"/>
            <w:tcMar>
              <w:top w:w="100" w:type="dxa"/>
              <w:left w:w="100" w:type="dxa"/>
              <w:bottom w:w="100" w:type="dxa"/>
              <w:right w:w="100" w:type="dxa"/>
            </w:tcMar>
          </w:tcPr>
          <w:p w14:paraId="201A079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1B334092" w14:textId="77777777">
        <w:tc>
          <w:tcPr>
            <w:tcW w:w="2030" w:type="dxa"/>
            <w:tcMar>
              <w:top w:w="100" w:type="dxa"/>
              <w:left w:w="100" w:type="dxa"/>
              <w:bottom w:w="100" w:type="dxa"/>
              <w:right w:w="100" w:type="dxa"/>
            </w:tcMar>
          </w:tcPr>
          <w:p w14:paraId="795288D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6E5948AB" w14:textId="77777777" w:rsidR="00F223C4" w:rsidRDefault="00573F6B">
            <w:pPr>
              <w:pStyle w:val="normal0"/>
              <w:widowControl w:val="0"/>
              <w:spacing w:line="480" w:lineRule="auto"/>
              <w:jc w:val="center"/>
            </w:pPr>
            <w:proofErr w:type="spellStart"/>
            <w:proofErr w:type="gramStart"/>
            <w:r>
              <w:rPr>
                <w:rFonts w:ascii="Times New Roman" w:eastAsia="Times New Roman" w:hAnsi="Times New Roman" w:cs="Times New Roman"/>
                <w:color w:val="333333"/>
                <w:sz w:val="24"/>
                <w:highlight w:val="white"/>
              </w:rPr>
              <w:t>orp</w:t>
            </w:r>
            <w:proofErr w:type="spellEnd"/>
            <w:proofErr w:type="gramEnd"/>
          </w:p>
        </w:tc>
        <w:tc>
          <w:tcPr>
            <w:tcW w:w="1595" w:type="dxa"/>
            <w:tcMar>
              <w:top w:w="100" w:type="dxa"/>
              <w:left w:w="100" w:type="dxa"/>
              <w:bottom w:w="100" w:type="dxa"/>
              <w:right w:w="100" w:type="dxa"/>
            </w:tcMar>
          </w:tcPr>
          <w:p w14:paraId="7245C5E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79C6EE0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0.04</w:t>
            </w:r>
          </w:p>
        </w:tc>
        <w:tc>
          <w:tcPr>
            <w:tcW w:w="1520" w:type="dxa"/>
            <w:tcMar>
              <w:top w:w="100" w:type="dxa"/>
              <w:left w:w="100" w:type="dxa"/>
              <w:bottom w:w="100" w:type="dxa"/>
              <w:right w:w="100" w:type="dxa"/>
            </w:tcMar>
          </w:tcPr>
          <w:p w14:paraId="5FA6C07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20FB30DE" w14:textId="77777777">
        <w:tc>
          <w:tcPr>
            <w:tcW w:w="2030" w:type="dxa"/>
            <w:tcMar>
              <w:top w:w="100" w:type="dxa"/>
              <w:left w:w="100" w:type="dxa"/>
              <w:bottom w:w="100" w:type="dxa"/>
              <w:right w:w="100" w:type="dxa"/>
            </w:tcMar>
          </w:tcPr>
          <w:p w14:paraId="1840ED9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Sewer density</w:t>
            </w:r>
          </w:p>
        </w:tc>
        <w:tc>
          <w:tcPr>
            <w:tcW w:w="2180" w:type="dxa"/>
            <w:tcMar>
              <w:top w:w="100" w:type="dxa"/>
              <w:left w:w="100" w:type="dxa"/>
              <w:bottom w:w="100" w:type="dxa"/>
              <w:right w:w="100" w:type="dxa"/>
            </w:tcMar>
          </w:tcPr>
          <w:p w14:paraId="0DE8924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595" w:type="dxa"/>
            <w:tcMar>
              <w:top w:w="100" w:type="dxa"/>
              <w:left w:w="100" w:type="dxa"/>
              <w:bottom w:w="100" w:type="dxa"/>
              <w:right w:w="100" w:type="dxa"/>
            </w:tcMar>
          </w:tcPr>
          <w:p w14:paraId="2E416DE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1F21761B"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0.04</w:t>
            </w:r>
          </w:p>
        </w:tc>
        <w:tc>
          <w:tcPr>
            <w:tcW w:w="1520" w:type="dxa"/>
            <w:tcMar>
              <w:top w:w="100" w:type="dxa"/>
              <w:left w:w="100" w:type="dxa"/>
              <w:bottom w:w="100" w:type="dxa"/>
              <w:right w:w="100" w:type="dxa"/>
            </w:tcMar>
          </w:tcPr>
          <w:p w14:paraId="61BCBF1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019D1380" w14:textId="77777777">
        <w:tc>
          <w:tcPr>
            <w:tcW w:w="2030" w:type="dxa"/>
            <w:tcMar>
              <w:top w:w="100" w:type="dxa"/>
              <w:left w:w="100" w:type="dxa"/>
              <w:bottom w:w="100" w:type="dxa"/>
              <w:right w:w="100" w:type="dxa"/>
            </w:tcMar>
          </w:tcPr>
          <w:p w14:paraId="5F8E7CE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7859A178" w14:textId="77777777" w:rsidR="00F223C4" w:rsidRDefault="00573F6B">
            <w:pPr>
              <w:pStyle w:val="normal0"/>
              <w:widowControl w:val="0"/>
              <w:spacing w:line="480" w:lineRule="auto"/>
              <w:jc w:val="center"/>
            </w:pPr>
            <w:proofErr w:type="spellStart"/>
            <w:r>
              <w:rPr>
                <w:rFonts w:ascii="Times New Roman" w:eastAsia="Times New Roman" w:hAnsi="Times New Roman" w:cs="Times New Roman"/>
                <w:color w:val="333333"/>
                <w:sz w:val="24"/>
                <w:highlight w:val="white"/>
              </w:rPr>
              <w:t>Do_sat</w:t>
            </w:r>
            <w:proofErr w:type="spellEnd"/>
          </w:p>
        </w:tc>
        <w:tc>
          <w:tcPr>
            <w:tcW w:w="1595" w:type="dxa"/>
            <w:tcMar>
              <w:top w:w="100" w:type="dxa"/>
              <w:left w:w="100" w:type="dxa"/>
              <w:bottom w:w="100" w:type="dxa"/>
              <w:right w:w="100" w:type="dxa"/>
            </w:tcMar>
          </w:tcPr>
          <w:p w14:paraId="219481B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59410C8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0.01</w:t>
            </w:r>
          </w:p>
        </w:tc>
        <w:tc>
          <w:tcPr>
            <w:tcW w:w="1520" w:type="dxa"/>
            <w:tcMar>
              <w:top w:w="100" w:type="dxa"/>
              <w:left w:w="100" w:type="dxa"/>
              <w:bottom w:w="100" w:type="dxa"/>
              <w:right w:w="100" w:type="dxa"/>
            </w:tcMar>
          </w:tcPr>
          <w:p w14:paraId="2F8AF9C7"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48D1632F" w14:textId="77777777">
        <w:tc>
          <w:tcPr>
            <w:tcW w:w="2030" w:type="dxa"/>
            <w:tcMar>
              <w:top w:w="100" w:type="dxa"/>
              <w:left w:w="100" w:type="dxa"/>
              <w:bottom w:w="100" w:type="dxa"/>
              <w:right w:w="100" w:type="dxa"/>
            </w:tcMar>
          </w:tcPr>
          <w:p w14:paraId="0201BE9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Aluminum, dissolved</w:t>
            </w:r>
          </w:p>
        </w:tc>
        <w:tc>
          <w:tcPr>
            <w:tcW w:w="2180" w:type="dxa"/>
            <w:tcMar>
              <w:top w:w="100" w:type="dxa"/>
              <w:left w:w="100" w:type="dxa"/>
              <w:bottom w:w="100" w:type="dxa"/>
              <w:right w:w="100" w:type="dxa"/>
            </w:tcMar>
          </w:tcPr>
          <w:p w14:paraId="17F86279" w14:textId="77777777" w:rsidR="00F223C4" w:rsidRDefault="00573F6B">
            <w:pPr>
              <w:pStyle w:val="normal0"/>
              <w:widowControl w:val="0"/>
              <w:spacing w:line="480" w:lineRule="auto"/>
              <w:jc w:val="center"/>
            </w:pPr>
            <w:proofErr w:type="spellStart"/>
            <w:r>
              <w:rPr>
                <w:rFonts w:ascii="Times New Roman" w:eastAsia="Times New Roman" w:hAnsi="Times New Roman" w:cs="Times New Roman"/>
                <w:color w:val="333333"/>
                <w:sz w:val="24"/>
                <w:highlight w:val="white"/>
              </w:rPr>
              <w:t>Al_diss</w:t>
            </w:r>
            <w:proofErr w:type="spellEnd"/>
          </w:p>
        </w:tc>
        <w:tc>
          <w:tcPr>
            <w:tcW w:w="1595" w:type="dxa"/>
            <w:tcMar>
              <w:top w:w="100" w:type="dxa"/>
              <w:left w:w="100" w:type="dxa"/>
              <w:bottom w:w="100" w:type="dxa"/>
              <w:right w:w="100" w:type="dxa"/>
            </w:tcMar>
          </w:tcPr>
          <w:p w14:paraId="2EE677D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5A91117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0.01</w:t>
            </w:r>
          </w:p>
        </w:tc>
        <w:tc>
          <w:tcPr>
            <w:tcW w:w="1520" w:type="dxa"/>
            <w:tcMar>
              <w:top w:w="100" w:type="dxa"/>
              <w:left w:w="100" w:type="dxa"/>
              <w:bottom w:w="100" w:type="dxa"/>
              <w:right w:w="100" w:type="dxa"/>
            </w:tcMar>
          </w:tcPr>
          <w:p w14:paraId="0A570E6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030BCD95" w14:textId="77777777">
        <w:tc>
          <w:tcPr>
            <w:tcW w:w="2030" w:type="dxa"/>
            <w:tcMar>
              <w:top w:w="100" w:type="dxa"/>
              <w:left w:w="100" w:type="dxa"/>
              <w:bottom w:w="100" w:type="dxa"/>
              <w:right w:w="100" w:type="dxa"/>
            </w:tcMar>
          </w:tcPr>
          <w:p w14:paraId="23D6D80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Turbidity</w:t>
            </w:r>
          </w:p>
        </w:tc>
        <w:tc>
          <w:tcPr>
            <w:tcW w:w="2180" w:type="dxa"/>
            <w:tcMar>
              <w:top w:w="100" w:type="dxa"/>
              <w:left w:w="100" w:type="dxa"/>
              <w:bottom w:w="100" w:type="dxa"/>
              <w:right w:w="100" w:type="dxa"/>
            </w:tcMar>
          </w:tcPr>
          <w:p w14:paraId="0429F869" w14:textId="77777777" w:rsidR="00F223C4" w:rsidRDefault="00573F6B">
            <w:pPr>
              <w:pStyle w:val="normal0"/>
              <w:widowControl w:val="0"/>
              <w:spacing w:line="480" w:lineRule="auto"/>
              <w:jc w:val="center"/>
            </w:pPr>
            <w:proofErr w:type="spellStart"/>
            <w:proofErr w:type="gramStart"/>
            <w:r>
              <w:rPr>
                <w:rFonts w:ascii="Times New Roman" w:eastAsia="Times New Roman" w:hAnsi="Times New Roman" w:cs="Times New Roman"/>
                <w:color w:val="333333"/>
                <w:sz w:val="24"/>
                <w:highlight w:val="white"/>
              </w:rPr>
              <w:t>turb</w:t>
            </w:r>
            <w:proofErr w:type="spellEnd"/>
            <w:proofErr w:type="gramEnd"/>
          </w:p>
        </w:tc>
        <w:tc>
          <w:tcPr>
            <w:tcW w:w="1595" w:type="dxa"/>
            <w:tcMar>
              <w:top w:w="100" w:type="dxa"/>
              <w:left w:w="100" w:type="dxa"/>
              <w:bottom w:w="100" w:type="dxa"/>
              <w:right w:w="100" w:type="dxa"/>
            </w:tcMar>
          </w:tcPr>
          <w:p w14:paraId="592B774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738C0CA0"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0.01</w:t>
            </w:r>
          </w:p>
        </w:tc>
        <w:tc>
          <w:tcPr>
            <w:tcW w:w="1520" w:type="dxa"/>
            <w:tcMar>
              <w:top w:w="100" w:type="dxa"/>
              <w:left w:w="100" w:type="dxa"/>
              <w:bottom w:w="100" w:type="dxa"/>
              <w:right w:w="100" w:type="dxa"/>
            </w:tcMar>
          </w:tcPr>
          <w:p w14:paraId="5ECD3F8C"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6967C426" w14:textId="77777777">
        <w:tc>
          <w:tcPr>
            <w:tcW w:w="2030" w:type="dxa"/>
            <w:tcMar>
              <w:top w:w="100" w:type="dxa"/>
              <w:left w:w="100" w:type="dxa"/>
              <w:bottom w:w="100" w:type="dxa"/>
              <w:right w:w="100" w:type="dxa"/>
            </w:tcMar>
          </w:tcPr>
          <w:p w14:paraId="76DA79E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Temperature (stream)</w:t>
            </w:r>
          </w:p>
        </w:tc>
        <w:tc>
          <w:tcPr>
            <w:tcW w:w="2180" w:type="dxa"/>
            <w:tcMar>
              <w:top w:w="100" w:type="dxa"/>
              <w:left w:w="100" w:type="dxa"/>
              <w:bottom w:w="100" w:type="dxa"/>
              <w:right w:w="100" w:type="dxa"/>
            </w:tcMar>
          </w:tcPr>
          <w:p w14:paraId="3684B77E"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595" w:type="dxa"/>
            <w:tcMar>
              <w:top w:w="100" w:type="dxa"/>
              <w:left w:w="100" w:type="dxa"/>
              <w:bottom w:w="100" w:type="dxa"/>
              <w:right w:w="100" w:type="dxa"/>
            </w:tcMar>
          </w:tcPr>
          <w:p w14:paraId="1C803C4F"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7E966CE0"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0.01</w:t>
            </w:r>
          </w:p>
        </w:tc>
        <w:tc>
          <w:tcPr>
            <w:tcW w:w="1520" w:type="dxa"/>
            <w:tcMar>
              <w:top w:w="100" w:type="dxa"/>
              <w:left w:w="100" w:type="dxa"/>
              <w:bottom w:w="100" w:type="dxa"/>
              <w:right w:w="100" w:type="dxa"/>
            </w:tcMar>
          </w:tcPr>
          <w:p w14:paraId="6BDBC6D5"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6560EE87" w14:textId="77777777">
        <w:tc>
          <w:tcPr>
            <w:tcW w:w="2030" w:type="dxa"/>
            <w:tcMar>
              <w:top w:w="100" w:type="dxa"/>
              <w:left w:w="100" w:type="dxa"/>
              <w:bottom w:w="100" w:type="dxa"/>
              <w:right w:w="100" w:type="dxa"/>
            </w:tcMar>
          </w:tcPr>
          <w:p w14:paraId="4CDCDFDD"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Rain gardens</w:t>
            </w:r>
          </w:p>
        </w:tc>
        <w:tc>
          <w:tcPr>
            <w:tcW w:w="2180" w:type="dxa"/>
            <w:tcMar>
              <w:top w:w="100" w:type="dxa"/>
              <w:left w:w="100" w:type="dxa"/>
              <w:bottom w:w="100" w:type="dxa"/>
              <w:right w:w="100" w:type="dxa"/>
            </w:tcMar>
          </w:tcPr>
          <w:p w14:paraId="5084F70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595" w:type="dxa"/>
            <w:tcMar>
              <w:top w:w="100" w:type="dxa"/>
              <w:left w:w="100" w:type="dxa"/>
              <w:bottom w:w="100" w:type="dxa"/>
              <w:right w:w="100" w:type="dxa"/>
            </w:tcMar>
          </w:tcPr>
          <w:p w14:paraId="1804B36A"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07639904"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w:t>
            </w:r>
          </w:p>
        </w:tc>
        <w:tc>
          <w:tcPr>
            <w:tcW w:w="1520" w:type="dxa"/>
            <w:tcMar>
              <w:top w:w="100" w:type="dxa"/>
              <w:left w:w="100" w:type="dxa"/>
              <w:bottom w:w="100" w:type="dxa"/>
              <w:right w:w="100" w:type="dxa"/>
            </w:tcMar>
          </w:tcPr>
          <w:p w14:paraId="12F1E81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2C858BA0" w14:textId="77777777">
        <w:tc>
          <w:tcPr>
            <w:tcW w:w="2030" w:type="dxa"/>
            <w:tcMar>
              <w:top w:w="100" w:type="dxa"/>
              <w:left w:w="100" w:type="dxa"/>
              <w:bottom w:w="100" w:type="dxa"/>
              <w:right w:w="100" w:type="dxa"/>
            </w:tcMar>
          </w:tcPr>
          <w:p w14:paraId="52AB91C6"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Slope</w:t>
            </w:r>
          </w:p>
        </w:tc>
        <w:tc>
          <w:tcPr>
            <w:tcW w:w="2180" w:type="dxa"/>
            <w:tcMar>
              <w:top w:w="100" w:type="dxa"/>
              <w:left w:w="100" w:type="dxa"/>
              <w:bottom w:w="100" w:type="dxa"/>
              <w:right w:w="100" w:type="dxa"/>
            </w:tcMar>
          </w:tcPr>
          <w:p w14:paraId="1B0445E1"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595" w:type="dxa"/>
            <w:tcMar>
              <w:top w:w="100" w:type="dxa"/>
              <w:left w:w="100" w:type="dxa"/>
              <w:bottom w:w="100" w:type="dxa"/>
              <w:right w:w="100" w:type="dxa"/>
            </w:tcMar>
          </w:tcPr>
          <w:p w14:paraId="0DF98043"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37BA54AB"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w:t>
            </w:r>
          </w:p>
        </w:tc>
        <w:tc>
          <w:tcPr>
            <w:tcW w:w="1520" w:type="dxa"/>
            <w:tcMar>
              <w:top w:w="100" w:type="dxa"/>
              <w:left w:w="100" w:type="dxa"/>
              <w:bottom w:w="100" w:type="dxa"/>
              <w:right w:w="100" w:type="dxa"/>
            </w:tcMar>
          </w:tcPr>
          <w:p w14:paraId="024F0528"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r w:rsidR="00F223C4" w14:paraId="648D0B7C" w14:textId="77777777">
        <w:tc>
          <w:tcPr>
            <w:tcW w:w="2030" w:type="dxa"/>
            <w:tcMar>
              <w:top w:w="100" w:type="dxa"/>
              <w:left w:w="100" w:type="dxa"/>
              <w:bottom w:w="100" w:type="dxa"/>
              <w:right w:w="100" w:type="dxa"/>
            </w:tcMar>
          </w:tcPr>
          <w:p w14:paraId="1A4A4688"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2180" w:type="dxa"/>
            <w:tcMar>
              <w:top w:w="100" w:type="dxa"/>
              <w:left w:w="100" w:type="dxa"/>
              <w:bottom w:w="100" w:type="dxa"/>
              <w:right w:w="100" w:type="dxa"/>
            </w:tcMar>
          </w:tcPr>
          <w:p w14:paraId="2E808BE0" w14:textId="77777777" w:rsidR="00F223C4" w:rsidRDefault="00573F6B">
            <w:pPr>
              <w:pStyle w:val="normal0"/>
              <w:widowControl w:val="0"/>
              <w:spacing w:line="480" w:lineRule="auto"/>
              <w:jc w:val="center"/>
            </w:pPr>
            <w:proofErr w:type="gramStart"/>
            <w:r>
              <w:rPr>
                <w:rFonts w:ascii="Times New Roman" w:eastAsia="Times New Roman" w:hAnsi="Times New Roman" w:cs="Times New Roman"/>
                <w:color w:val="333333"/>
                <w:sz w:val="24"/>
                <w:highlight w:val="white"/>
              </w:rPr>
              <w:t>do</w:t>
            </w:r>
            <w:proofErr w:type="gramEnd"/>
          </w:p>
        </w:tc>
        <w:tc>
          <w:tcPr>
            <w:tcW w:w="1595" w:type="dxa"/>
            <w:tcMar>
              <w:top w:w="100" w:type="dxa"/>
              <w:left w:w="100" w:type="dxa"/>
              <w:bottom w:w="100" w:type="dxa"/>
              <w:right w:w="100" w:type="dxa"/>
            </w:tcMar>
          </w:tcPr>
          <w:p w14:paraId="1482DA4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 xml:space="preserve"> </w:t>
            </w:r>
          </w:p>
        </w:tc>
        <w:tc>
          <w:tcPr>
            <w:tcW w:w="1655" w:type="dxa"/>
            <w:tcMar>
              <w:top w:w="100" w:type="dxa"/>
              <w:left w:w="100" w:type="dxa"/>
              <w:bottom w:w="100" w:type="dxa"/>
              <w:right w:w="100" w:type="dxa"/>
            </w:tcMar>
          </w:tcPr>
          <w:p w14:paraId="7AFBCD32"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0</w:t>
            </w:r>
          </w:p>
        </w:tc>
        <w:tc>
          <w:tcPr>
            <w:tcW w:w="1520" w:type="dxa"/>
            <w:tcMar>
              <w:top w:w="100" w:type="dxa"/>
              <w:left w:w="100" w:type="dxa"/>
              <w:bottom w:w="100" w:type="dxa"/>
              <w:right w:w="100" w:type="dxa"/>
            </w:tcMar>
          </w:tcPr>
          <w:p w14:paraId="28FBF259" w14:textId="77777777" w:rsidR="00F223C4" w:rsidRDefault="00573F6B">
            <w:pPr>
              <w:pStyle w:val="normal0"/>
              <w:widowControl w:val="0"/>
              <w:spacing w:line="480" w:lineRule="auto"/>
              <w:jc w:val="center"/>
            </w:pPr>
            <w:r>
              <w:rPr>
                <w:rFonts w:ascii="Times New Roman" w:eastAsia="Times New Roman" w:hAnsi="Times New Roman" w:cs="Times New Roman"/>
                <w:color w:val="333333"/>
                <w:sz w:val="24"/>
                <w:highlight w:val="white"/>
              </w:rPr>
              <w:t>-</w:t>
            </w:r>
          </w:p>
        </w:tc>
      </w:tr>
    </w:tbl>
    <w:p w14:paraId="11FE7502" w14:textId="77777777" w:rsidR="00F223C4" w:rsidRDefault="00F223C4">
      <w:pPr>
        <w:pStyle w:val="normal0"/>
        <w:widowControl w:val="0"/>
        <w:spacing w:line="480" w:lineRule="auto"/>
      </w:pPr>
    </w:p>
    <w:p w14:paraId="69DB82D9" w14:textId="77777777" w:rsidR="00F223C4" w:rsidRDefault="00F223C4">
      <w:pPr>
        <w:pStyle w:val="normal0"/>
        <w:widowControl w:val="0"/>
        <w:spacing w:line="480" w:lineRule="auto"/>
      </w:pPr>
    </w:p>
    <w:p w14:paraId="2537B6B8" w14:textId="77777777" w:rsidR="00F223C4" w:rsidRDefault="00F223C4">
      <w:pPr>
        <w:pStyle w:val="normal0"/>
        <w:widowControl w:val="0"/>
      </w:pPr>
    </w:p>
    <w:p w14:paraId="65697C4B" w14:textId="77777777" w:rsidR="00F223C4" w:rsidRDefault="00573F6B">
      <w:pPr>
        <w:pStyle w:val="normal0"/>
      </w:pPr>
      <w:r>
        <w:br w:type="page"/>
      </w:r>
    </w:p>
    <w:p w14:paraId="1AD24614" w14:textId="77777777" w:rsidR="00F223C4" w:rsidRDefault="00F223C4">
      <w:pPr>
        <w:pStyle w:val="normal0"/>
        <w:widowControl w:val="0"/>
      </w:pPr>
    </w:p>
    <w:p w14:paraId="0FD73846" w14:textId="77777777" w:rsidR="00F223C4" w:rsidRDefault="00573F6B">
      <w:pPr>
        <w:pStyle w:val="normal0"/>
        <w:widowControl w:val="0"/>
      </w:pPr>
      <w:r>
        <w:rPr>
          <w:noProof/>
          <w:lang w:eastAsia="en-US"/>
        </w:rPr>
        <w:drawing>
          <wp:inline distT="114300" distB="114300" distL="114300" distR="114300" wp14:anchorId="32B16D85" wp14:editId="5BC368F2">
            <wp:extent cx="5943600" cy="44577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rcRect/>
                    <a:stretch>
                      <a:fillRect/>
                    </a:stretch>
                  </pic:blipFill>
                  <pic:spPr>
                    <a:xfrm>
                      <a:off x="0" y="0"/>
                      <a:ext cx="5943600" cy="4457700"/>
                    </a:xfrm>
                    <a:prstGeom prst="rect">
                      <a:avLst/>
                    </a:prstGeom>
                    <a:ln/>
                  </pic:spPr>
                </pic:pic>
              </a:graphicData>
            </a:graphic>
          </wp:inline>
        </w:drawing>
      </w:r>
    </w:p>
    <w:p w14:paraId="4E968216" w14:textId="77777777" w:rsidR="00F223C4" w:rsidRDefault="00573F6B">
      <w:pPr>
        <w:pStyle w:val="normal0"/>
      </w:pPr>
      <w:r>
        <w:br w:type="page"/>
      </w:r>
    </w:p>
    <w:p w14:paraId="7F0969B8" w14:textId="77777777" w:rsidR="00F223C4" w:rsidRDefault="00F223C4">
      <w:pPr>
        <w:pStyle w:val="normal0"/>
        <w:widowControl w:val="0"/>
      </w:pPr>
    </w:p>
    <w:p w14:paraId="2729AEFB" w14:textId="77777777" w:rsidR="00F223C4" w:rsidRDefault="00573F6B">
      <w:pPr>
        <w:pStyle w:val="normal0"/>
        <w:widowControl w:val="0"/>
      </w:pPr>
      <w:r>
        <w:rPr>
          <w:noProof/>
          <w:lang w:eastAsia="en-US"/>
        </w:rPr>
        <w:drawing>
          <wp:inline distT="114300" distB="114300" distL="114300" distR="114300" wp14:anchorId="729DFFC0" wp14:editId="326961E9">
            <wp:extent cx="5943600" cy="4051300"/>
            <wp:effectExtent l="0" t="0" r="0" b="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rcRect/>
                    <a:stretch>
                      <a:fillRect/>
                    </a:stretch>
                  </pic:blipFill>
                  <pic:spPr>
                    <a:xfrm>
                      <a:off x="0" y="0"/>
                      <a:ext cx="5943600" cy="4051300"/>
                    </a:xfrm>
                    <a:prstGeom prst="rect">
                      <a:avLst/>
                    </a:prstGeom>
                    <a:ln/>
                  </pic:spPr>
                </pic:pic>
              </a:graphicData>
            </a:graphic>
          </wp:inline>
        </w:drawing>
      </w:r>
    </w:p>
    <w:p w14:paraId="052AA5D5" w14:textId="77777777" w:rsidR="00F223C4" w:rsidRDefault="00573F6B">
      <w:pPr>
        <w:pStyle w:val="normal0"/>
      </w:pPr>
      <w:r>
        <w:br w:type="page"/>
      </w:r>
    </w:p>
    <w:p w14:paraId="50289D44" w14:textId="77777777" w:rsidR="00F223C4" w:rsidRDefault="00F223C4">
      <w:pPr>
        <w:pStyle w:val="normal0"/>
        <w:widowControl w:val="0"/>
      </w:pPr>
    </w:p>
    <w:p w14:paraId="41261F15" w14:textId="77777777" w:rsidR="00F223C4" w:rsidRDefault="00573F6B">
      <w:pPr>
        <w:pStyle w:val="normal0"/>
        <w:widowControl w:val="0"/>
      </w:pPr>
      <w:r>
        <w:rPr>
          <w:noProof/>
          <w:lang w:eastAsia="en-US"/>
        </w:rPr>
        <w:drawing>
          <wp:inline distT="114300" distB="114300" distL="114300" distR="114300" wp14:anchorId="0FDDF68C" wp14:editId="51481699">
            <wp:extent cx="5943600" cy="405130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rcRect/>
                    <a:stretch>
                      <a:fillRect/>
                    </a:stretch>
                  </pic:blipFill>
                  <pic:spPr>
                    <a:xfrm>
                      <a:off x="0" y="0"/>
                      <a:ext cx="5943600" cy="4051300"/>
                    </a:xfrm>
                    <a:prstGeom prst="rect">
                      <a:avLst/>
                    </a:prstGeom>
                    <a:ln/>
                  </pic:spPr>
                </pic:pic>
              </a:graphicData>
            </a:graphic>
          </wp:inline>
        </w:drawing>
      </w:r>
    </w:p>
    <w:p w14:paraId="6E833940" w14:textId="77777777" w:rsidR="00F223C4" w:rsidRDefault="00573F6B">
      <w:pPr>
        <w:pStyle w:val="normal0"/>
      </w:pPr>
      <w:r>
        <w:br w:type="page"/>
      </w:r>
    </w:p>
    <w:p w14:paraId="3B38372C" w14:textId="77777777" w:rsidR="00F223C4" w:rsidRDefault="00F223C4">
      <w:pPr>
        <w:pStyle w:val="normal0"/>
        <w:widowControl w:val="0"/>
      </w:pPr>
    </w:p>
    <w:p w14:paraId="76A9749D" w14:textId="77777777" w:rsidR="00F223C4" w:rsidRDefault="00573F6B">
      <w:pPr>
        <w:pStyle w:val="normal0"/>
        <w:widowControl w:val="0"/>
      </w:pPr>
      <w:r>
        <w:rPr>
          <w:noProof/>
          <w:lang w:eastAsia="en-US"/>
        </w:rPr>
        <w:drawing>
          <wp:inline distT="114300" distB="114300" distL="114300" distR="114300" wp14:anchorId="5597DF32" wp14:editId="3E5A656B">
            <wp:extent cx="5943600" cy="4051300"/>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rcRect/>
                    <a:stretch>
                      <a:fillRect/>
                    </a:stretch>
                  </pic:blipFill>
                  <pic:spPr>
                    <a:xfrm>
                      <a:off x="0" y="0"/>
                      <a:ext cx="5943600" cy="4051300"/>
                    </a:xfrm>
                    <a:prstGeom prst="rect">
                      <a:avLst/>
                    </a:prstGeom>
                    <a:ln/>
                  </pic:spPr>
                </pic:pic>
              </a:graphicData>
            </a:graphic>
          </wp:inline>
        </w:drawing>
      </w:r>
    </w:p>
    <w:p w14:paraId="5DEB9EDF" w14:textId="77777777" w:rsidR="00F223C4" w:rsidRDefault="00573F6B">
      <w:pPr>
        <w:pStyle w:val="normal0"/>
      </w:pPr>
      <w:r>
        <w:br w:type="page"/>
      </w:r>
    </w:p>
    <w:p w14:paraId="333ACA52" w14:textId="77777777" w:rsidR="00F223C4" w:rsidRDefault="00F223C4">
      <w:pPr>
        <w:pStyle w:val="normal0"/>
        <w:widowControl w:val="0"/>
      </w:pPr>
    </w:p>
    <w:p w14:paraId="7170888C" w14:textId="77777777" w:rsidR="00F223C4" w:rsidRDefault="00573F6B">
      <w:pPr>
        <w:pStyle w:val="normal0"/>
        <w:widowControl w:val="0"/>
      </w:pPr>
      <w:r>
        <w:rPr>
          <w:noProof/>
          <w:lang w:eastAsia="en-US"/>
        </w:rPr>
        <w:drawing>
          <wp:inline distT="114300" distB="114300" distL="114300" distR="114300" wp14:anchorId="2CF1950F" wp14:editId="4AF03C76">
            <wp:extent cx="4800600" cy="48006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7"/>
                    <a:srcRect/>
                    <a:stretch>
                      <a:fillRect/>
                    </a:stretch>
                  </pic:blipFill>
                  <pic:spPr>
                    <a:xfrm>
                      <a:off x="0" y="0"/>
                      <a:ext cx="4800600" cy="4800600"/>
                    </a:xfrm>
                    <a:prstGeom prst="rect">
                      <a:avLst/>
                    </a:prstGeom>
                    <a:ln/>
                  </pic:spPr>
                </pic:pic>
              </a:graphicData>
            </a:graphic>
          </wp:inline>
        </w:drawing>
      </w:r>
    </w:p>
    <w:p w14:paraId="05335E1F" w14:textId="77777777" w:rsidR="00F223C4" w:rsidRDefault="00573F6B">
      <w:pPr>
        <w:pStyle w:val="normal0"/>
      </w:pPr>
      <w:r>
        <w:br w:type="page"/>
      </w:r>
    </w:p>
    <w:p w14:paraId="1EAE7719" w14:textId="77777777" w:rsidR="00F223C4" w:rsidRDefault="00F223C4">
      <w:pPr>
        <w:pStyle w:val="normal0"/>
        <w:widowControl w:val="0"/>
      </w:pPr>
    </w:p>
    <w:p w14:paraId="261BB786" w14:textId="77777777" w:rsidR="00F223C4" w:rsidRDefault="00573F6B">
      <w:pPr>
        <w:pStyle w:val="normal0"/>
        <w:widowControl w:val="0"/>
      </w:pPr>
      <w:r>
        <w:rPr>
          <w:noProof/>
          <w:lang w:eastAsia="en-US"/>
        </w:rPr>
        <w:drawing>
          <wp:inline distT="114300" distB="114300" distL="114300" distR="114300" wp14:anchorId="7D4C56CD" wp14:editId="74AAF1CD">
            <wp:extent cx="4800600" cy="4800600"/>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rcRect/>
                    <a:stretch>
                      <a:fillRect/>
                    </a:stretch>
                  </pic:blipFill>
                  <pic:spPr>
                    <a:xfrm>
                      <a:off x="0" y="0"/>
                      <a:ext cx="4800600" cy="4800600"/>
                    </a:xfrm>
                    <a:prstGeom prst="rect">
                      <a:avLst/>
                    </a:prstGeom>
                    <a:ln/>
                  </pic:spPr>
                </pic:pic>
              </a:graphicData>
            </a:graphic>
          </wp:inline>
        </w:drawing>
      </w:r>
    </w:p>
    <w:p w14:paraId="105C676D" w14:textId="77777777" w:rsidR="00F223C4" w:rsidRDefault="00573F6B">
      <w:pPr>
        <w:pStyle w:val="normal0"/>
      </w:pPr>
      <w:r>
        <w:br w:type="page"/>
      </w:r>
    </w:p>
    <w:p w14:paraId="43F8689C" w14:textId="77777777" w:rsidR="00F223C4" w:rsidRDefault="00F223C4">
      <w:pPr>
        <w:pStyle w:val="normal0"/>
        <w:widowControl w:val="0"/>
      </w:pPr>
    </w:p>
    <w:p w14:paraId="2BD2025D" w14:textId="77777777" w:rsidR="00F223C4" w:rsidRDefault="00573F6B">
      <w:pPr>
        <w:pStyle w:val="normal0"/>
        <w:widowControl w:val="0"/>
      </w:pPr>
      <w:r>
        <w:rPr>
          <w:noProof/>
          <w:lang w:eastAsia="en-US"/>
        </w:rPr>
        <w:drawing>
          <wp:inline distT="114300" distB="114300" distL="114300" distR="114300" wp14:anchorId="5D0B4513" wp14:editId="1465D0A2">
            <wp:extent cx="5943600" cy="40513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9"/>
                    <a:srcRect/>
                    <a:stretch>
                      <a:fillRect/>
                    </a:stretch>
                  </pic:blipFill>
                  <pic:spPr>
                    <a:xfrm>
                      <a:off x="0" y="0"/>
                      <a:ext cx="5943600" cy="4051300"/>
                    </a:xfrm>
                    <a:prstGeom prst="rect">
                      <a:avLst/>
                    </a:prstGeom>
                    <a:ln/>
                  </pic:spPr>
                </pic:pic>
              </a:graphicData>
            </a:graphic>
          </wp:inline>
        </w:drawing>
      </w:r>
    </w:p>
    <w:sectPr w:rsidR="00F223C4">
      <w:footerReference w:type="even" r:id="rId20"/>
      <w:footerReference w:type="default" r:id="rId2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Lilit  Yeghiazarian" w:date="2014-03-21T13:00:00Z" w:initials="LY">
    <w:p w14:paraId="2B20F11D" w14:textId="78072048" w:rsidR="001F047B" w:rsidRDefault="001F047B">
      <w:pPr>
        <w:pStyle w:val="CommentText"/>
      </w:pPr>
      <w:r>
        <w:rPr>
          <w:rStyle w:val="CommentReference"/>
        </w:rPr>
        <w:annotationRef/>
      </w:r>
      <w:r>
        <w:t>Do we have MST data in the shepherd creek dataset?</w:t>
      </w:r>
    </w:p>
  </w:comment>
  <w:comment w:id="27" w:author="Justin Jent" w:date="2014-03-22T13:10:00Z" w:initials="JJ">
    <w:p w14:paraId="01D69400" w14:textId="7DEA5E42" w:rsidR="001F047B" w:rsidRPr="00A035E6" w:rsidRDefault="001F047B" w:rsidP="00A035E6">
      <w:pPr>
        <w:pStyle w:val="CommentText"/>
        <w:jc w:val="center"/>
      </w:pPr>
      <w:r>
        <w:rPr>
          <w:rStyle w:val="CommentReference"/>
        </w:rPr>
        <w:annotationRef/>
      </w:r>
      <w:r>
        <w:t xml:space="preserve">There was only </w:t>
      </w:r>
      <w:r>
        <w:rPr>
          <w:i/>
        </w:rPr>
        <w:t xml:space="preserve">E. coli, enterococcus, </w:t>
      </w:r>
      <w:r>
        <w:t xml:space="preserve">and fecal coliform in the </w:t>
      </w:r>
      <w:proofErr w:type="spellStart"/>
      <w:r>
        <w:t>dateset</w:t>
      </w:r>
      <w:proofErr w:type="spellEnd"/>
    </w:p>
  </w:comment>
  <w:comment w:id="51" w:author="Lilit  Yeghiazarian" w:date="2014-03-21T12:41:00Z" w:initials="LY">
    <w:p w14:paraId="6C762714" w14:textId="0AD3F368" w:rsidR="001F047B" w:rsidRDefault="001F047B">
      <w:pPr>
        <w:pStyle w:val="CommentText"/>
      </w:pPr>
      <w:r>
        <w:rPr>
          <w:rStyle w:val="CommentReference"/>
        </w:rPr>
        <w:annotationRef/>
      </w:r>
      <w:r>
        <w:t>This is not clear… please re-phrase</w:t>
      </w:r>
    </w:p>
  </w:comment>
  <w:comment w:id="69" w:author="Lilit  Yeghiazarian" w:date="2014-03-21T12:44:00Z" w:initials="LY">
    <w:p w14:paraId="050DEE6E" w14:textId="43EC2CBA" w:rsidR="001F047B" w:rsidRDefault="001F047B">
      <w:pPr>
        <w:pStyle w:val="CommentText"/>
      </w:pPr>
      <w:r>
        <w:rPr>
          <w:rStyle w:val="CommentReference"/>
        </w:rPr>
        <w:annotationRef/>
      </w:r>
      <w:r>
        <w:t>This is a bit too convoluted. Can you simplify?</w:t>
      </w:r>
    </w:p>
  </w:comment>
  <w:comment w:id="87" w:author="Lilit  Yeghiazarian" w:date="2014-03-21T12:50:00Z" w:initials="LY">
    <w:p w14:paraId="132CB352" w14:textId="25C3DCAF" w:rsidR="001F047B" w:rsidRDefault="001F047B">
      <w:pPr>
        <w:pStyle w:val="CommentText"/>
      </w:pPr>
      <w:r>
        <w:rPr>
          <w:rStyle w:val="CommentReference"/>
        </w:rPr>
        <w:annotationRef/>
      </w:r>
      <w:r>
        <w:t>Check English?</w:t>
      </w:r>
    </w:p>
  </w:comment>
  <w:comment w:id="139" w:author="Lilit  Yeghiazarian" w:date="2014-03-21T13:06:00Z" w:initials="LY">
    <w:p w14:paraId="3B9951FA" w14:textId="6CC22747" w:rsidR="001F047B" w:rsidRDefault="001F047B">
      <w:pPr>
        <w:pStyle w:val="CommentText"/>
      </w:pPr>
      <w:r>
        <w:rPr>
          <w:rStyle w:val="CommentReference"/>
        </w:rPr>
        <w:annotationRef/>
      </w:r>
      <w:r>
        <w:t>What do you mean?</w:t>
      </w:r>
    </w:p>
  </w:comment>
  <w:comment w:id="175" w:author="Lilit  Yeghiazarian" w:date="2014-03-21T13:09:00Z" w:initials="LY">
    <w:p w14:paraId="12B305EF" w14:textId="383F8E28" w:rsidR="001F047B" w:rsidRDefault="001F047B">
      <w:pPr>
        <w:pStyle w:val="CommentText"/>
      </w:pPr>
      <w:r>
        <w:rPr>
          <w:rStyle w:val="CommentReference"/>
        </w:rPr>
        <w:annotationRef/>
      </w:r>
      <w:r>
        <w:t>What do you mean? Perhaps significant predictors?</w:t>
      </w:r>
    </w:p>
  </w:comment>
  <w:comment w:id="183" w:author="Lilit  Yeghiazarian" w:date="2014-03-21T13:09:00Z" w:initials="LY">
    <w:p w14:paraId="793D5677" w14:textId="412B0D70" w:rsidR="001F047B" w:rsidRDefault="001F047B">
      <w:pPr>
        <w:pStyle w:val="CommentText"/>
      </w:pPr>
      <w:r>
        <w:rPr>
          <w:rStyle w:val="CommentReference"/>
        </w:rPr>
        <w:annotationRef/>
      </w:r>
    </w:p>
  </w:comment>
  <w:comment w:id="179" w:author="Lilit  Yeghiazarian" w:date="2014-03-21T13:11:00Z" w:initials="LY">
    <w:p w14:paraId="2BAF656B" w14:textId="31CEF023" w:rsidR="001F047B" w:rsidRDefault="001F047B">
      <w:pPr>
        <w:pStyle w:val="CommentText"/>
      </w:pPr>
      <w:r>
        <w:rPr>
          <w:rStyle w:val="CommentReference"/>
        </w:rPr>
        <w:annotationRef/>
      </w:r>
      <w:r>
        <w:t>This is not a good sentence. You identify the good indicators by name, but then state the identification of these variables as good predictors are considered a success. Needs some re-phrasing.</w:t>
      </w:r>
    </w:p>
  </w:comment>
  <w:comment w:id="192" w:author="Lilit  Yeghiazarian" w:date="2014-03-21T13:11:00Z" w:initials="LY">
    <w:p w14:paraId="6CC6525A" w14:textId="3BDB54DD" w:rsidR="001F047B" w:rsidRDefault="001F047B">
      <w:pPr>
        <w:pStyle w:val="CommentText"/>
      </w:pPr>
      <w:r>
        <w:rPr>
          <w:rStyle w:val="CommentReference"/>
        </w:rPr>
        <w:annotationRef/>
      </w:r>
      <w:r>
        <w:t>This info is irrelevant to the purpose of your study, and should be removed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DA290" w14:textId="77777777" w:rsidR="001F047B" w:rsidRDefault="001F047B" w:rsidP="00CC65BB">
      <w:r>
        <w:separator/>
      </w:r>
    </w:p>
  </w:endnote>
  <w:endnote w:type="continuationSeparator" w:id="0">
    <w:p w14:paraId="75655DDA" w14:textId="77777777" w:rsidR="001F047B" w:rsidRDefault="001F047B" w:rsidP="00CC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BlairMdITC TT-Medium">
    <w:panose1 w:val="00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1D24B" w14:textId="77777777" w:rsidR="001F047B" w:rsidRDefault="001F047B" w:rsidP="00A035E6">
    <w:pPr>
      <w:pStyle w:val="Footer"/>
      <w:framePr w:wrap="around" w:vAnchor="text" w:hAnchor="margin" w:xAlign="right" w:y="1"/>
      <w:rPr>
        <w:ins w:id="317" w:author="Lilit  Yeghiazarian" w:date="2014-03-21T13:12:00Z"/>
        <w:rStyle w:val="PageNumber"/>
      </w:rPr>
    </w:pPr>
    <w:ins w:id="318" w:author="Lilit  Yeghiazarian" w:date="2014-03-21T13:12:00Z">
      <w:r>
        <w:rPr>
          <w:rStyle w:val="PageNumber"/>
        </w:rPr>
        <w:fldChar w:fldCharType="begin"/>
      </w:r>
      <w:r>
        <w:rPr>
          <w:rStyle w:val="PageNumber"/>
        </w:rPr>
        <w:instrText xml:space="preserve">PAGE  </w:instrText>
      </w:r>
      <w:r>
        <w:rPr>
          <w:rStyle w:val="PageNumber"/>
        </w:rPr>
        <w:fldChar w:fldCharType="end"/>
      </w:r>
    </w:ins>
  </w:p>
  <w:p w14:paraId="60676F9D" w14:textId="77777777" w:rsidR="001F047B" w:rsidRDefault="001F047B">
    <w:pPr>
      <w:pStyle w:val="Footer"/>
      <w:ind w:right="360"/>
      <w:pPrChange w:id="319" w:author="Lilit  Yeghiazarian" w:date="2014-03-21T13:12: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3F14D" w14:textId="77777777" w:rsidR="001F047B" w:rsidRDefault="001F047B" w:rsidP="00A035E6">
    <w:pPr>
      <w:pStyle w:val="Footer"/>
      <w:framePr w:wrap="around" w:vAnchor="text" w:hAnchor="margin" w:xAlign="right" w:y="1"/>
      <w:rPr>
        <w:ins w:id="320" w:author="Lilit  Yeghiazarian" w:date="2014-03-21T13:12:00Z"/>
        <w:rStyle w:val="PageNumber"/>
      </w:rPr>
    </w:pPr>
    <w:ins w:id="321" w:author="Lilit  Yeghiazarian" w:date="2014-03-21T13:12:00Z">
      <w:r>
        <w:rPr>
          <w:rStyle w:val="PageNumber"/>
        </w:rPr>
        <w:fldChar w:fldCharType="begin"/>
      </w:r>
      <w:r>
        <w:rPr>
          <w:rStyle w:val="PageNumber"/>
        </w:rPr>
        <w:instrText xml:space="preserve">PAGE  </w:instrText>
      </w:r>
    </w:ins>
    <w:r>
      <w:rPr>
        <w:rStyle w:val="PageNumber"/>
      </w:rPr>
      <w:fldChar w:fldCharType="separate"/>
    </w:r>
    <w:r w:rsidR="00E05C1B">
      <w:rPr>
        <w:rStyle w:val="PageNumber"/>
        <w:noProof/>
      </w:rPr>
      <w:t>1</w:t>
    </w:r>
    <w:ins w:id="322" w:author="Lilit  Yeghiazarian" w:date="2014-03-21T13:12:00Z">
      <w:r>
        <w:rPr>
          <w:rStyle w:val="PageNumber"/>
        </w:rPr>
        <w:fldChar w:fldCharType="end"/>
      </w:r>
    </w:ins>
  </w:p>
  <w:p w14:paraId="3973175C" w14:textId="77777777" w:rsidR="001F047B" w:rsidRDefault="001F047B" w:rsidP="00A035E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B5A8D7" w14:textId="77777777" w:rsidR="001F047B" w:rsidRDefault="001F047B" w:rsidP="00CC65BB">
      <w:r>
        <w:separator/>
      </w:r>
    </w:p>
  </w:footnote>
  <w:footnote w:type="continuationSeparator" w:id="0">
    <w:p w14:paraId="7838B447" w14:textId="77777777" w:rsidR="001F047B" w:rsidRDefault="001F047B" w:rsidP="00CC65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223C4"/>
    <w:rsid w:val="00087957"/>
    <w:rsid w:val="0013234B"/>
    <w:rsid w:val="00143AC7"/>
    <w:rsid w:val="00151F9E"/>
    <w:rsid w:val="001B2662"/>
    <w:rsid w:val="001D2E8C"/>
    <w:rsid w:val="001E09A0"/>
    <w:rsid w:val="001F047B"/>
    <w:rsid w:val="00234CC2"/>
    <w:rsid w:val="00244C3E"/>
    <w:rsid w:val="00292474"/>
    <w:rsid w:val="002E6C29"/>
    <w:rsid w:val="002F158A"/>
    <w:rsid w:val="003224B8"/>
    <w:rsid w:val="00325A5E"/>
    <w:rsid w:val="0036596E"/>
    <w:rsid w:val="00394345"/>
    <w:rsid w:val="003A1822"/>
    <w:rsid w:val="00400A0F"/>
    <w:rsid w:val="0043264F"/>
    <w:rsid w:val="00513005"/>
    <w:rsid w:val="00567604"/>
    <w:rsid w:val="00573F6B"/>
    <w:rsid w:val="00593556"/>
    <w:rsid w:val="005A0716"/>
    <w:rsid w:val="005E2B76"/>
    <w:rsid w:val="005F194B"/>
    <w:rsid w:val="00640B73"/>
    <w:rsid w:val="00646030"/>
    <w:rsid w:val="00674718"/>
    <w:rsid w:val="006F7846"/>
    <w:rsid w:val="007D1617"/>
    <w:rsid w:val="008721B1"/>
    <w:rsid w:val="009545F4"/>
    <w:rsid w:val="009F5E39"/>
    <w:rsid w:val="00A035E6"/>
    <w:rsid w:val="00A15E5D"/>
    <w:rsid w:val="00A4673B"/>
    <w:rsid w:val="00AA798A"/>
    <w:rsid w:val="00BE2AF2"/>
    <w:rsid w:val="00BF2CAD"/>
    <w:rsid w:val="00BF6413"/>
    <w:rsid w:val="00C324CD"/>
    <w:rsid w:val="00CA7E0E"/>
    <w:rsid w:val="00CC65BB"/>
    <w:rsid w:val="00D6332B"/>
    <w:rsid w:val="00D64E97"/>
    <w:rsid w:val="00D75D65"/>
    <w:rsid w:val="00D84097"/>
    <w:rsid w:val="00E05C1B"/>
    <w:rsid w:val="00E857B0"/>
    <w:rsid w:val="00E9056C"/>
    <w:rsid w:val="00EA151A"/>
    <w:rsid w:val="00F22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4FA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A7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798A"/>
    <w:rPr>
      <w:rFonts w:ascii="Lucida Grande" w:hAnsi="Lucida Grande" w:cs="Lucida Grande"/>
      <w:sz w:val="18"/>
      <w:szCs w:val="18"/>
    </w:rPr>
  </w:style>
  <w:style w:type="character" w:styleId="CommentReference">
    <w:name w:val="annotation reference"/>
    <w:basedOn w:val="DefaultParagraphFont"/>
    <w:uiPriority w:val="99"/>
    <w:semiHidden/>
    <w:unhideWhenUsed/>
    <w:rsid w:val="00A15E5D"/>
    <w:rPr>
      <w:sz w:val="18"/>
      <w:szCs w:val="18"/>
    </w:rPr>
  </w:style>
  <w:style w:type="paragraph" w:styleId="CommentText">
    <w:name w:val="annotation text"/>
    <w:basedOn w:val="Normal"/>
    <w:link w:val="CommentTextChar"/>
    <w:uiPriority w:val="99"/>
    <w:semiHidden/>
    <w:unhideWhenUsed/>
    <w:rsid w:val="00A15E5D"/>
  </w:style>
  <w:style w:type="character" w:customStyle="1" w:styleId="CommentTextChar">
    <w:name w:val="Comment Text Char"/>
    <w:basedOn w:val="DefaultParagraphFont"/>
    <w:link w:val="CommentText"/>
    <w:uiPriority w:val="99"/>
    <w:semiHidden/>
    <w:rsid w:val="00A15E5D"/>
  </w:style>
  <w:style w:type="paragraph" w:styleId="CommentSubject">
    <w:name w:val="annotation subject"/>
    <w:basedOn w:val="CommentText"/>
    <w:next w:val="CommentText"/>
    <w:link w:val="CommentSubjectChar"/>
    <w:uiPriority w:val="99"/>
    <w:semiHidden/>
    <w:unhideWhenUsed/>
    <w:rsid w:val="00A15E5D"/>
    <w:rPr>
      <w:b/>
      <w:bCs/>
      <w:sz w:val="20"/>
      <w:szCs w:val="20"/>
    </w:rPr>
  </w:style>
  <w:style w:type="character" w:customStyle="1" w:styleId="CommentSubjectChar">
    <w:name w:val="Comment Subject Char"/>
    <w:basedOn w:val="CommentTextChar"/>
    <w:link w:val="CommentSubject"/>
    <w:uiPriority w:val="99"/>
    <w:semiHidden/>
    <w:rsid w:val="00A15E5D"/>
    <w:rPr>
      <w:b/>
      <w:bCs/>
      <w:sz w:val="20"/>
      <w:szCs w:val="20"/>
    </w:rPr>
  </w:style>
  <w:style w:type="paragraph" w:styleId="Footer">
    <w:name w:val="footer"/>
    <w:basedOn w:val="Normal"/>
    <w:link w:val="FooterChar"/>
    <w:uiPriority w:val="99"/>
    <w:unhideWhenUsed/>
    <w:rsid w:val="00CC65BB"/>
    <w:pPr>
      <w:tabs>
        <w:tab w:val="center" w:pos="4320"/>
        <w:tab w:val="right" w:pos="8640"/>
      </w:tabs>
    </w:pPr>
  </w:style>
  <w:style w:type="character" w:customStyle="1" w:styleId="FooterChar">
    <w:name w:val="Footer Char"/>
    <w:basedOn w:val="DefaultParagraphFont"/>
    <w:link w:val="Footer"/>
    <w:uiPriority w:val="99"/>
    <w:rsid w:val="00CC65BB"/>
  </w:style>
  <w:style w:type="character" w:styleId="PageNumber">
    <w:name w:val="page number"/>
    <w:basedOn w:val="DefaultParagraphFont"/>
    <w:uiPriority w:val="99"/>
    <w:semiHidden/>
    <w:unhideWhenUsed/>
    <w:rsid w:val="00CC65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A7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798A"/>
    <w:rPr>
      <w:rFonts w:ascii="Lucida Grande" w:hAnsi="Lucida Grande" w:cs="Lucida Grande"/>
      <w:sz w:val="18"/>
      <w:szCs w:val="18"/>
    </w:rPr>
  </w:style>
  <w:style w:type="character" w:styleId="CommentReference">
    <w:name w:val="annotation reference"/>
    <w:basedOn w:val="DefaultParagraphFont"/>
    <w:uiPriority w:val="99"/>
    <w:semiHidden/>
    <w:unhideWhenUsed/>
    <w:rsid w:val="00A15E5D"/>
    <w:rPr>
      <w:sz w:val="18"/>
      <w:szCs w:val="18"/>
    </w:rPr>
  </w:style>
  <w:style w:type="paragraph" w:styleId="CommentText">
    <w:name w:val="annotation text"/>
    <w:basedOn w:val="Normal"/>
    <w:link w:val="CommentTextChar"/>
    <w:uiPriority w:val="99"/>
    <w:semiHidden/>
    <w:unhideWhenUsed/>
    <w:rsid w:val="00A15E5D"/>
  </w:style>
  <w:style w:type="character" w:customStyle="1" w:styleId="CommentTextChar">
    <w:name w:val="Comment Text Char"/>
    <w:basedOn w:val="DefaultParagraphFont"/>
    <w:link w:val="CommentText"/>
    <w:uiPriority w:val="99"/>
    <w:semiHidden/>
    <w:rsid w:val="00A15E5D"/>
  </w:style>
  <w:style w:type="paragraph" w:styleId="CommentSubject">
    <w:name w:val="annotation subject"/>
    <w:basedOn w:val="CommentText"/>
    <w:next w:val="CommentText"/>
    <w:link w:val="CommentSubjectChar"/>
    <w:uiPriority w:val="99"/>
    <w:semiHidden/>
    <w:unhideWhenUsed/>
    <w:rsid w:val="00A15E5D"/>
    <w:rPr>
      <w:b/>
      <w:bCs/>
      <w:sz w:val="20"/>
      <w:szCs w:val="20"/>
    </w:rPr>
  </w:style>
  <w:style w:type="character" w:customStyle="1" w:styleId="CommentSubjectChar">
    <w:name w:val="Comment Subject Char"/>
    <w:basedOn w:val="CommentTextChar"/>
    <w:link w:val="CommentSubject"/>
    <w:uiPriority w:val="99"/>
    <w:semiHidden/>
    <w:rsid w:val="00A15E5D"/>
    <w:rPr>
      <w:b/>
      <w:bCs/>
      <w:sz w:val="20"/>
      <w:szCs w:val="20"/>
    </w:rPr>
  </w:style>
  <w:style w:type="paragraph" w:styleId="Footer">
    <w:name w:val="footer"/>
    <w:basedOn w:val="Normal"/>
    <w:link w:val="FooterChar"/>
    <w:uiPriority w:val="99"/>
    <w:unhideWhenUsed/>
    <w:rsid w:val="00CC65BB"/>
    <w:pPr>
      <w:tabs>
        <w:tab w:val="center" w:pos="4320"/>
        <w:tab w:val="right" w:pos="8640"/>
      </w:tabs>
    </w:pPr>
  </w:style>
  <w:style w:type="character" w:customStyle="1" w:styleId="FooterChar">
    <w:name w:val="Footer Char"/>
    <w:basedOn w:val="DefaultParagraphFont"/>
    <w:link w:val="Footer"/>
    <w:uiPriority w:val="99"/>
    <w:rsid w:val="00CC65BB"/>
  </w:style>
  <w:style w:type="character" w:styleId="PageNumber">
    <w:name w:val="page number"/>
    <w:basedOn w:val="DefaultParagraphFont"/>
    <w:uiPriority w:val="99"/>
    <w:semiHidden/>
    <w:unhideWhenUsed/>
    <w:rsid w:val="00CC6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apanalysis.usgs.gov/gaplandcover/"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gapanalysis.usgs.gov/gaplandcover/" TargetMode="External"/><Relationship Id="rId11" Type="http://schemas.openxmlformats.org/officeDocument/2006/relationships/hyperlink" Target="http://www.wunderground.com/q/locid:KLUK" TargetMode="External"/><Relationship Id="rId12" Type="http://schemas.openxmlformats.org/officeDocument/2006/relationships/hyperlink" Target="http://www.wunderground.com/q/locid:KLUK"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yegiahlt@ucmail.uc.edu"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24</Pages>
  <Words>10020</Words>
  <Characters>57114</Characters>
  <Application>Microsoft Macintosh Word</Application>
  <DocSecurity>0</DocSecurity>
  <Lines>475</Lines>
  <Paragraphs>133</Paragraphs>
  <ScaleCrop>false</ScaleCrop>
  <Company>University of Cincinnati</Company>
  <LinksUpToDate>false</LinksUpToDate>
  <CharactersWithSpaces>67001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Boosted Regression Trees for Predicting E. coli Levels.docx</dc:title>
  <cp:lastModifiedBy>Justin Jent</cp:lastModifiedBy>
  <cp:revision>10</cp:revision>
  <dcterms:created xsi:type="dcterms:W3CDTF">2014-03-22T17:29:00Z</dcterms:created>
  <dcterms:modified xsi:type="dcterms:W3CDTF">2014-05-17T15:10:00Z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id="JzAHZKO9"/&gt;&lt;style id="http://www.zotero.org/styles/ieee" hasBibliography="1" bibliographyStyleHasBeenSet="0"/&gt;&lt;prefs&gt;&lt;pref name="fieldType" value="Field"/&gt;&lt;pref name="storeReferences" value="true</vt:lpwstr>
  </property>
  <property fmtid="{D5CDD505-2E9C-101B-9397-08002B2CF9AE}" pid="3" name="ZOTERO_PREF_2">
    <vt:lpwstr>"/&gt;&lt;pref name="automaticJournalAbbreviations" value="false"/&gt;&lt;pref name="noteType" value="0"/&gt;&lt;/prefs&gt;&lt;/data&gt;</vt:lpwstr>
  </property>
</Properties>
</file>